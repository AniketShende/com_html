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B87" w:rsidRPr="00364B87" w:rsidRDefault="00364B87" w:rsidP="00364B87">
      <w:pPr>
        <w:spacing w:after="0" w:line="240" w:lineRule="auto"/>
        <w:jc w:val="center"/>
        <w:rPr>
          <w:rFonts w:ascii="Times New Roman" w:eastAsia="Times New Roman" w:hAnsi="Times New Roman" w:cs="Times New Roman"/>
          <w:sz w:val="24"/>
          <w:szCs w:val="24"/>
          <w:lang w:bidi="hi-IN"/>
        </w:rPr>
      </w:pPr>
    </w:p>
    <w:p w:rsidR="00364B87" w:rsidRPr="00364B87" w:rsidRDefault="00364B87" w:rsidP="00364B87">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364B87">
        <w:rPr>
          <w:rFonts w:ascii="Times New Roman" w:eastAsia="Times New Roman" w:hAnsi="Times New Roman" w:cs="Times New Roman"/>
          <w:b/>
          <w:bCs/>
          <w:kern w:val="36"/>
          <w:sz w:val="48"/>
          <w:szCs w:val="48"/>
          <w:lang w:bidi="hi-IN"/>
        </w:rPr>
        <w:t xml:space="preserve">HTML - </w:t>
      </w:r>
      <w:proofErr w:type="spellStart"/>
      <w:r w:rsidRPr="00364B87">
        <w:rPr>
          <w:rFonts w:ascii="Times New Roman" w:eastAsia="Times New Roman" w:hAnsi="Times New Roman" w:cs="Times New Roman"/>
          <w:b/>
          <w:bCs/>
          <w:kern w:val="36"/>
          <w:sz w:val="48"/>
          <w:szCs w:val="48"/>
          <w:lang w:bidi="hi-IN"/>
        </w:rPr>
        <w:t>HyperText</w:t>
      </w:r>
      <w:proofErr w:type="spellEnd"/>
      <w:r w:rsidRPr="00364B87">
        <w:rPr>
          <w:rFonts w:ascii="Times New Roman" w:eastAsia="Times New Roman" w:hAnsi="Times New Roman" w:cs="Times New Roman"/>
          <w:b/>
          <w:bCs/>
          <w:kern w:val="36"/>
          <w:sz w:val="48"/>
          <w:szCs w:val="48"/>
          <w:lang w:bidi="hi-IN"/>
        </w:rPr>
        <w:t xml:space="preserve"> Markup Language</w:t>
      </w:r>
    </w:p>
    <w:p w:rsidR="00364B87" w:rsidRPr="00364B87" w:rsidRDefault="00364B87" w:rsidP="00364B87">
      <w:pPr>
        <w:spacing w:before="100" w:beforeAutospacing="1" w:after="100" w:afterAutospacing="1" w:line="240" w:lineRule="auto"/>
        <w:rPr>
          <w:rFonts w:ascii="Times New Roman" w:eastAsia="Times New Roman" w:hAnsi="Times New Roman" w:cs="Times New Roman"/>
          <w:sz w:val="24"/>
          <w:szCs w:val="24"/>
          <w:lang w:bidi="hi-IN"/>
        </w:rPr>
      </w:pPr>
      <w:r w:rsidRPr="00364B87">
        <w:rPr>
          <w:rFonts w:ascii="Times New Roman" w:eastAsia="Times New Roman" w:hAnsi="Times New Roman" w:cs="Times New Roman"/>
          <w:sz w:val="24"/>
          <w:szCs w:val="24"/>
          <w:lang w:bidi="hi-IN"/>
        </w:rPr>
        <w:t xml:space="preserve">Welcome to </w:t>
      </w:r>
      <w:proofErr w:type="spellStart"/>
      <w:r w:rsidRPr="00364B87">
        <w:rPr>
          <w:rFonts w:ascii="Times New Roman" w:eastAsia="Times New Roman" w:hAnsi="Times New Roman" w:cs="Times New Roman"/>
          <w:sz w:val="24"/>
          <w:szCs w:val="24"/>
          <w:lang w:bidi="hi-IN"/>
        </w:rPr>
        <w:t>Tizag.com's</w:t>
      </w:r>
      <w:proofErr w:type="spellEnd"/>
      <w:r w:rsidRPr="00364B87">
        <w:rPr>
          <w:rFonts w:ascii="Times New Roman" w:eastAsia="Times New Roman" w:hAnsi="Times New Roman" w:cs="Times New Roman"/>
          <w:sz w:val="24"/>
          <w:szCs w:val="24"/>
          <w:lang w:bidi="hi-IN"/>
        </w:rPr>
        <w:t xml:space="preserve"> HTML Tutorial! Here you will learn the basics of </w:t>
      </w:r>
      <w:proofErr w:type="spellStart"/>
      <w:r w:rsidRPr="00364B87">
        <w:rPr>
          <w:rFonts w:ascii="Times New Roman" w:eastAsia="Times New Roman" w:hAnsi="Times New Roman" w:cs="Times New Roman"/>
          <w:sz w:val="24"/>
          <w:szCs w:val="24"/>
          <w:lang w:bidi="hi-IN"/>
        </w:rPr>
        <w:t>HyperText</w:t>
      </w:r>
      <w:proofErr w:type="spellEnd"/>
      <w:r w:rsidRPr="00364B87">
        <w:rPr>
          <w:rFonts w:ascii="Times New Roman" w:eastAsia="Times New Roman" w:hAnsi="Times New Roman" w:cs="Times New Roman"/>
          <w:sz w:val="24"/>
          <w:szCs w:val="24"/>
          <w:lang w:bidi="hi-IN"/>
        </w:rPr>
        <w:t xml:space="preserve"> Markup Language (HTML), so that you may design your own web pages like the one you are viewing right now!</w:t>
      </w:r>
    </w:p>
    <w:p w:rsidR="00364B87" w:rsidRPr="00364B87" w:rsidRDefault="000419BE" w:rsidP="00364B87">
      <w:pPr>
        <w:spacing w:after="0" w:line="240" w:lineRule="auto"/>
        <w:jc w:val="center"/>
        <w:rPr>
          <w:ins w:id="0" w:author="Unknown"/>
          <w:rFonts w:ascii="Times New Roman" w:eastAsia="Times New Roman" w:hAnsi="Times New Roman" w:cs="Times New Roman"/>
          <w:sz w:val="24"/>
          <w:szCs w:val="24"/>
          <w:lang w:bidi="hi-IN"/>
        </w:rPr>
      </w:pPr>
      <w:ins w:id="1" w:author="Unknown">
        <w:r w:rsidRPr="00364B87">
          <w:rPr>
            <w:rFonts w:ascii="Times New Roman" w:eastAsia="Times New Roman" w:hAnsi="Times New Roman" w:cs="Times New Roman"/>
            <w:sz w:val="24"/>
            <w:szCs w:val="24"/>
            <w:lang w:bidi="hi-IN"/>
          </w:rPr>
          <w:fldChar w:fldCharType="begin"/>
        </w:r>
        <w:r w:rsidR="00364B87" w:rsidRPr="00364B87">
          <w:rPr>
            <w:rFonts w:ascii="Times New Roman" w:eastAsia="Times New Roman" w:hAnsi="Times New Roman" w:cs="Times New Roman"/>
            <w:sz w:val="24"/>
            <w:szCs w:val="24"/>
            <w:lang w:bidi="hi-IN"/>
          </w:rPr>
          <w:instrText xml:space="preserve"> HYPERLINK "http://www.tizag.com/about/advertise.php" </w:instrText>
        </w:r>
        <w:r w:rsidRPr="00364B87">
          <w:rPr>
            <w:rFonts w:ascii="Times New Roman" w:eastAsia="Times New Roman" w:hAnsi="Times New Roman" w:cs="Times New Roman"/>
            <w:sz w:val="24"/>
            <w:szCs w:val="24"/>
            <w:lang w:bidi="hi-IN"/>
          </w:rPr>
          <w:fldChar w:fldCharType="separate"/>
        </w:r>
        <w:r w:rsidR="00364B87" w:rsidRPr="00364B87">
          <w:rPr>
            <w:rFonts w:ascii="Times New Roman" w:eastAsia="Times New Roman" w:hAnsi="Times New Roman" w:cs="Times New Roman"/>
            <w:b/>
            <w:bCs/>
            <w:color w:val="0000FF"/>
            <w:sz w:val="24"/>
            <w:szCs w:val="24"/>
            <w:u w:val="single"/>
            <w:lang w:bidi="hi-IN"/>
          </w:rPr>
          <w:t>Advertise on Tizag.com</w:t>
        </w:r>
        <w:r w:rsidRPr="00364B87">
          <w:rPr>
            <w:rFonts w:ascii="Times New Roman" w:eastAsia="Times New Roman" w:hAnsi="Times New Roman" w:cs="Times New Roman"/>
            <w:sz w:val="24"/>
            <w:szCs w:val="24"/>
            <w:lang w:bidi="hi-IN"/>
          </w:rPr>
          <w:fldChar w:fldCharType="end"/>
        </w:r>
        <w:r w:rsidR="00364B87" w:rsidRPr="00364B87">
          <w:rPr>
            <w:rFonts w:ascii="Times New Roman" w:eastAsia="Times New Roman" w:hAnsi="Times New Roman" w:cs="Times New Roman"/>
            <w:sz w:val="24"/>
            <w:szCs w:val="24"/>
            <w:lang w:bidi="hi-IN"/>
          </w:rPr>
          <w:t xml:space="preserve"> </w:t>
        </w:r>
      </w:ins>
    </w:p>
    <w:p w:rsidR="00364B87" w:rsidRPr="00364B87" w:rsidRDefault="00364B87" w:rsidP="00364B87">
      <w:pPr>
        <w:spacing w:before="100" w:beforeAutospacing="1" w:after="100" w:afterAutospacing="1" w:line="240" w:lineRule="auto"/>
        <w:rPr>
          <w:ins w:id="2" w:author="Unknown"/>
          <w:rFonts w:ascii="Times New Roman" w:eastAsia="Times New Roman" w:hAnsi="Times New Roman" w:cs="Times New Roman"/>
          <w:sz w:val="24"/>
          <w:szCs w:val="24"/>
          <w:lang w:bidi="hi-IN"/>
        </w:rPr>
      </w:pPr>
      <w:ins w:id="3" w:author="Unknown">
        <w:r w:rsidRPr="00364B87">
          <w:rPr>
            <w:rFonts w:ascii="Times New Roman" w:eastAsia="Times New Roman" w:hAnsi="Times New Roman" w:cs="Times New Roman"/>
            <w:sz w:val="24"/>
            <w:szCs w:val="24"/>
            <w:lang w:bidi="hi-IN"/>
          </w:rPr>
          <w:t xml:space="preserve">HTML is not a programming language, but rather a </w:t>
        </w:r>
        <w:r w:rsidRPr="00364B87">
          <w:rPr>
            <w:rFonts w:ascii="Times New Roman" w:eastAsia="Times New Roman" w:hAnsi="Times New Roman" w:cs="Times New Roman"/>
            <w:b/>
            <w:bCs/>
            <w:sz w:val="24"/>
            <w:szCs w:val="24"/>
            <w:lang w:bidi="hi-IN"/>
          </w:rPr>
          <w:t>markup</w:t>
        </w:r>
        <w:r w:rsidRPr="00364B87">
          <w:rPr>
            <w:rFonts w:ascii="Times New Roman" w:eastAsia="Times New Roman" w:hAnsi="Times New Roman" w:cs="Times New Roman"/>
            <w:sz w:val="24"/>
            <w:szCs w:val="24"/>
            <w:lang w:bidi="hi-IN"/>
          </w:rPr>
          <w:t xml:space="preserve"> language. If you already know XML, HTML will be a snap for you to learn. We urge you not to attempt to blow through this tutorial in one sitting. Instead, we recommend that you spend 15 minutes to an hour a day practicing HTML and then take a break to let the information settle in. We aren't going anywhere!</w:t>
        </w:r>
      </w:ins>
    </w:p>
    <w:p w:rsidR="00364B87" w:rsidRPr="00364B87" w:rsidRDefault="00364B87" w:rsidP="00364B87">
      <w:pPr>
        <w:spacing w:before="100" w:beforeAutospacing="1" w:after="100" w:afterAutospacing="1" w:line="240" w:lineRule="auto"/>
        <w:outlineLvl w:val="0"/>
        <w:rPr>
          <w:ins w:id="4" w:author="Unknown"/>
          <w:rFonts w:ascii="Times New Roman" w:eastAsia="Times New Roman" w:hAnsi="Times New Roman" w:cs="Times New Roman"/>
          <w:b/>
          <w:bCs/>
          <w:kern w:val="36"/>
          <w:sz w:val="48"/>
          <w:szCs w:val="48"/>
          <w:lang w:bidi="hi-IN"/>
        </w:rPr>
      </w:pPr>
      <w:ins w:id="5" w:author="Unknown">
        <w:r w:rsidRPr="00364B87">
          <w:rPr>
            <w:rFonts w:ascii="Times New Roman" w:eastAsia="Times New Roman" w:hAnsi="Times New Roman" w:cs="Times New Roman"/>
            <w:b/>
            <w:bCs/>
            <w:kern w:val="36"/>
            <w:sz w:val="48"/>
            <w:szCs w:val="48"/>
            <w:lang w:bidi="hi-IN"/>
          </w:rPr>
          <w:t>Preparation for HTML</w:t>
        </w:r>
      </w:ins>
    </w:p>
    <w:p w:rsidR="00364B87" w:rsidRPr="00364B87" w:rsidRDefault="00364B87" w:rsidP="00364B87">
      <w:pPr>
        <w:spacing w:before="100" w:beforeAutospacing="1" w:after="100" w:afterAutospacing="1" w:line="240" w:lineRule="auto"/>
        <w:rPr>
          <w:ins w:id="6" w:author="Unknown"/>
          <w:rFonts w:ascii="Times New Roman" w:eastAsia="Times New Roman" w:hAnsi="Times New Roman" w:cs="Times New Roman"/>
          <w:sz w:val="24"/>
          <w:szCs w:val="24"/>
          <w:lang w:bidi="hi-IN"/>
        </w:rPr>
      </w:pPr>
      <w:ins w:id="7" w:author="Unknown">
        <w:r w:rsidRPr="00364B87">
          <w:rPr>
            <w:rFonts w:ascii="Times New Roman" w:eastAsia="Times New Roman" w:hAnsi="Times New Roman" w:cs="Times New Roman"/>
            <w:sz w:val="24"/>
            <w:szCs w:val="24"/>
            <w:lang w:bidi="hi-IN"/>
          </w:rPr>
          <w:t xml:space="preserve">If you are new to HTML and haven't read through our </w:t>
        </w:r>
        <w:r w:rsidR="000419BE" w:rsidRPr="00364B87">
          <w:rPr>
            <w:rFonts w:ascii="Times New Roman" w:eastAsia="Times New Roman" w:hAnsi="Times New Roman" w:cs="Times New Roman"/>
            <w:sz w:val="24"/>
            <w:szCs w:val="24"/>
            <w:lang w:bidi="hi-IN"/>
          </w:rPr>
          <w:fldChar w:fldCharType="begin"/>
        </w:r>
        <w:r w:rsidRPr="00364B87">
          <w:rPr>
            <w:rFonts w:ascii="Times New Roman" w:eastAsia="Times New Roman" w:hAnsi="Times New Roman" w:cs="Times New Roman"/>
            <w:sz w:val="24"/>
            <w:szCs w:val="24"/>
            <w:lang w:bidi="hi-IN"/>
          </w:rPr>
          <w:instrText xml:space="preserve"> HYPERLINK "http://www.tizag.com/beginnerT/" </w:instrText>
        </w:r>
        <w:r w:rsidR="000419BE" w:rsidRPr="00364B87">
          <w:rPr>
            <w:rFonts w:ascii="Times New Roman" w:eastAsia="Times New Roman" w:hAnsi="Times New Roman" w:cs="Times New Roman"/>
            <w:sz w:val="24"/>
            <w:szCs w:val="24"/>
            <w:lang w:bidi="hi-IN"/>
          </w:rPr>
          <w:fldChar w:fldCharType="separate"/>
        </w:r>
        <w:r w:rsidRPr="00364B87">
          <w:rPr>
            <w:rFonts w:ascii="Times New Roman" w:eastAsia="Times New Roman" w:hAnsi="Times New Roman" w:cs="Times New Roman"/>
            <w:color w:val="0000FF"/>
            <w:sz w:val="24"/>
            <w:szCs w:val="24"/>
            <w:u w:val="single"/>
            <w:lang w:bidi="hi-IN"/>
          </w:rPr>
          <w:t>Beginner's Tutorial</w:t>
        </w:r>
        <w:r w:rsidR="000419BE" w:rsidRPr="00364B87">
          <w:rPr>
            <w:rFonts w:ascii="Times New Roman" w:eastAsia="Times New Roman" w:hAnsi="Times New Roman" w:cs="Times New Roman"/>
            <w:sz w:val="24"/>
            <w:szCs w:val="24"/>
            <w:lang w:bidi="hi-IN"/>
          </w:rPr>
          <w:fldChar w:fldCharType="end"/>
        </w:r>
        <w:r w:rsidRPr="00364B87">
          <w:rPr>
            <w:rFonts w:ascii="Times New Roman" w:eastAsia="Times New Roman" w:hAnsi="Times New Roman" w:cs="Times New Roman"/>
            <w:sz w:val="24"/>
            <w:szCs w:val="24"/>
            <w:lang w:bidi="hi-IN"/>
          </w:rPr>
          <w:t>, please take a few minutes to complete that tutorial before moving on.</w:t>
        </w:r>
      </w:ins>
    </w:p>
    <w:p w:rsidR="00364B87" w:rsidRPr="00364B87" w:rsidRDefault="00364B87" w:rsidP="00364B87">
      <w:pPr>
        <w:spacing w:before="100" w:beforeAutospacing="1" w:after="100" w:afterAutospacing="1" w:line="240" w:lineRule="auto"/>
        <w:rPr>
          <w:ins w:id="8" w:author="Unknown"/>
          <w:rFonts w:ascii="Times New Roman" w:eastAsia="Times New Roman" w:hAnsi="Times New Roman" w:cs="Times New Roman"/>
          <w:sz w:val="24"/>
          <w:szCs w:val="24"/>
          <w:lang w:bidi="hi-IN"/>
        </w:rPr>
      </w:pPr>
      <w:ins w:id="9" w:author="Unknown">
        <w:r w:rsidRPr="00364B87">
          <w:rPr>
            <w:rFonts w:ascii="Times New Roman" w:eastAsia="Times New Roman" w:hAnsi="Times New Roman" w:cs="Times New Roman"/>
            <w:sz w:val="24"/>
            <w:szCs w:val="24"/>
            <w:lang w:bidi="hi-IN"/>
          </w:rPr>
          <w:t xml:space="preserve">Creating an HTML document is easy. To begin coding HTML, you need only two things: a </w:t>
        </w:r>
        <w:proofErr w:type="gramStart"/>
        <w:r w:rsidRPr="00364B87">
          <w:rPr>
            <w:rFonts w:ascii="Times New Roman" w:eastAsia="Times New Roman" w:hAnsi="Times New Roman" w:cs="Times New Roman"/>
            <w:b/>
            <w:bCs/>
            <w:sz w:val="24"/>
            <w:szCs w:val="24"/>
            <w:lang w:bidi="hi-IN"/>
          </w:rPr>
          <w:t>simple-text</w:t>
        </w:r>
        <w:proofErr w:type="gramEnd"/>
        <w:r w:rsidRPr="00364B87">
          <w:rPr>
            <w:rFonts w:ascii="Times New Roman" w:eastAsia="Times New Roman" w:hAnsi="Times New Roman" w:cs="Times New Roman"/>
            <w:sz w:val="24"/>
            <w:szCs w:val="24"/>
            <w:lang w:bidi="hi-IN"/>
          </w:rPr>
          <w:t xml:space="preserve"> editor, such as </w:t>
        </w:r>
        <w:r w:rsidRPr="00364B87">
          <w:rPr>
            <w:rFonts w:ascii="Times New Roman" w:eastAsia="Times New Roman" w:hAnsi="Times New Roman" w:cs="Times New Roman"/>
            <w:b/>
            <w:bCs/>
            <w:sz w:val="24"/>
            <w:szCs w:val="24"/>
            <w:lang w:bidi="hi-IN"/>
          </w:rPr>
          <w:t>Notepad</w:t>
        </w:r>
        <w:r w:rsidRPr="00364B87">
          <w:rPr>
            <w:rFonts w:ascii="Times New Roman" w:eastAsia="Times New Roman" w:hAnsi="Times New Roman" w:cs="Times New Roman"/>
            <w:sz w:val="24"/>
            <w:szCs w:val="24"/>
            <w:lang w:bidi="hi-IN"/>
          </w:rPr>
          <w:t>, and the dedication to follow this tutorial! Notepad is the most basic of simple-text editors, and you will probably code a fair amount of HTML with it in your early stages. Notepad++ is another popular favorite among web developers. These innovative text editors are specialized for writing simple code and they utilize color coding to help you write concise code.</w:t>
        </w:r>
      </w:ins>
    </w:p>
    <w:p w:rsidR="00364B87" w:rsidRPr="00364B87" w:rsidRDefault="00364B87" w:rsidP="00364B87">
      <w:pPr>
        <w:spacing w:before="100" w:beforeAutospacing="1" w:after="100" w:afterAutospacing="1" w:line="240" w:lineRule="auto"/>
        <w:outlineLvl w:val="0"/>
        <w:rPr>
          <w:ins w:id="10" w:author="Unknown"/>
          <w:rFonts w:ascii="Times New Roman" w:eastAsia="Times New Roman" w:hAnsi="Times New Roman" w:cs="Times New Roman"/>
          <w:b/>
          <w:bCs/>
          <w:kern w:val="36"/>
          <w:sz w:val="48"/>
          <w:szCs w:val="48"/>
          <w:lang w:bidi="hi-IN"/>
        </w:rPr>
      </w:pPr>
      <w:ins w:id="11" w:author="Unknown">
        <w:r w:rsidRPr="00364B87">
          <w:rPr>
            <w:rFonts w:ascii="Times New Roman" w:eastAsia="Times New Roman" w:hAnsi="Times New Roman" w:cs="Times New Roman"/>
            <w:b/>
            <w:bCs/>
            <w:kern w:val="36"/>
            <w:sz w:val="48"/>
            <w:szCs w:val="48"/>
            <w:lang w:bidi="hi-IN"/>
          </w:rPr>
          <w:t>Brief HTML Background</w:t>
        </w:r>
      </w:ins>
    </w:p>
    <w:p w:rsidR="00364B87" w:rsidRPr="00364B87" w:rsidRDefault="00364B87" w:rsidP="00364B87">
      <w:pPr>
        <w:spacing w:before="100" w:beforeAutospacing="1" w:after="100" w:afterAutospacing="1" w:line="240" w:lineRule="auto"/>
        <w:rPr>
          <w:ins w:id="12" w:author="Unknown"/>
          <w:rFonts w:ascii="Times New Roman" w:eastAsia="Times New Roman" w:hAnsi="Times New Roman" w:cs="Times New Roman"/>
          <w:sz w:val="24"/>
          <w:szCs w:val="24"/>
          <w:lang w:bidi="hi-IN"/>
        </w:rPr>
      </w:pPr>
      <w:ins w:id="13" w:author="Unknown">
        <w:r w:rsidRPr="00364B87">
          <w:rPr>
            <w:rFonts w:ascii="Times New Roman" w:eastAsia="Times New Roman" w:hAnsi="Times New Roman" w:cs="Times New Roman"/>
            <w:sz w:val="24"/>
            <w:szCs w:val="24"/>
            <w:lang w:bidi="hi-IN"/>
          </w:rPr>
          <w:t xml:space="preserve">HTML hasn't been around for many years. The first web pages began in November 1990, and back then, there were little to no HTML standards to follow. As a result, a group called the </w:t>
        </w:r>
        <w:r w:rsidR="000419BE" w:rsidRPr="00364B87">
          <w:rPr>
            <w:rFonts w:ascii="Times New Roman" w:eastAsia="Times New Roman" w:hAnsi="Times New Roman" w:cs="Times New Roman"/>
            <w:sz w:val="24"/>
            <w:szCs w:val="24"/>
            <w:lang w:bidi="hi-IN"/>
          </w:rPr>
          <w:fldChar w:fldCharType="begin"/>
        </w:r>
        <w:r w:rsidRPr="00364B87">
          <w:rPr>
            <w:rFonts w:ascii="Times New Roman" w:eastAsia="Times New Roman" w:hAnsi="Times New Roman" w:cs="Times New Roman"/>
            <w:sz w:val="24"/>
            <w:szCs w:val="24"/>
            <w:lang w:bidi="hi-IN"/>
          </w:rPr>
          <w:instrText xml:space="preserve"> HYPERLINK "http://www.w3.org/" \t "_blank" </w:instrText>
        </w:r>
        <w:r w:rsidR="000419BE" w:rsidRPr="00364B87">
          <w:rPr>
            <w:rFonts w:ascii="Times New Roman" w:eastAsia="Times New Roman" w:hAnsi="Times New Roman" w:cs="Times New Roman"/>
            <w:sz w:val="24"/>
            <w:szCs w:val="24"/>
            <w:lang w:bidi="hi-IN"/>
          </w:rPr>
          <w:fldChar w:fldCharType="separate"/>
        </w:r>
        <w:r w:rsidRPr="00364B87">
          <w:rPr>
            <w:rFonts w:ascii="Times New Roman" w:eastAsia="Times New Roman" w:hAnsi="Times New Roman" w:cs="Times New Roman"/>
            <w:color w:val="0000FF"/>
            <w:sz w:val="24"/>
            <w:szCs w:val="24"/>
            <w:u w:val="single"/>
            <w:lang w:bidi="hi-IN"/>
          </w:rPr>
          <w:t>World Wide Web Consortium</w:t>
        </w:r>
        <w:r w:rsidR="000419BE" w:rsidRPr="00364B87">
          <w:rPr>
            <w:rFonts w:ascii="Times New Roman" w:eastAsia="Times New Roman" w:hAnsi="Times New Roman" w:cs="Times New Roman"/>
            <w:sz w:val="24"/>
            <w:szCs w:val="24"/>
            <w:lang w:bidi="hi-IN"/>
          </w:rPr>
          <w:fldChar w:fldCharType="end"/>
        </w:r>
        <w:r w:rsidRPr="00364B87">
          <w:rPr>
            <w:rFonts w:ascii="Times New Roman" w:eastAsia="Times New Roman" w:hAnsi="Times New Roman" w:cs="Times New Roman"/>
            <w:sz w:val="24"/>
            <w:szCs w:val="24"/>
            <w:lang w:bidi="hi-IN"/>
          </w:rPr>
          <w:t xml:space="preserve"> formed to set standards for coding HTML. We will base our teachings around these widely-accepted coding standards.</w:t>
        </w:r>
      </w:ins>
    </w:p>
    <w:p w:rsidR="00364B87" w:rsidRPr="00364B87" w:rsidRDefault="00364B87" w:rsidP="00364B87">
      <w:pPr>
        <w:spacing w:before="100" w:beforeAutospacing="1" w:after="100" w:afterAutospacing="1" w:line="240" w:lineRule="auto"/>
        <w:outlineLvl w:val="0"/>
        <w:rPr>
          <w:ins w:id="14" w:author="Unknown"/>
          <w:rFonts w:ascii="Times New Roman" w:eastAsia="Times New Roman" w:hAnsi="Times New Roman" w:cs="Times New Roman"/>
          <w:b/>
          <w:bCs/>
          <w:kern w:val="36"/>
          <w:sz w:val="48"/>
          <w:szCs w:val="48"/>
          <w:lang w:bidi="hi-IN"/>
        </w:rPr>
      </w:pPr>
      <w:ins w:id="15" w:author="Unknown">
        <w:r w:rsidRPr="00364B87">
          <w:rPr>
            <w:rFonts w:ascii="Times New Roman" w:eastAsia="Times New Roman" w:hAnsi="Times New Roman" w:cs="Times New Roman"/>
            <w:b/>
            <w:bCs/>
            <w:kern w:val="36"/>
            <w:sz w:val="48"/>
            <w:szCs w:val="48"/>
            <w:lang w:bidi="hi-IN"/>
          </w:rPr>
          <w:t>Web Pages</w:t>
        </w:r>
      </w:ins>
    </w:p>
    <w:p w:rsidR="00364B87" w:rsidRPr="00364B87" w:rsidRDefault="00364B87" w:rsidP="00364B87">
      <w:pPr>
        <w:spacing w:before="100" w:beforeAutospacing="1" w:after="100" w:afterAutospacing="1" w:line="240" w:lineRule="auto"/>
        <w:rPr>
          <w:ins w:id="16" w:author="Unknown"/>
          <w:rFonts w:ascii="Times New Roman" w:eastAsia="Times New Roman" w:hAnsi="Times New Roman" w:cs="Times New Roman"/>
          <w:sz w:val="24"/>
          <w:szCs w:val="24"/>
          <w:lang w:bidi="hi-IN"/>
        </w:rPr>
      </w:pPr>
      <w:ins w:id="17" w:author="Unknown">
        <w:r w:rsidRPr="00364B87">
          <w:rPr>
            <w:rFonts w:ascii="Times New Roman" w:eastAsia="Times New Roman" w:hAnsi="Times New Roman" w:cs="Times New Roman"/>
            <w:sz w:val="24"/>
            <w:szCs w:val="24"/>
            <w:lang w:bidi="hi-IN"/>
          </w:rPr>
          <w:t xml:space="preserve">Here are some important facts about </w:t>
        </w:r>
        <w:r w:rsidRPr="00364B87">
          <w:rPr>
            <w:rFonts w:ascii="Times New Roman" w:eastAsia="Times New Roman" w:hAnsi="Times New Roman" w:cs="Times New Roman"/>
            <w:i/>
            <w:iCs/>
            <w:sz w:val="24"/>
            <w:szCs w:val="24"/>
            <w:lang w:bidi="hi-IN"/>
          </w:rPr>
          <w:t>why</w:t>
        </w:r>
        <w:r w:rsidRPr="00364B87">
          <w:rPr>
            <w:rFonts w:ascii="Times New Roman" w:eastAsia="Times New Roman" w:hAnsi="Times New Roman" w:cs="Times New Roman"/>
            <w:sz w:val="24"/>
            <w:szCs w:val="24"/>
            <w:lang w:bidi="hi-IN"/>
          </w:rPr>
          <w:t xml:space="preserve"> web pages are so useful!</w:t>
        </w:r>
      </w:ins>
    </w:p>
    <w:p w:rsidR="00364B87" w:rsidRPr="00364B87" w:rsidRDefault="00364B87" w:rsidP="00364B87">
      <w:pPr>
        <w:numPr>
          <w:ilvl w:val="0"/>
          <w:numId w:val="1"/>
        </w:numPr>
        <w:spacing w:before="100" w:beforeAutospacing="1" w:after="100" w:afterAutospacing="1" w:line="240" w:lineRule="auto"/>
        <w:rPr>
          <w:ins w:id="18" w:author="Unknown"/>
          <w:rFonts w:ascii="Times New Roman" w:eastAsia="Times New Roman" w:hAnsi="Times New Roman" w:cs="Times New Roman"/>
          <w:sz w:val="24"/>
          <w:szCs w:val="24"/>
          <w:lang w:bidi="hi-IN"/>
        </w:rPr>
      </w:pPr>
      <w:ins w:id="19" w:author="Unknown">
        <w:r w:rsidRPr="00364B87">
          <w:rPr>
            <w:rFonts w:ascii="Times New Roman" w:eastAsia="Times New Roman" w:hAnsi="Times New Roman" w:cs="Times New Roman"/>
            <w:sz w:val="24"/>
            <w:szCs w:val="24"/>
            <w:lang w:bidi="hi-IN"/>
          </w:rPr>
          <w:t>They are a low-cost and easy way to spread information to a large audience.</w:t>
        </w:r>
      </w:ins>
    </w:p>
    <w:p w:rsidR="00364B87" w:rsidRPr="00364B87" w:rsidRDefault="00364B87" w:rsidP="00364B87">
      <w:pPr>
        <w:numPr>
          <w:ilvl w:val="0"/>
          <w:numId w:val="1"/>
        </w:numPr>
        <w:spacing w:before="100" w:beforeAutospacing="1" w:after="100" w:afterAutospacing="1" w:line="240" w:lineRule="auto"/>
        <w:rPr>
          <w:ins w:id="20" w:author="Unknown"/>
          <w:rFonts w:ascii="Times New Roman" w:eastAsia="Times New Roman" w:hAnsi="Times New Roman" w:cs="Times New Roman"/>
          <w:sz w:val="24"/>
          <w:szCs w:val="24"/>
          <w:lang w:bidi="hi-IN"/>
        </w:rPr>
      </w:pPr>
      <w:proofErr w:type="gramStart"/>
      <w:ins w:id="21" w:author="Unknown">
        <w:r w:rsidRPr="00364B87">
          <w:rPr>
            <w:rFonts w:ascii="Times New Roman" w:eastAsia="Times New Roman" w:hAnsi="Times New Roman" w:cs="Times New Roman"/>
            <w:sz w:val="24"/>
            <w:szCs w:val="24"/>
            <w:lang w:bidi="hi-IN"/>
          </w:rPr>
          <w:t>The provide</w:t>
        </w:r>
        <w:proofErr w:type="gramEnd"/>
        <w:r w:rsidRPr="00364B87">
          <w:rPr>
            <w:rFonts w:ascii="Times New Roman" w:eastAsia="Times New Roman" w:hAnsi="Times New Roman" w:cs="Times New Roman"/>
            <w:sz w:val="24"/>
            <w:szCs w:val="24"/>
            <w:lang w:bidi="hi-IN"/>
          </w:rPr>
          <w:t xml:space="preserve"> yet another medium you can use to market your business!</w:t>
        </w:r>
      </w:ins>
    </w:p>
    <w:p w:rsidR="00364B87" w:rsidRPr="00364B87" w:rsidRDefault="00364B87" w:rsidP="00364B87">
      <w:pPr>
        <w:numPr>
          <w:ilvl w:val="0"/>
          <w:numId w:val="1"/>
        </w:numPr>
        <w:spacing w:before="100" w:beforeAutospacing="1" w:after="100" w:afterAutospacing="1" w:line="240" w:lineRule="auto"/>
        <w:rPr>
          <w:ins w:id="22" w:author="Unknown"/>
          <w:rFonts w:ascii="Times New Roman" w:eastAsia="Times New Roman" w:hAnsi="Times New Roman" w:cs="Times New Roman"/>
          <w:sz w:val="24"/>
          <w:szCs w:val="24"/>
          <w:lang w:bidi="hi-IN"/>
        </w:rPr>
      </w:pPr>
      <w:ins w:id="23" w:author="Unknown">
        <w:r w:rsidRPr="00364B87">
          <w:rPr>
            <w:rFonts w:ascii="Times New Roman" w:eastAsia="Times New Roman" w:hAnsi="Times New Roman" w:cs="Times New Roman"/>
            <w:sz w:val="24"/>
            <w:szCs w:val="24"/>
            <w:lang w:bidi="hi-IN"/>
          </w:rPr>
          <w:t>They serve as a platform to let the world know about you!</w:t>
        </w:r>
      </w:ins>
    </w:p>
    <w:p w:rsidR="00364B87" w:rsidRPr="00364B87" w:rsidRDefault="00364B87" w:rsidP="00364B87">
      <w:pPr>
        <w:spacing w:before="100" w:beforeAutospacing="1" w:after="100" w:afterAutospacing="1" w:line="240" w:lineRule="auto"/>
        <w:outlineLvl w:val="0"/>
        <w:rPr>
          <w:ins w:id="24" w:author="Unknown"/>
          <w:rFonts w:ascii="Times New Roman" w:eastAsia="Times New Roman" w:hAnsi="Times New Roman" w:cs="Times New Roman"/>
          <w:b/>
          <w:bCs/>
          <w:kern w:val="36"/>
          <w:sz w:val="48"/>
          <w:szCs w:val="48"/>
          <w:lang w:bidi="hi-IN"/>
        </w:rPr>
      </w:pPr>
      <w:ins w:id="25" w:author="Unknown">
        <w:r w:rsidRPr="00364B87">
          <w:rPr>
            <w:rFonts w:ascii="Times New Roman" w:eastAsia="Times New Roman" w:hAnsi="Times New Roman" w:cs="Times New Roman"/>
            <w:b/>
            <w:bCs/>
            <w:kern w:val="36"/>
            <w:sz w:val="48"/>
            <w:szCs w:val="48"/>
            <w:lang w:bidi="hi-IN"/>
          </w:rPr>
          <w:lastRenderedPageBreak/>
          <w:t>Words to Know</w:t>
        </w:r>
      </w:ins>
    </w:p>
    <w:p w:rsidR="00364B87" w:rsidRPr="00364B87" w:rsidRDefault="00364B87" w:rsidP="00364B87">
      <w:pPr>
        <w:spacing w:before="100" w:beforeAutospacing="1" w:after="100" w:afterAutospacing="1" w:line="240" w:lineRule="auto"/>
        <w:rPr>
          <w:ins w:id="26" w:author="Unknown"/>
          <w:rFonts w:ascii="Times New Roman" w:eastAsia="Times New Roman" w:hAnsi="Times New Roman" w:cs="Times New Roman"/>
          <w:sz w:val="24"/>
          <w:szCs w:val="24"/>
          <w:lang w:bidi="hi-IN"/>
        </w:rPr>
      </w:pPr>
      <w:ins w:id="27" w:author="Unknown">
        <w:r w:rsidRPr="00364B87">
          <w:rPr>
            <w:rFonts w:ascii="Times New Roman" w:eastAsia="Times New Roman" w:hAnsi="Times New Roman" w:cs="Times New Roman"/>
            <w:sz w:val="24"/>
            <w:szCs w:val="24"/>
            <w:lang w:bidi="hi-IN"/>
          </w:rPr>
          <w:t xml:space="preserve">Throughout this tutorial, we will be using several terms that are unique to HTML. It is important for you to understand what these words mean, in the context of HTML. </w:t>
        </w:r>
      </w:ins>
    </w:p>
    <w:p w:rsidR="00364B87" w:rsidRPr="00364B87" w:rsidRDefault="00364B87" w:rsidP="00364B87">
      <w:pPr>
        <w:numPr>
          <w:ilvl w:val="0"/>
          <w:numId w:val="2"/>
        </w:numPr>
        <w:spacing w:before="100" w:beforeAutospacing="1" w:after="100" w:afterAutospacing="1" w:line="240" w:lineRule="auto"/>
        <w:rPr>
          <w:ins w:id="28" w:author="Unknown"/>
          <w:rFonts w:ascii="Times New Roman" w:eastAsia="Times New Roman" w:hAnsi="Times New Roman" w:cs="Times New Roman"/>
          <w:sz w:val="24"/>
          <w:szCs w:val="24"/>
          <w:lang w:bidi="hi-IN"/>
        </w:rPr>
      </w:pPr>
      <w:ins w:id="29" w:author="Unknown">
        <w:r w:rsidRPr="00364B87">
          <w:rPr>
            <w:rFonts w:ascii="Times New Roman" w:eastAsia="Times New Roman" w:hAnsi="Times New Roman" w:cs="Times New Roman"/>
            <w:b/>
            <w:bCs/>
            <w:sz w:val="24"/>
            <w:szCs w:val="24"/>
            <w:lang w:bidi="hi-IN"/>
          </w:rPr>
          <w:t>Tag</w:t>
        </w:r>
        <w:r w:rsidRPr="00364B87">
          <w:rPr>
            <w:rFonts w:ascii="Times New Roman" w:eastAsia="Times New Roman" w:hAnsi="Times New Roman" w:cs="Times New Roman"/>
            <w:sz w:val="24"/>
            <w:szCs w:val="24"/>
            <w:lang w:bidi="hi-IN"/>
          </w:rPr>
          <w:t xml:space="preserve"> - Used to tag or "mark-up" pieces of text. Once tagged, the text becomes HTML code to be interpreted by a web browser. Tags look like this: &lt;tag&gt;</w:t>
        </w:r>
      </w:ins>
    </w:p>
    <w:p w:rsidR="00364B87" w:rsidRPr="00364B87" w:rsidRDefault="00364B87" w:rsidP="00364B87">
      <w:pPr>
        <w:numPr>
          <w:ilvl w:val="0"/>
          <w:numId w:val="2"/>
        </w:numPr>
        <w:spacing w:before="100" w:beforeAutospacing="1" w:after="100" w:afterAutospacing="1" w:line="240" w:lineRule="auto"/>
        <w:rPr>
          <w:ins w:id="30" w:author="Unknown"/>
          <w:rFonts w:ascii="Times New Roman" w:eastAsia="Times New Roman" w:hAnsi="Times New Roman" w:cs="Times New Roman"/>
          <w:sz w:val="24"/>
          <w:szCs w:val="24"/>
          <w:lang w:bidi="hi-IN"/>
        </w:rPr>
      </w:pPr>
      <w:ins w:id="31" w:author="Unknown">
        <w:r w:rsidRPr="00364B87">
          <w:rPr>
            <w:rFonts w:ascii="Times New Roman" w:eastAsia="Times New Roman" w:hAnsi="Times New Roman" w:cs="Times New Roman"/>
            <w:b/>
            <w:bCs/>
            <w:sz w:val="24"/>
            <w:szCs w:val="24"/>
            <w:lang w:bidi="hi-IN"/>
          </w:rPr>
          <w:t>Element</w:t>
        </w:r>
        <w:r w:rsidRPr="00364B87">
          <w:rPr>
            <w:rFonts w:ascii="Times New Roman" w:eastAsia="Times New Roman" w:hAnsi="Times New Roman" w:cs="Times New Roman"/>
            <w:sz w:val="24"/>
            <w:szCs w:val="24"/>
            <w:lang w:bidi="hi-IN"/>
          </w:rPr>
          <w:t xml:space="preserve"> - A complete tag, having an opening &lt;tag&gt; and a closing &lt;/tag&gt;.</w:t>
        </w:r>
      </w:ins>
    </w:p>
    <w:p w:rsidR="00364B87" w:rsidRPr="00364B87" w:rsidRDefault="00364B87" w:rsidP="00364B87">
      <w:pPr>
        <w:numPr>
          <w:ilvl w:val="0"/>
          <w:numId w:val="2"/>
        </w:numPr>
        <w:spacing w:before="100" w:beforeAutospacing="1" w:after="100" w:afterAutospacing="1" w:line="240" w:lineRule="auto"/>
        <w:rPr>
          <w:ins w:id="32" w:author="Unknown"/>
          <w:rFonts w:ascii="Times New Roman" w:eastAsia="Times New Roman" w:hAnsi="Times New Roman" w:cs="Times New Roman"/>
          <w:sz w:val="24"/>
          <w:szCs w:val="24"/>
          <w:lang w:bidi="hi-IN"/>
        </w:rPr>
      </w:pPr>
      <w:ins w:id="33" w:author="Unknown">
        <w:r w:rsidRPr="00364B87">
          <w:rPr>
            <w:rFonts w:ascii="Times New Roman" w:eastAsia="Times New Roman" w:hAnsi="Times New Roman" w:cs="Times New Roman"/>
            <w:b/>
            <w:bCs/>
            <w:sz w:val="24"/>
            <w:szCs w:val="24"/>
            <w:lang w:bidi="hi-IN"/>
          </w:rPr>
          <w:t>Attribute</w:t>
        </w:r>
        <w:r w:rsidRPr="00364B87">
          <w:rPr>
            <w:rFonts w:ascii="Times New Roman" w:eastAsia="Times New Roman" w:hAnsi="Times New Roman" w:cs="Times New Roman"/>
            <w:sz w:val="24"/>
            <w:szCs w:val="24"/>
            <w:lang w:bidi="hi-IN"/>
          </w:rPr>
          <w:t xml:space="preserve"> - Used to modify the value of the HTML element. Elements will often have multiple attributes. </w:t>
        </w:r>
      </w:ins>
    </w:p>
    <w:p w:rsidR="00364B87" w:rsidRPr="00364B87" w:rsidRDefault="00364B87" w:rsidP="00364B87">
      <w:pPr>
        <w:spacing w:before="100" w:beforeAutospacing="1" w:after="100" w:afterAutospacing="1" w:line="240" w:lineRule="auto"/>
        <w:rPr>
          <w:ins w:id="34" w:author="Unknown"/>
          <w:rFonts w:ascii="Times New Roman" w:eastAsia="Times New Roman" w:hAnsi="Times New Roman" w:cs="Times New Roman"/>
          <w:sz w:val="24"/>
          <w:szCs w:val="24"/>
          <w:lang w:bidi="hi-IN"/>
        </w:rPr>
      </w:pPr>
      <w:ins w:id="35" w:author="Unknown">
        <w:r w:rsidRPr="00364B87">
          <w:rPr>
            <w:rFonts w:ascii="Times New Roman" w:eastAsia="Times New Roman" w:hAnsi="Times New Roman" w:cs="Times New Roman"/>
            <w:sz w:val="24"/>
            <w:szCs w:val="24"/>
            <w:lang w:bidi="hi-IN"/>
          </w:rPr>
          <w:t xml:space="preserve">For now, just understand that a </w:t>
        </w:r>
        <w:r w:rsidRPr="00364B87">
          <w:rPr>
            <w:rFonts w:ascii="Times New Roman" w:eastAsia="Times New Roman" w:hAnsi="Times New Roman" w:cs="Times New Roman"/>
            <w:b/>
            <w:bCs/>
            <w:sz w:val="24"/>
            <w:szCs w:val="24"/>
            <w:lang w:bidi="hi-IN"/>
          </w:rPr>
          <w:t>tag</w:t>
        </w:r>
        <w:r w:rsidRPr="00364B87">
          <w:rPr>
            <w:rFonts w:ascii="Times New Roman" w:eastAsia="Times New Roman" w:hAnsi="Times New Roman" w:cs="Times New Roman"/>
            <w:sz w:val="24"/>
            <w:szCs w:val="24"/>
            <w:lang w:bidi="hi-IN"/>
          </w:rPr>
          <w:t xml:space="preserve"> a piece of code that acts as a label that a web browser interprets, an </w:t>
        </w:r>
        <w:r w:rsidRPr="00364B87">
          <w:rPr>
            <w:rFonts w:ascii="Times New Roman" w:eastAsia="Times New Roman" w:hAnsi="Times New Roman" w:cs="Times New Roman"/>
            <w:b/>
            <w:bCs/>
            <w:sz w:val="24"/>
            <w:szCs w:val="24"/>
            <w:lang w:bidi="hi-IN"/>
          </w:rPr>
          <w:t>element</w:t>
        </w:r>
        <w:r w:rsidRPr="00364B87">
          <w:rPr>
            <w:rFonts w:ascii="Times New Roman" w:eastAsia="Times New Roman" w:hAnsi="Times New Roman" w:cs="Times New Roman"/>
            <w:sz w:val="24"/>
            <w:szCs w:val="24"/>
            <w:lang w:bidi="hi-IN"/>
          </w:rPr>
          <w:t xml:space="preserve"> is a complete tag with an opening and closing tag, and an </w:t>
        </w:r>
        <w:r w:rsidRPr="00364B87">
          <w:rPr>
            <w:rFonts w:ascii="Times New Roman" w:eastAsia="Times New Roman" w:hAnsi="Times New Roman" w:cs="Times New Roman"/>
            <w:b/>
            <w:bCs/>
            <w:sz w:val="24"/>
            <w:szCs w:val="24"/>
            <w:lang w:bidi="hi-IN"/>
          </w:rPr>
          <w:t>attribute</w:t>
        </w:r>
        <w:r w:rsidRPr="00364B87">
          <w:rPr>
            <w:rFonts w:ascii="Times New Roman" w:eastAsia="Times New Roman" w:hAnsi="Times New Roman" w:cs="Times New Roman"/>
            <w:sz w:val="24"/>
            <w:szCs w:val="24"/>
            <w:lang w:bidi="hi-IN"/>
          </w:rPr>
          <w:t xml:space="preserve"> is a property value that customizes or modifies an HTML element.</w:t>
        </w:r>
      </w:ins>
    </w:p>
    <w:p w:rsidR="006F2F54" w:rsidRDefault="006F2F54"/>
    <w:p w:rsidR="00364B87" w:rsidRDefault="00364B87"/>
    <w:p w:rsidR="00364B87" w:rsidRDefault="00364B87" w:rsidP="00364B87">
      <w:pPr>
        <w:pStyle w:val="Heading1"/>
      </w:pPr>
      <w:r>
        <w:t>HTML - Elements</w:t>
      </w:r>
    </w:p>
    <w:p w:rsidR="00364B87" w:rsidRDefault="00364B87" w:rsidP="00364B87">
      <w:pPr>
        <w:pStyle w:val="NormalWeb"/>
      </w:pPr>
      <w:r>
        <w:t xml:space="preserve">When you land on a website, all the items you see in front of you -- the paragraph texts, the page banners, and the navigation links are all </w:t>
      </w:r>
      <w:r>
        <w:rPr>
          <w:b/>
          <w:bCs/>
          <w:i/>
          <w:iCs/>
        </w:rPr>
        <w:t>elements</w:t>
      </w:r>
      <w:r>
        <w:t xml:space="preserve"> of the web page. The term element is a just a name given to any piece of a web page. Many HTML elements are actually invisible to visitors and work quietly behind the scenes to provide web crawlers and search engines useful information about the site.</w:t>
      </w:r>
    </w:p>
    <w:p w:rsidR="00364B87" w:rsidRDefault="00364B87" w:rsidP="00364B87">
      <w:pPr>
        <w:pStyle w:val="NormalWeb"/>
        <w:rPr>
          <w:ins w:id="36" w:author="Unknown"/>
        </w:rPr>
      </w:pPr>
      <w:ins w:id="37" w:author="Unknown">
        <w:r>
          <w:t>An element consists of three essential pieces: an opening tag, the content, and a closing tag.</w:t>
        </w:r>
      </w:ins>
    </w:p>
    <w:p w:rsidR="00364B87" w:rsidRDefault="00364B87" w:rsidP="00364B87">
      <w:pPr>
        <w:numPr>
          <w:ilvl w:val="0"/>
          <w:numId w:val="3"/>
        </w:numPr>
        <w:spacing w:before="100" w:beforeAutospacing="1" w:after="100" w:afterAutospacing="1" w:line="240" w:lineRule="auto"/>
        <w:rPr>
          <w:ins w:id="38" w:author="Unknown"/>
        </w:rPr>
      </w:pPr>
      <w:ins w:id="39" w:author="Unknown">
        <w:r>
          <w:rPr>
            <w:b/>
            <w:bCs/>
          </w:rPr>
          <w:t>&lt;p&gt;</w:t>
        </w:r>
        <w:r>
          <w:t xml:space="preserve"> - opening paragraph tag</w:t>
        </w:r>
      </w:ins>
    </w:p>
    <w:p w:rsidR="00364B87" w:rsidRDefault="00364B87" w:rsidP="00364B87">
      <w:pPr>
        <w:numPr>
          <w:ilvl w:val="0"/>
          <w:numId w:val="3"/>
        </w:numPr>
        <w:spacing w:before="100" w:beforeAutospacing="1" w:after="100" w:afterAutospacing="1" w:line="240" w:lineRule="auto"/>
        <w:rPr>
          <w:ins w:id="40" w:author="Unknown"/>
        </w:rPr>
      </w:pPr>
      <w:ins w:id="41" w:author="Unknown">
        <w:r>
          <w:rPr>
            <w:b/>
            <w:bCs/>
          </w:rPr>
          <w:t>Element Content</w:t>
        </w:r>
        <w:r>
          <w:t xml:space="preserve"> - "Once upon a time..."</w:t>
        </w:r>
      </w:ins>
    </w:p>
    <w:p w:rsidR="00364B87" w:rsidRDefault="00364B87" w:rsidP="00364B87">
      <w:pPr>
        <w:numPr>
          <w:ilvl w:val="0"/>
          <w:numId w:val="3"/>
        </w:numPr>
        <w:spacing w:before="100" w:beforeAutospacing="1" w:after="100" w:afterAutospacing="1" w:line="240" w:lineRule="auto"/>
        <w:rPr>
          <w:ins w:id="42" w:author="Unknown"/>
        </w:rPr>
      </w:pPr>
      <w:ins w:id="43" w:author="Unknown">
        <w:r>
          <w:rPr>
            <w:b/>
            <w:bCs/>
          </w:rPr>
          <w:t>&lt;/p&gt;</w:t>
        </w:r>
        <w:r>
          <w:t xml:space="preserve"> - closing tag</w:t>
        </w:r>
      </w:ins>
    </w:p>
    <w:p w:rsidR="00364B87" w:rsidRDefault="00364B87" w:rsidP="00364B87">
      <w:pPr>
        <w:pStyle w:val="Heading2"/>
        <w:rPr>
          <w:ins w:id="44" w:author="Unknown"/>
        </w:rPr>
      </w:pPr>
      <w:ins w:id="45" w:author="Unknown">
        <w:r>
          <w:t>A Complete HTML Element:</w:t>
        </w:r>
      </w:ins>
    </w:p>
    <w:p w:rsidR="00364B87" w:rsidRDefault="00364B87" w:rsidP="00364B87">
      <w:pPr>
        <w:pStyle w:val="HTMLPreformatted"/>
        <w:rPr>
          <w:ins w:id="46" w:author="Unknown"/>
        </w:rPr>
      </w:pPr>
      <w:ins w:id="47" w:author="Unknown">
        <w:r>
          <w:t>&lt;p&gt;Once upon a time...&lt;/p&gt;</w:t>
        </w:r>
      </w:ins>
    </w:p>
    <w:p w:rsidR="00364B87" w:rsidRDefault="00364B87" w:rsidP="00364B87">
      <w:pPr>
        <w:pStyle w:val="NormalWeb"/>
        <w:rPr>
          <w:ins w:id="48" w:author="Unknown"/>
        </w:rPr>
      </w:pPr>
      <w:ins w:id="49" w:author="Unknown">
        <w:r>
          <w:t xml:space="preserve">A single page can contain hundreds or thousands of elements, but when all is said and done, every HTML page should have a bare minimum of four critical elements: the </w:t>
        </w:r>
        <w:r>
          <w:rPr>
            <w:b/>
            <w:bCs/>
            <w:i/>
            <w:iCs/>
          </w:rPr>
          <w:t>HTML</w:t>
        </w:r>
        <w:r>
          <w:t xml:space="preserve">, </w:t>
        </w:r>
        <w:r>
          <w:rPr>
            <w:b/>
            <w:bCs/>
            <w:i/>
            <w:iCs/>
          </w:rPr>
          <w:t>head</w:t>
        </w:r>
        <w:r>
          <w:t xml:space="preserve">, </w:t>
        </w:r>
        <w:r>
          <w:rPr>
            <w:b/>
            <w:bCs/>
            <w:i/>
            <w:iCs/>
          </w:rPr>
          <w:t>title</w:t>
        </w:r>
        <w:r>
          <w:t xml:space="preserve">, and </w:t>
        </w:r>
        <w:r>
          <w:rPr>
            <w:b/>
            <w:bCs/>
            <w:i/>
            <w:iCs/>
          </w:rPr>
          <w:t>body</w:t>
        </w:r>
        <w:r>
          <w:t xml:space="preserve"> elements.</w:t>
        </w:r>
      </w:ins>
    </w:p>
    <w:p w:rsidR="00364B87" w:rsidRDefault="00364B87" w:rsidP="00364B87">
      <w:pPr>
        <w:pStyle w:val="Heading1"/>
        <w:rPr>
          <w:ins w:id="50" w:author="Unknown"/>
        </w:rPr>
      </w:pPr>
      <w:ins w:id="51" w:author="Unknown">
        <w:r>
          <w:t>HTML - &lt;html&gt; Element...&lt;/html&gt;</w:t>
        </w:r>
      </w:ins>
    </w:p>
    <w:p w:rsidR="00364B87" w:rsidRDefault="00364B87" w:rsidP="00364B87">
      <w:pPr>
        <w:pStyle w:val="NormalWeb"/>
        <w:rPr>
          <w:ins w:id="52" w:author="Unknown"/>
        </w:rPr>
      </w:pPr>
      <w:ins w:id="53" w:author="Unknown">
        <w:r>
          <w:lastRenderedPageBreak/>
          <w:t>&lt;</w:t>
        </w:r>
        <w:proofErr w:type="gramStart"/>
        <w:r>
          <w:t>html</w:t>
        </w:r>
        <w:proofErr w:type="gramEnd"/>
        <w:r>
          <w:t>&gt; is the element that begins and ends each and every web page. Its sole purpose is to hold each web element nicely in position and serves the role of book cover; all other HTML elements are encapsulated within the &lt;html&gt; element. The tag also lets web browsers know, "Hey, I'm an HTML web page!", so that the browser knows how to render it. Remember to close your HTML documents with the corresponding &lt;/html&gt; tag to signify the end of the HTML document.</w:t>
        </w:r>
      </w:ins>
    </w:p>
    <w:p w:rsidR="00364B87" w:rsidRDefault="00364B87" w:rsidP="00364B87">
      <w:pPr>
        <w:pStyle w:val="NormalWeb"/>
        <w:rPr>
          <w:ins w:id="54" w:author="Unknown"/>
        </w:rPr>
      </w:pPr>
      <w:ins w:id="55" w:author="Unknown">
        <w:r>
          <w:t xml:space="preserve">If you haven't already, it is time to open up Notepad, Notepad++, or </w:t>
        </w:r>
        <w:r w:rsidR="000419BE">
          <w:fldChar w:fldCharType="begin"/>
        </w:r>
        <w:r>
          <w:instrText xml:space="preserve"> HYPERLINK "http://www.crimsoneditor.com" \t "_blank" </w:instrText>
        </w:r>
        <w:r w:rsidR="000419BE">
          <w:fldChar w:fldCharType="separate"/>
        </w:r>
        <w:r>
          <w:rPr>
            <w:rStyle w:val="Hyperlink"/>
            <w:b/>
            <w:bCs/>
          </w:rPr>
          <w:t>Crimson Editor</w:t>
        </w:r>
        <w:r w:rsidR="000419BE">
          <w:fldChar w:fldCharType="end"/>
        </w:r>
        <w:r>
          <w:t xml:space="preserve"> and have a new, blank document ready to go. Copy the following HTML code into your text editor.</w:t>
        </w:r>
      </w:ins>
    </w:p>
    <w:p w:rsidR="00364B87" w:rsidRDefault="00364B87" w:rsidP="00364B87">
      <w:pPr>
        <w:pStyle w:val="Heading2"/>
        <w:rPr>
          <w:ins w:id="56" w:author="Unknown"/>
        </w:rPr>
      </w:pPr>
      <w:ins w:id="57" w:author="Unknown">
        <w:r>
          <w:t>HTML Element Code:</w:t>
        </w:r>
      </w:ins>
    </w:p>
    <w:p w:rsidR="00364B87" w:rsidRDefault="00364B87" w:rsidP="00364B87">
      <w:pPr>
        <w:pStyle w:val="HTMLPreformatted"/>
        <w:rPr>
          <w:ins w:id="58" w:author="Unknown"/>
        </w:rPr>
      </w:pPr>
      <w:ins w:id="59" w:author="Unknown">
        <w:r>
          <w:t>&lt;</w:t>
        </w:r>
        <w:proofErr w:type="gramStart"/>
        <w:r>
          <w:t>html</w:t>
        </w:r>
        <w:proofErr w:type="gramEnd"/>
        <w:r>
          <w:t xml:space="preserve">&gt; </w:t>
        </w:r>
      </w:ins>
    </w:p>
    <w:p w:rsidR="00364B87" w:rsidRDefault="00364B87" w:rsidP="00364B87">
      <w:pPr>
        <w:pStyle w:val="HTMLPreformatted"/>
        <w:rPr>
          <w:ins w:id="60" w:author="Unknown"/>
        </w:rPr>
      </w:pPr>
      <w:ins w:id="61" w:author="Unknown">
        <w:r>
          <w:t>&lt;/html&gt;</w:t>
        </w:r>
      </w:ins>
    </w:p>
    <w:p w:rsidR="00364B87" w:rsidRDefault="00364B87" w:rsidP="00364B87">
      <w:pPr>
        <w:pStyle w:val="NormalWeb"/>
        <w:rPr>
          <w:ins w:id="62" w:author="Unknown"/>
        </w:rPr>
      </w:pPr>
      <w:ins w:id="63" w:author="Unknown">
        <w:r>
          <w:t xml:space="preserve">Now save your file by selecting - </w:t>
        </w:r>
        <w:r>
          <w:rPr>
            <w:b/>
            <w:bCs/>
          </w:rPr>
          <w:t>Menu</w:t>
        </w:r>
        <w:r>
          <w:t xml:space="preserve"> and then </w:t>
        </w:r>
        <w:r>
          <w:rPr>
            <w:b/>
            <w:bCs/>
          </w:rPr>
          <w:t>Save</w:t>
        </w:r>
        <w:r>
          <w:t xml:space="preserve">. Click on the </w:t>
        </w:r>
        <w:r>
          <w:rPr>
            <w:b/>
            <w:bCs/>
          </w:rPr>
          <w:t>Save as Type</w:t>
        </w:r>
        <w:r>
          <w:t xml:space="preserve"> drop down box and select the option </w:t>
        </w:r>
        <w:r>
          <w:rPr>
            <w:b/>
            <w:bCs/>
          </w:rPr>
          <w:t>All Files</w:t>
        </w:r>
        <w:r>
          <w:t xml:space="preserve">. When you're asked to name your file, name it - </w:t>
        </w:r>
        <w:r>
          <w:rPr>
            <w:i/>
            <w:iCs/>
          </w:rPr>
          <w:t>index.html</w:t>
        </w:r>
        <w:r>
          <w:t xml:space="preserve">. Double-check that you did everything correctly and then press - </w:t>
        </w:r>
        <w:r>
          <w:rPr>
            <w:b/>
            <w:bCs/>
          </w:rPr>
          <w:t>Save</w:t>
        </w:r>
        <w:r>
          <w:t xml:space="preserve">. Now open your file in a new web browser so that you have the ability to </w:t>
        </w:r>
        <w:r>
          <w:rPr>
            <w:i/>
            <w:iCs/>
          </w:rPr>
          <w:t>refresh</w:t>
        </w:r>
        <w:r>
          <w:t xml:space="preserve"> the page and see any new changes.</w:t>
        </w:r>
      </w:ins>
    </w:p>
    <w:p w:rsidR="00364B87" w:rsidRDefault="00364B87" w:rsidP="00364B87">
      <w:pPr>
        <w:pStyle w:val="NormalWeb"/>
        <w:rPr>
          <w:ins w:id="64" w:author="Unknown"/>
        </w:rPr>
      </w:pPr>
      <w:ins w:id="65" w:author="Unknown">
        <w:r>
          <w:t xml:space="preserve">If you opened up your </w:t>
        </w:r>
        <w:r>
          <w:rPr>
            <w:i/>
            <w:iCs/>
          </w:rPr>
          <w:t>index.html</w:t>
        </w:r>
        <w:r>
          <w:t xml:space="preserve"> document, you should be staring at your very first blank (white) web page!</w:t>
        </w:r>
      </w:ins>
    </w:p>
    <w:p w:rsidR="00364B87" w:rsidRDefault="00364B87" w:rsidP="00364B87">
      <w:pPr>
        <w:pStyle w:val="Heading1"/>
        <w:rPr>
          <w:ins w:id="66" w:author="Unknown"/>
        </w:rPr>
      </w:pPr>
      <w:ins w:id="67" w:author="Unknown">
        <w:r>
          <w:t>HTML - &lt;head&gt; Element</w:t>
        </w:r>
      </w:ins>
    </w:p>
    <w:p w:rsidR="00364B87" w:rsidRDefault="00364B87" w:rsidP="00364B87">
      <w:pPr>
        <w:pStyle w:val="NormalWeb"/>
        <w:rPr>
          <w:ins w:id="68" w:author="Unknown"/>
        </w:rPr>
      </w:pPr>
      <w:ins w:id="69" w:author="Unknown">
        <w:r>
          <w:t xml:space="preserve">The &lt;head&gt; is usually the first element contained inside the &lt;html&gt; element. While it is also an element container that encapsulates other HTML elements, these elements are not directly displayed by a web browser. Instead they function behind the scenes, providing more descriptive information about the HTML document, like its page title and other </w:t>
        </w:r>
        <w:proofErr w:type="gramStart"/>
        <w:r>
          <w:t>meta</w:t>
        </w:r>
        <w:proofErr w:type="gramEnd"/>
        <w:r>
          <w:t xml:space="preserve"> data. Other elements used for scripting (JavaScript) and formatting (CSS) are also contained within the &lt;head&gt; element, and we will eventually introduce how to utilize those languages. For now, the head element will continue to lay empty except for the </w:t>
        </w:r>
        <w:r>
          <w:rPr>
            <w:i/>
            <w:iCs/>
          </w:rPr>
          <w:t>title</w:t>
        </w:r>
        <w:r>
          <w:t xml:space="preserve"> element, which will be introduced next.</w:t>
        </w:r>
      </w:ins>
    </w:p>
    <w:p w:rsidR="00364B87" w:rsidRDefault="00364B87" w:rsidP="00364B87">
      <w:pPr>
        <w:pStyle w:val="NormalWeb"/>
        <w:rPr>
          <w:ins w:id="70" w:author="Unknown"/>
        </w:rPr>
      </w:pPr>
      <w:ins w:id="71" w:author="Unknown">
        <w:r>
          <w:t>Here's a sample of the initial setup.</w:t>
        </w:r>
      </w:ins>
    </w:p>
    <w:p w:rsidR="00364B87" w:rsidRDefault="00364B87" w:rsidP="00364B87">
      <w:pPr>
        <w:pStyle w:val="Heading2"/>
        <w:rPr>
          <w:ins w:id="72" w:author="Unknown"/>
        </w:rPr>
      </w:pPr>
      <w:ins w:id="73" w:author="Unknown">
        <w:r>
          <w:t>HTML Head Element Code:</w:t>
        </w:r>
      </w:ins>
    </w:p>
    <w:p w:rsidR="00364B87" w:rsidRDefault="00364B87" w:rsidP="00364B87">
      <w:pPr>
        <w:pStyle w:val="HTMLPreformatted"/>
        <w:rPr>
          <w:ins w:id="74" w:author="Unknown"/>
        </w:rPr>
      </w:pPr>
      <w:ins w:id="75" w:author="Unknown">
        <w:r>
          <w:t>&lt;</w:t>
        </w:r>
        <w:proofErr w:type="gramStart"/>
        <w:r>
          <w:t>html</w:t>
        </w:r>
        <w:proofErr w:type="gramEnd"/>
        <w:r>
          <w:t>&gt;</w:t>
        </w:r>
      </w:ins>
    </w:p>
    <w:p w:rsidR="00364B87" w:rsidRDefault="00364B87" w:rsidP="00364B87">
      <w:pPr>
        <w:pStyle w:val="HTMLPreformatted"/>
        <w:rPr>
          <w:ins w:id="76" w:author="Unknown"/>
        </w:rPr>
      </w:pPr>
      <w:ins w:id="77" w:author="Unknown">
        <w:r>
          <w:t xml:space="preserve">  &lt;</w:t>
        </w:r>
        <w:proofErr w:type="gramStart"/>
        <w:r>
          <w:t>head</w:t>
        </w:r>
        <w:proofErr w:type="gramEnd"/>
        <w:r>
          <w:t>&gt;</w:t>
        </w:r>
      </w:ins>
    </w:p>
    <w:p w:rsidR="00364B87" w:rsidRDefault="00364B87" w:rsidP="00364B87">
      <w:pPr>
        <w:pStyle w:val="HTMLPreformatted"/>
        <w:rPr>
          <w:ins w:id="78" w:author="Unknown"/>
        </w:rPr>
      </w:pPr>
      <w:ins w:id="79" w:author="Unknown">
        <w:r>
          <w:t xml:space="preserve">  &lt;/head&gt;</w:t>
        </w:r>
      </w:ins>
    </w:p>
    <w:p w:rsidR="00364B87" w:rsidRDefault="00364B87" w:rsidP="00364B87">
      <w:pPr>
        <w:pStyle w:val="HTMLPreformatted"/>
        <w:rPr>
          <w:ins w:id="80" w:author="Unknown"/>
        </w:rPr>
      </w:pPr>
      <w:ins w:id="81" w:author="Unknown">
        <w:r>
          <w:t>&lt;/html&gt;</w:t>
        </w:r>
      </w:ins>
    </w:p>
    <w:p w:rsidR="00364B87" w:rsidRDefault="00364B87" w:rsidP="00364B87">
      <w:pPr>
        <w:pStyle w:val="NormalWeb"/>
        <w:rPr>
          <w:ins w:id="82" w:author="Unknown"/>
        </w:rPr>
      </w:pPr>
      <w:ins w:id="83" w:author="Unknown">
        <w:r>
          <w:t xml:space="preserve">If you've made the code changes and refreshed the browser page, you will notice that we still have nothing happening on the page. So far, all we've done is </w:t>
        </w:r>
        <w:proofErr w:type="gramStart"/>
        <w:r>
          <w:t>add</w:t>
        </w:r>
        <w:proofErr w:type="gramEnd"/>
        <w:r>
          <w:t xml:space="preserve"> a couple of necessary elements that describe the web page document to the web browser. Content -- the stuff you can see -- will come next!</w:t>
        </w:r>
      </w:ins>
    </w:p>
    <w:p w:rsidR="00364B87" w:rsidRDefault="00364B87" w:rsidP="00364B87">
      <w:pPr>
        <w:pStyle w:val="Heading1"/>
        <w:rPr>
          <w:ins w:id="84" w:author="Unknown"/>
        </w:rPr>
      </w:pPr>
      <w:ins w:id="85" w:author="Unknown">
        <w:r>
          <w:t>HTML - &lt;title&gt; Element</w:t>
        </w:r>
      </w:ins>
    </w:p>
    <w:p w:rsidR="00364B87" w:rsidRDefault="00364B87" w:rsidP="00364B87">
      <w:pPr>
        <w:pStyle w:val="NormalWeb"/>
        <w:rPr>
          <w:ins w:id="86" w:author="Unknown"/>
        </w:rPr>
      </w:pPr>
      <w:ins w:id="87" w:author="Unknown">
        <w:r>
          <w:lastRenderedPageBreak/>
          <w:t>The &lt;title&gt; element adds a title to a web page. Web page titles are displayed at the top of any browser window or at the top of browser tabs. They are probably the first thing seen by web surfers as pages are loaded, and web pages you bookmark are saved using the web pages' titles.</w:t>
        </w:r>
      </w:ins>
    </w:p>
    <w:p w:rsidR="00364B87" w:rsidRDefault="00364B87" w:rsidP="00364B87">
      <w:pPr>
        <w:pStyle w:val="NormalWeb"/>
        <w:rPr>
          <w:ins w:id="88" w:author="Unknown"/>
        </w:rPr>
      </w:pPr>
      <w:ins w:id="89" w:author="Unknown">
        <w:r>
          <w:t>A proper title makes a good first impression, and any page caught without a title is considered unprofessional, at best.</w:t>
        </w:r>
      </w:ins>
    </w:p>
    <w:p w:rsidR="00364B87" w:rsidRDefault="00364B87" w:rsidP="00364B87">
      <w:pPr>
        <w:pStyle w:val="Heading2"/>
        <w:rPr>
          <w:ins w:id="90" w:author="Unknown"/>
        </w:rPr>
      </w:pPr>
      <w:ins w:id="91" w:author="Unknown">
        <w:r>
          <w:t>HTML Title Element Code:</w:t>
        </w:r>
      </w:ins>
    </w:p>
    <w:p w:rsidR="00364B87" w:rsidRDefault="00364B87" w:rsidP="00364B87">
      <w:pPr>
        <w:pStyle w:val="HTMLPreformatted"/>
        <w:rPr>
          <w:ins w:id="92" w:author="Unknown"/>
        </w:rPr>
      </w:pPr>
      <w:ins w:id="93" w:author="Unknown">
        <w:r>
          <w:t>&lt;</w:t>
        </w:r>
        <w:proofErr w:type="gramStart"/>
        <w:r>
          <w:t>html</w:t>
        </w:r>
        <w:proofErr w:type="gramEnd"/>
        <w:r>
          <w:t>&gt;</w:t>
        </w:r>
      </w:ins>
    </w:p>
    <w:p w:rsidR="00364B87" w:rsidRDefault="00364B87" w:rsidP="00364B87">
      <w:pPr>
        <w:pStyle w:val="HTMLPreformatted"/>
        <w:rPr>
          <w:ins w:id="94" w:author="Unknown"/>
        </w:rPr>
      </w:pPr>
      <w:ins w:id="95" w:author="Unknown">
        <w:r>
          <w:t xml:space="preserve">  &lt;</w:t>
        </w:r>
        <w:proofErr w:type="gramStart"/>
        <w:r>
          <w:t>head</w:t>
        </w:r>
        <w:proofErr w:type="gramEnd"/>
        <w:r>
          <w:t>&gt;</w:t>
        </w:r>
      </w:ins>
    </w:p>
    <w:p w:rsidR="00364B87" w:rsidRDefault="00364B87" w:rsidP="00364B87">
      <w:pPr>
        <w:pStyle w:val="HTMLPreformatted"/>
        <w:rPr>
          <w:ins w:id="96" w:author="Unknown"/>
        </w:rPr>
      </w:pPr>
      <w:ins w:id="97" w:author="Unknown">
        <w:r>
          <w:t xml:space="preserve">    </w:t>
        </w:r>
        <w:r>
          <w:rPr>
            <w:color w:val="FF0000"/>
          </w:rPr>
          <w:t>&lt;</w:t>
        </w:r>
        <w:proofErr w:type="gramStart"/>
        <w:r>
          <w:rPr>
            <w:color w:val="FF0000"/>
          </w:rPr>
          <w:t>title&gt;</w:t>
        </w:r>
        <w:proofErr w:type="gramEnd"/>
        <w:r>
          <w:rPr>
            <w:color w:val="FF0000"/>
          </w:rPr>
          <w:t>My Web Page!&lt;/title&gt;</w:t>
        </w:r>
      </w:ins>
    </w:p>
    <w:p w:rsidR="00364B87" w:rsidRDefault="00364B87" w:rsidP="00364B87">
      <w:pPr>
        <w:pStyle w:val="HTMLPreformatted"/>
        <w:rPr>
          <w:ins w:id="98" w:author="Unknown"/>
        </w:rPr>
      </w:pPr>
      <w:ins w:id="99" w:author="Unknown">
        <w:r>
          <w:t xml:space="preserve">  &lt;/head&gt;</w:t>
        </w:r>
      </w:ins>
    </w:p>
    <w:p w:rsidR="00364B87" w:rsidRDefault="00364B87" w:rsidP="00364B87">
      <w:pPr>
        <w:pStyle w:val="HTMLPreformatted"/>
        <w:rPr>
          <w:ins w:id="100" w:author="Unknown"/>
        </w:rPr>
      </w:pPr>
      <w:ins w:id="101" w:author="Unknown">
        <w:r>
          <w:t>&lt;/html&gt;</w:t>
        </w:r>
      </w:ins>
    </w:p>
    <w:p w:rsidR="00364B87" w:rsidRDefault="00364B87" w:rsidP="00364B87">
      <w:pPr>
        <w:pStyle w:val="NormalWeb"/>
        <w:rPr>
          <w:ins w:id="102" w:author="Unknown"/>
        </w:rPr>
      </w:pPr>
      <w:ins w:id="103" w:author="Unknown">
        <w:r>
          <w:t>Save the file and refresh the browser. You should see "My Web Page!" in the upper-left bar of your browser window.</w:t>
        </w:r>
      </w:ins>
    </w:p>
    <w:p w:rsidR="00364B87" w:rsidRDefault="00364B87" w:rsidP="00364B87">
      <w:pPr>
        <w:pStyle w:val="NormalWeb"/>
        <w:rPr>
          <w:ins w:id="104" w:author="Unknown"/>
        </w:rPr>
      </w:pPr>
      <w:ins w:id="105" w:author="Unknown">
        <w:r>
          <w:t>Name your webpage as you please. Just keep in mind that the best titles are brief and descriptive.</w:t>
        </w:r>
      </w:ins>
    </w:p>
    <w:p w:rsidR="00364B87" w:rsidRDefault="00364B87" w:rsidP="00364B87">
      <w:pPr>
        <w:pStyle w:val="Heading1"/>
        <w:rPr>
          <w:ins w:id="106" w:author="Unknown"/>
        </w:rPr>
      </w:pPr>
      <w:ins w:id="107" w:author="Unknown">
        <w:r>
          <w:t>HTML - &lt;body&gt; Element</w:t>
        </w:r>
      </w:ins>
    </w:p>
    <w:p w:rsidR="00364B87" w:rsidRDefault="00364B87" w:rsidP="00364B87">
      <w:pPr>
        <w:pStyle w:val="NormalWeb"/>
        <w:rPr>
          <w:ins w:id="108" w:author="Unknown"/>
        </w:rPr>
      </w:pPr>
      <w:ins w:id="109" w:author="Unknown">
        <w:r>
          <w:t>The element that encapsulates all the visual elements (paragraphs, pictures, tables, etc.) of a web page is the &lt;body&gt; element. We will be looking at each of these elements in greater detail as the tutorial progresses, but for now, it's only important to understand that the body element is one of the four critical web page elements, and it contains all of the page's viewable content.</w:t>
        </w:r>
      </w:ins>
    </w:p>
    <w:p w:rsidR="00364B87" w:rsidRDefault="00364B87" w:rsidP="00364B87">
      <w:pPr>
        <w:pStyle w:val="Heading2"/>
        <w:rPr>
          <w:ins w:id="110" w:author="Unknown"/>
        </w:rPr>
      </w:pPr>
      <w:ins w:id="111" w:author="Unknown">
        <w:r>
          <w:t>HTML Body Element Code:</w:t>
        </w:r>
      </w:ins>
    </w:p>
    <w:p w:rsidR="00364B87" w:rsidRDefault="00364B87" w:rsidP="00364B87">
      <w:pPr>
        <w:pStyle w:val="HTMLPreformatted"/>
        <w:rPr>
          <w:ins w:id="112" w:author="Unknown"/>
        </w:rPr>
      </w:pPr>
      <w:ins w:id="113" w:author="Unknown">
        <w:r>
          <w:t>&lt;</w:t>
        </w:r>
        <w:proofErr w:type="gramStart"/>
        <w:r>
          <w:t>html</w:t>
        </w:r>
        <w:proofErr w:type="gramEnd"/>
        <w:r>
          <w:t xml:space="preserve">&gt; </w:t>
        </w:r>
      </w:ins>
    </w:p>
    <w:p w:rsidR="00364B87" w:rsidRDefault="00364B87" w:rsidP="00364B87">
      <w:pPr>
        <w:pStyle w:val="HTMLPreformatted"/>
        <w:rPr>
          <w:ins w:id="114" w:author="Unknown"/>
        </w:rPr>
      </w:pPr>
      <w:ins w:id="115" w:author="Unknown">
        <w:r>
          <w:t xml:space="preserve">  &lt;</w:t>
        </w:r>
        <w:proofErr w:type="gramStart"/>
        <w:r>
          <w:t>head</w:t>
        </w:r>
        <w:proofErr w:type="gramEnd"/>
        <w:r>
          <w:t>&gt;</w:t>
        </w:r>
      </w:ins>
    </w:p>
    <w:p w:rsidR="00364B87" w:rsidRDefault="00364B87" w:rsidP="00364B87">
      <w:pPr>
        <w:pStyle w:val="HTMLPreformatted"/>
        <w:rPr>
          <w:ins w:id="116" w:author="Unknown"/>
        </w:rPr>
      </w:pPr>
      <w:ins w:id="117" w:author="Unknown">
        <w:r>
          <w:t xml:space="preserve">    &lt;</w:t>
        </w:r>
        <w:proofErr w:type="gramStart"/>
        <w:r>
          <w:t>title&gt;</w:t>
        </w:r>
        <w:proofErr w:type="gramEnd"/>
        <w:r>
          <w:t>My Web Page!&lt;/title&gt;</w:t>
        </w:r>
      </w:ins>
    </w:p>
    <w:p w:rsidR="00364B87" w:rsidRDefault="00364B87" w:rsidP="00364B87">
      <w:pPr>
        <w:pStyle w:val="HTMLPreformatted"/>
        <w:rPr>
          <w:ins w:id="118" w:author="Unknown"/>
        </w:rPr>
      </w:pPr>
      <w:ins w:id="119" w:author="Unknown">
        <w:r>
          <w:t xml:space="preserve">  &lt;/head&gt;</w:t>
        </w:r>
      </w:ins>
    </w:p>
    <w:p w:rsidR="00364B87" w:rsidRDefault="00364B87" w:rsidP="00364B87">
      <w:pPr>
        <w:pStyle w:val="HTMLPreformatted"/>
        <w:rPr>
          <w:ins w:id="120" w:author="Unknown"/>
        </w:rPr>
      </w:pPr>
      <w:ins w:id="121" w:author="Unknown">
        <w:r>
          <w:t xml:space="preserve">  &lt;</w:t>
        </w:r>
        <w:proofErr w:type="gramStart"/>
        <w:r>
          <w:t>body</w:t>
        </w:r>
        <w:proofErr w:type="gramEnd"/>
        <w:r>
          <w:t>&gt;</w:t>
        </w:r>
      </w:ins>
    </w:p>
    <w:p w:rsidR="00364B87" w:rsidRDefault="00364B87" w:rsidP="00364B87">
      <w:pPr>
        <w:pStyle w:val="HTMLPreformatted"/>
        <w:rPr>
          <w:ins w:id="122" w:author="Unknown"/>
        </w:rPr>
      </w:pPr>
      <w:ins w:id="123" w:author="Unknown">
        <w:r>
          <w:t xml:space="preserve">    &lt;p&gt;Once upon a time...&lt;/p&gt;</w:t>
        </w:r>
      </w:ins>
    </w:p>
    <w:p w:rsidR="00364B87" w:rsidRDefault="00364B87" w:rsidP="00364B87">
      <w:pPr>
        <w:pStyle w:val="HTMLPreformatted"/>
        <w:rPr>
          <w:ins w:id="124" w:author="Unknown"/>
        </w:rPr>
      </w:pPr>
      <w:ins w:id="125" w:author="Unknown">
        <w:r>
          <w:t xml:space="preserve">  &lt;/body&gt;</w:t>
        </w:r>
      </w:ins>
    </w:p>
    <w:p w:rsidR="00364B87" w:rsidRDefault="00364B87" w:rsidP="00364B87">
      <w:pPr>
        <w:pStyle w:val="HTMLPreformatted"/>
        <w:rPr>
          <w:ins w:id="126" w:author="Unknown"/>
        </w:rPr>
      </w:pPr>
      <w:ins w:id="127" w:author="Unknown">
        <w:r>
          <w:t>&lt;/html&gt;</w:t>
        </w:r>
      </w:ins>
    </w:p>
    <w:p w:rsidR="00364B87" w:rsidRDefault="00364B87" w:rsidP="00364B87">
      <w:pPr>
        <w:pStyle w:val="NormalWeb"/>
        <w:rPr>
          <w:ins w:id="128" w:author="Unknown"/>
        </w:rPr>
      </w:pPr>
      <w:ins w:id="129" w:author="Unknown">
        <w:r>
          <w:t>Go ahead and view your first complete web page.</w:t>
        </w:r>
      </w:ins>
    </w:p>
    <w:p w:rsidR="00364B87" w:rsidRDefault="00364B87" w:rsidP="00364B87">
      <w:pPr>
        <w:pStyle w:val="Heading1"/>
        <w:rPr>
          <w:ins w:id="130" w:author="Unknown"/>
        </w:rPr>
      </w:pPr>
      <w:ins w:id="131" w:author="Unknown">
        <w:r>
          <w:t>HTML - Elements Reviewed</w:t>
        </w:r>
      </w:ins>
    </w:p>
    <w:p w:rsidR="00364B87" w:rsidRDefault="00364B87" w:rsidP="00364B87">
      <w:pPr>
        <w:pStyle w:val="NormalWeb"/>
        <w:rPr>
          <w:ins w:id="132" w:author="Unknown"/>
        </w:rPr>
      </w:pPr>
      <w:ins w:id="133" w:author="Unknown">
        <w:r>
          <w:t xml:space="preserve">To recap quickly: we've laid out a set of four essential elements that are used to create a strong foundation and structure for your web page. The &lt;html&gt; element encapsulates </w:t>
        </w:r>
        <w:r>
          <w:rPr>
            <w:b/>
            <w:bCs/>
          </w:rPr>
          <w:t>all</w:t>
        </w:r>
        <w:r>
          <w:t xml:space="preserve"> page content and elements, including two special elements: the &lt;head&gt; and &lt;body&gt; elements. The &lt;head&gt; element is a smaller container for elements that work behind the scenes of web pages, while the &lt;body&gt; element houses content elements such as web forms, text, images, and</w:t>
        </w:r>
      </w:ins>
    </w:p>
    <w:p w:rsidR="00364B87" w:rsidRDefault="00364B87" w:rsidP="00364B87">
      <w:pPr>
        <w:pStyle w:val="Heading1"/>
      </w:pPr>
      <w:r>
        <w:lastRenderedPageBreak/>
        <w:t>HTML - Tags</w:t>
      </w:r>
    </w:p>
    <w:p w:rsidR="00364B87" w:rsidRDefault="00364B87" w:rsidP="00364B87">
      <w:pPr>
        <w:pStyle w:val="NormalWeb"/>
      </w:pPr>
      <w:r>
        <w:t xml:space="preserve">A web browser reads an HTML document from top to bottom, left to right. Each time the browser finds a tag, the tag is rendered accordingly. Paragraph tags render paragraph </w:t>
      </w:r>
      <w:proofErr w:type="gramStart"/>
      <w:r>
        <w:t>text,</w:t>
      </w:r>
      <w:proofErr w:type="gramEnd"/>
      <w:r>
        <w:t xml:space="preserve"> image tags render images, etc. By adding tags to an HTML document, you are not only coding HTML, but also signaling to the browser, "Hey look, this is paragraph text; now treat it as such!"</w:t>
      </w:r>
    </w:p>
    <w:p w:rsidR="00364B87" w:rsidRDefault="000419BE" w:rsidP="00364B87">
      <w:pPr>
        <w:jc w:val="center"/>
        <w:rPr>
          <w:ins w:id="134" w:author="Unknown"/>
        </w:rPr>
      </w:pPr>
      <w:ins w:id="135" w:author="Unknown">
        <w:r>
          <w:fldChar w:fldCharType="begin"/>
        </w:r>
        <w:r w:rsidR="00364B87">
          <w:instrText xml:space="preserve"> HYPERLINK "http://www.tizag.com/about/advertise.php" </w:instrText>
        </w:r>
        <w:r>
          <w:fldChar w:fldCharType="separate"/>
        </w:r>
        <w:r w:rsidR="00364B87">
          <w:rPr>
            <w:rStyle w:val="Hyperlink"/>
            <w:b/>
            <w:bCs/>
          </w:rPr>
          <w:t>Advertise on Tizag.com</w:t>
        </w:r>
        <w:r>
          <w:fldChar w:fldCharType="end"/>
        </w:r>
        <w:r w:rsidR="00364B87">
          <w:t xml:space="preserve"> </w:t>
        </w:r>
      </w:ins>
    </w:p>
    <w:p w:rsidR="00364B87" w:rsidRDefault="00364B87" w:rsidP="00364B87">
      <w:pPr>
        <w:pStyle w:val="NormalWeb"/>
        <w:rPr>
          <w:ins w:id="136" w:author="Unknown"/>
        </w:rPr>
      </w:pPr>
      <w:ins w:id="137" w:author="Unknown">
        <w:r>
          <w:t xml:space="preserve">Do you recall that HTML elements are comprised of three major parts: the opening tag, the content, and the closing tag? As you will learn, there are infinite combinations of HTML tags/elements, including those used for forms, images, and lists. Everything displayed on </w:t>
        </w:r>
        <w:proofErr w:type="gramStart"/>
        <w:r>
          <w:t>an</w:t>
        </w:r>
        <w:proofErr w:type="gramEnd"/>
        <w:r>
          <w:t xml:space="preserve"> web page requires the use of a tag or two.</w:t>
        </w:r>
      </w:ins>
    </w:p>
    <w:p w:rsidR="00364B87" w:rsidRDefault="00364B87" w:rsidP="00364B87">
      <w:pPr>
        <w:pStyle w:val="Heading2"/>
        <w:rPr>
          <w:ins w:id="138" w:author="Unknown"/>
        </w:rPr>
      </w:pPr>
      <w:ins w:id="139" w:author="Unknown">
        <w:r>
          <w:t>HTML Tag Code:</w:t>
        </w:r>
      </w:ins>
    </w:p>
    <w:p w:rsidR="00364B87" w:rsidRDefault="00364B87" w:rsidP="00364B87">
      <w:pPr>
        <w:pStyle w:val="HTMLPreformatted"/>
        <w:rPr>
          <w:ins w:id="140" w:author="Unknown"/>
        </w:rPr>
      </w:pPr>
      <w:ins w:id="141" w:author="Unknown">
        <w:r>
          <w:t>&lt;</w:t>
        </w:r>
        <w:proofErr w:type="gramStart"/>
        <w:r>
          <w:t>tag&gt;</w:t>
        </w:r>
        <w:proofErr w:type="gramEnd"/>
        <w:r>
          <w:t>Content&lt;/tag&gt;</w:t>
        </w:r>
      </w:ins>
    </w:p>
    <w:p w:rsidR="00364B87" w:rsidRDefault="00364B87" w:rsidP="00364B87">
      <w:pPr>
        <w:pStyle w:val="HTMLPreformatted"/>
        <w:rPr>
          <w:ins w:id="142" w:author="Unknown"/>
        </w:rPr>
      </w:pPr>
    </w:p>
    <w:p w:rsidR="00364B87" w:rsidRDefault="00364B87" w:rsidP="00364B87">
      <w:pPr>
        <w:pStyle w:val="HTMLPreformatted"/>
        <w:rPr>
          <w:ins w:id="143" w:author="Unknown"/>
        </w:rPr>
      </w:pPr>
      <w:ins w:id="144" w:author="Unknown">
        <w:r>
          <w:t>&lt;p&gt;This text will be rendered like a paragraph</w:t>
        </w:r>
        <w:proofErr w:type="gramStart"/>
        <w:r>
          <w:t>.&lt;</w:t>
        </w:r>
        <w:proofErr w:type="gramEnd"/>
        <w:r>
          <w:t>/p&gt;</w:t>
        </w:r>
      </w:ins>
    </w:p>
    <w:p w:rsidR="00364B87" w:rsidRDefault="00364B87" w:rsidP="00364B87">
      <w:pPr>
        <w:pStyle w:val="NormalWeb"/>
        <w:rPr>
          <w:ins w:id="145" w:author="Unknown"/>
        </w:rPr>
      </w:pPr>
      <w:ins w:id="146" w:author="Unknown">
        <w:r>
          <w:t>Tags should always be written in lowercase letters if you plan on publishing the page online, as this is the web standard for XHTML and Dynamic HTML.</w:t>
        </w:r>
      </w:ins>
    </w:p>
    <w:p w:rsidR="00364B87" w:rsidRDefault="00364B87" w:rsidP="00364B87">
      <w:pPr>
        <w:pStyle w:val="Heading2"/>
        <w:rPr>
          <w:ins w:id="147" w:author="Unknown"/>
        </w:rPr>
      </w:pPr>
      <w:ins w:id="148" w:author="Unknown">
        <w:r>
          <w:t>HTML More Tag Code:</w:t>
        </w:r>
      </w:ins>
    </w:p>
    <w:p w:rsidR="00364B87" w:rsidRDefault="00364B87" w:rsidP="00364B87">
      <w:pPr>
        <w:pStyle w:val="HTMLPreformatted"/>
        <w:rPr>
          <w:ins w:id="149" w:author="Unknown"/>
        </w:rPr>
      </w:pPr>
      <w:ins w:id="150" w:author="Unknown">
        <w:r>
          <w:t>&lt;</w:t>
        </w:r>
        <w:proofErr w:type="gramStart"/>
        <w:r>
          <w:t>body&gt;</w:t>
        </w:r>
        <w:proofErr w:type="gramEnd"/>
        <w:r>
          <w:t xml:space="preserve">Body Tag </w:t>
        </w:r>
      </w:ins>
    </w:p>
    <w:p w:rsidR="00364B87" w:rsidRDefault="00364B87" w:rsidP="00364B87">
      <w:pPr>
        <w:pStyle w:val="HTMLPreformatted"/>
        <w:rPr>
          <w:ins w:id="151" w:author="Unknown"/>
        </w:rPr>
      </w:pPr>
      <w:ins w:id="152" w:author="Unknown">
        <w:r>
          <w:t>&lt;p&gt;Paragraph Tag&lt;/p&gt;</w:t>
        </w:r>
      </w:ins>
    </w:p>
    <w:p w:rsidR="00364B87" w:rsidRDefault="00364B87" w:rsidP="00364B87">
      <w:pPr>
        <w:pStyle w:val="HTMLPreformatted"/>
        <w:rPr>
          <w:ins w:id="153" w:author="Unknown"/>
        </w:rPr>
      </w:pPr>
      <w:ins w:id="154" w:author="Unknown">
        <w:r>
          <w:t>&lt;h2&gt;Heading Tag&lt;/h2&gt;</w:t>
        </w:r>
      </w:ins>
    </w:p>
    <w:p w:rsidR="00364B87" w:rsidRDefault="00364B87" w:rsidP="00364B87">
      <w:pPr>
        <w:pStyle w:val="HTMLPreformatted"/>
        <w:rPr>
          <w:ins w:id="155" w:author="Unknown"/>
        </w:rPr>
      </w:pPr>
      <w:ins w:id="156" w:author="Unknown">
        <w:r>
          <w:t>&lt;b&gt;</w:t>
        </w:r>
        <w:r>
          <w:rPr>
            <w:b/>
            <w:bCs/>
          </w:rPr>
          <w:t>Bold Tag</w:t>
        </w:r>
        <w:r>
          <w:t>&lt;/b&gt;</w:t>
        </w:r>
      </w:ins>
    </w:p>
    <w:p w:rsidR="00364B87" w:rsidRDefault="00364B87" w:rsidP="00364B87">
      <w:pPr>
        <w:pStyle w:val="HTMLPreformatted"/>
        <w:rPr>
          <w:ins w:id="157" w:author="Unknown"/>
        </w:rPr>
      </w:pPr>
      <w:ins w:id="158" w:author="Unknown">
        <w:r>
          <w:t>&lt;</w:t>
        </w:r>
        <w:proofErr w:type="spellStart"/>
        <w:r>
          <w:t>i</w:t>
        </w:r>
        <w:proofErr w:type="spellEnd"/>
        <w:r>
          <w:t>&gt;</w:t>
        </w:r>
        <w:r>
          <w:rPr>
            <w:i/>
            <w:iCs/>
          </w:rPr>
          <w:t>Italic Tag</w:t>
        </w:r>
        <w:r>
          <w:t>&lt;/</w:t>
        </w:r>
        <w:proofErr w:type="spellStart"/>
        <w:r>
          <w:t>i</w:t>
        </w:r>
        <w:proofErr w:type="spellEnd"/>
        <w:r>
          <w:t>&gt;</w:t>
        </w:r>
      </w:ins>
    </w:p>
    <w:p w:rsidR="00364B87" w:rsidRDefault="00364B87" w:rsidP="00364B87">
      <w:pPr>
        <w:pStyle w:val="HTMLPreformatted"/>
        <w:rPr>
          <w:ins w:id="159" w:author="Unknown"/>
        </w:rPr>
      </w:pPr>
      <w:ins w:id="160" w:author="Unknown">
        <w:r>
          <w:t>&lt;/body&gt;</w:t>
        </w:r>
      </w:ins>
    </w:p>
    <w:p w:rsidR="00364B87" w:rsidRDefault="00364B87" w:rsidP="00364B87">
      <w:pPr>
        <w:pStyle w:val="Heading1"/>
        <w:rPr>
          <w:ins w:id="161" w:author="Unknown"/>
        </w:rPr>
      </w:pPr>
      <w:ins w:id="162" w:author="Unknown">
        <w:r>
          <w:t xml:space="preserve">HTML - Elements </w:t>
        </w:r>
        <w:proofErr w:type="gramStart"/>
        <w:r>
          <w:t>Without</w:t>
        </w:r>
        <w:proofErr w:type="gramEnd"/>
        <w:r>
          <w:t xml:space="preserve"> Closing Tags</w:t>
        </w:r>
      </w:ins>
    </w:p>
    <w:p w:rsidR="00364B87" w:rsidRDefault="00364B87" w:rsidP="00364B87">
      <w:pPr>
        <w:pStyle w:val="NormalWeb"/>
        <w:rPr>
          <w:ins w:id="163" w:author="Unknown"/>
        </w:rPr>
      </w:pPr>
      <w:ins w:id="164" w:author="Unknown">
        <w:r>
          <w:t>There are a few elements that do not require formal closing tags. In a way, they still have the 3 parts (opening/closing and content), but they are consolidated into one tag. The reason for this is that these tags do not really require any content to be placed within them, but sometimes may require attributes such as source URLs for images.</w:t>
        </w:r>
      </w:ins>
    </w:p>
    <w:p w:rsidR="00364B87" w:rsidRDefault="00364B87" w:rsidP="00364B87">
      <w:pPr>
        <w:pStyle w:val="NormalWeb"/>
        <w:rPr>
          <w:ins w:id="165" w:author="Unknown"/>
        </w:rPr>
      </w:pPr>
      <w:ins w:id="166" w:author="Unknown">
        <w:r>
          <w:t>One prime, easy example of an HTML tag that does not require a closing tag is the line break tag.</w:t>
        </w:r>
      </w:ins>
    </w:p>
    <w:p w:rsidR="00364B87" w:rsidRDefault="00364B87" w:rsidP="00364B87">
      <w:pPr>
        <w:pStyle w:val="Heading2"/>
        <w:rPr>
          <w:ins w:id="167" w:author="Unknown"/>
        </w:rPr>
      </w:pPr>
      <w:ins w:id="168" w:author="Unknown">
        <w:r>
          <w:t>HTML Line Break Code:</w:t>
        </w:r>
      </w:ins>
    </w:p>
    <w:p w:rsidR="00364B87" w:rsidRDefault="00364B87" w:rsidP="00364B87">
      <w:pPr>
        <w:pStyle w:val="HTMLPreformatted"/>
        <w:rPr>
          <w:ins w:id="169" w:author="Unknown"/>
        </w:rPr>
      </w:pPr>
      <w:ins w:id="170" w:author="Unknown">
        <w:r>
          <w:t>&lt;</w:t>
        </w:r>
        <w:proofErr w:type="spellStart"/>
        <w:r>
          <w:t>br</w:t>
        </w:r>
        <w:proofErr w:type="spellEnd"/>
        <w:r>
          <w:t xml:space="preserve"> /&gt;</w:t>
        </w:r>
      </w:ins>
    </w:p>
    <w:p w:rsidR="00364B87" w:rsidRDefault="00364B87" w:rsidP="00364B87">
      <w:pPr>
        <w:pStyle w:val="NormalWeb"/>
        <w:rPr>
          <w:ins w:id="171" w:author="Unknown"/>
        </w:rPr>
      </w:pPr>
      <w:ins w:id="172" w:author="Unknown">
        <w:r>
          <w:t>To tell the browser we want to place a line break (carriage return) onto the site, it is not necessary to type &lt;</w:t>
        </w:r>
        <w:proofErr w:type="spellStart"/>
        <w:r>
          <w:t>br</w:t>
        </w:r>
        <w:proofErr w:type="spellEnd"/>
        <w:r>
          <w:t>&gt;</w:t>
        </w:r>
        <w:proofErr w:type="spellStart"/>
        <w:r>
          <w:t>linebreak</w:t>
        </w:r>
        <w:proofErr w:type="spellEnd"/>
        <w:r>
          <w:t>&lt;/</w:t>
        </w:r>
        <w:proofErr w:type="spellStart"/>
        <w:r>
          <w:t>br</w:t>
        </w:r>
        <w:proofErr w:type="spellEnd"/>
        <w:r>
          <w:t xml:space="preserve">&gt;. This would require a tremendous amount of </w:t>
        </w:r>
        <w:proofErr w:type="spellStart"/>
        <w:r>
          <w:t>effort</w:t>
        </w:r>
        <w:proofErr w:type="gramStart"/>
        <w:r>
          <w:t>,and</w:t>
        </w:r>
        <w:proofErr w:type="spellEnd"/>
        <w:proofErr w:type="gramEnd"/>
        <w:r>
          <w:t xml:space="preserve"> if </w:t>
        </w:r>
        <w:r>
          <w:lastRenderedPageBreak/>
          <w:t>every line break tag needed all three components as other tags do, life would become redundant real quick. The better solution is to combine the opening and closing tags into a single format and shorten the number of characters needed to render a line break. Other tags, such as image tags and input tags, have also been modified in such a manner.</w:t>
        </w:r>
      </w:ins>
    </w:p>
    <w:p w:rsidR="00364B87" w:rsidRDefault="00364B87" w:rsidP="00364B87">
      <w:pPr>
        <w:pStyle w:val="Heading2"/>
        <w:rPr>
          <w:ins w:id="173" w:author="Unknown"/>
        </w:rPr>
      </w:pPr>
      <w:ins w:id="174" w:author="Unknown">
        <w:r>
          <w:t>HTML Code:</w:t>
        </w:r>
      </w:ins>
    </w:p>
    <w:p w:rsidR="00364B87" w:rsidRDefault="00364B87" w:rsidP="00364B87">
      <w:pPr>
        <w:pStyle w:val="HTMLPreformatted"/>
        <w:rPr>
          <w:ins w:id="175" w:author="Unknown"/>
        </w:rPr>
      </w:pPr>
      <w:ins w:id="176" w:author="Unknown">
        <w:r>
          <w:t>&lt;</w:t>
        </w:r>
        <w:proofErr w:type="spellStart"/>
        <w:r>
          <w:t>img</w:t>
        </w:r>
        <w:proofErr w:type="spellEnd"/>
        <w:r>
          <w:t xml:space="preserve"> </w:t>
        </w:r>
        <w:proofErr w:type="spellStart"/>
        <w:r>
          <w:t>src</w:t>
        </w:r>
        <w:proofErr w:type="spellEnd"/>
        <w:r>
          <w:t>="</w:t>
        </w:r>
        <w:proofErr w:type="gramStart"/>
        <w:r>
          <w:t>..</w:t>
        </w:r>
        <w:proofErr w:type="gramEnd"/>
        <w:r>
          <w:t>/mypic.jpg" /&gt; -- Image Tag</w:t>
        </w:r>
      </w:ins>
    </w:p>
    <w:p w:rsidR="00364B87" w:rsidRDefault="00364B87" w:rsidP="00364B87">
      <w:pPr>
        <w:pStyle w:val="HTMLPreformatted"/>
        <w:rPr>
          <w:ins w:id="177" w:author="Unknown"/>
        </w:rPr>
      </w:pPr>
      <w:ins w:id="178" w:author="Unknown">
        <w:r>
          <w:t>&lt;</w:t>
        </w:r>
        <w:proofErr w:type="spellStart"/>
        <w:r>
          <w:t>br</w:t>
        </w:r>
        <w:proofErr w:type="spellEnd"/>
        <w:r>
          <w:t xml:space="preserve"> /&gt; -- Line Break Tag</w:t>
        </w:r>
      </w:ins>
    </w:p>
    <w:p w:rsidR="00364B87" w:rsidRDefault="00364B87" w:rsidP="00364B87">
      <w:pPr>
        <w:pStyle w:val="HTMLPreformatted"/>
        <w:rPr>
          <w:ins w:id="179" w:author="Unknown"/>
        </w:rPr>
      </w:pPr>
      <w:ins w:id="180" w:author="Unknown">
        <w:r>
          <w:t>&lt;input type="text" size="12" /&gt; -- Input Field</w:t>
        </w:r>
      </w:ins>
    </w:p>
    <w:p w:rsidR="00364B87" w:rsidRDefault="00364B87" w:rsidP="00364B87">
      <w:pPr>
        <w:pStyle w:val="Heading2"/>
        <w:rPr>
          <w:ins w:id="181" w:author="Unknown"/>
        </w:rPr>
      </w:pPr>
      <w:ins w:id="182" w:author="Unknown">
        <w:r>
          <w:t>Display:</w:t>
        </w:r>
      </w:ins>
    </w:p>
    <w:p w:rsidR="00364B87" w:rsidRDefault="000419BE" w:rsidP="00364B87">
      <w:pPr>
        <w:rPr>
          <w:ins w:id="183" w:author="Unknown"/>
        </w:rPr>
      </w:pPr>
      <w:ins w:id="184" w:author="Unknown">
        <w:r>
          <w:fldChar w:fldCharType="begin"/>
        </w:r>
        <w:r w:rsidR="00364B87">
          <w:instrText xml:space="preserve"> INCLUDEPICTURE "http://www.tizag.com/pics/htmlT/sunset.png" \* MERGEFORMATINET </w:instrText>
        </w:r>
      </w:ins>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37.5pt"/>
        </w:pict>
      </w:r>
      <w:ins w:id="185" w:author="Unknown">
        <w:r>
          <w:fldChar w:fldCharType="end"/>
        </w:r>
        <w:r w:rsidR="00364B87">
          <w:br/>
        </w:r>
        <w:r w:rsidR="00364B87">
          <w:br/>
          <w:t>--Line Break--</w:t>
        </w:r>
        <w:r w:rsidR="00364B87">
          <w:br/>
        </w:r>
        <w:r>
          <w:object w:dxaOrig="4320" w:dyaOrig="4320">
            <v:shape id="_x0000_i1089" type="#_x0000_t75" style="width:57pt;height:18pt" o:ole="">
              <v:imagedata r:id="rId5" o:title=""/>
            </v:shape>
            <w:control r:id="rId6" w:name="DefaultOcxName" w:shapeid="_x0000_i1089"/>
          </w:object>
        </w:r>
      </w:ins>
    </w:p>
    <w:p w:rsidR="00364B87" w:rsidRDefault="00364B87" w:rsidP="00364B87">
      <w:pPr>
        <w:pStyle w:val="NormalWeb"/>
        <w:rPr>
          <w:ins w:id="186" w:author="Unknown"/>
        </w:rPr>
      </w:pPr>
      <w:ins w:id="187" w:author="Unknown">
        <w:r>
          <w:t xml:space="preserve">As you can see from the above, the web browser is capable of interpreting the image tag as long as we inform the browser where the image file is located, using the </w:t>
        </w:r>
        <w:proofErr w:type="spellStart"/>
        <w:r>
          <w:rPr>
            <w:i/>
            <w:iCs/>
          </w:rPr>
          <w:t>src</w:t>
        </w:r>
        <w:proofErr w:type="spellEnd"/>
        <w:r>
          <w:t xml:space="preserve"> attribute. Attributes will be discussed in more detail throughout the remainder of the tutorial. For now, it's a good time to start thinking about what type of website you want to make. It is always easier to make content for a topic or to achieve a goal.</w:t>
        </w:r>
      </w:ins>
    </w:p>
    <w:p w:rsidR="00364B87" w:rsidRDefault="00364B87"/>
    <w:p w:rsidR="00364B87" w:rsidRDefault="00364B87" w:rsidP="00364B87">
      <w:pPr>
        <w:pStyle w:val="Heading1"/>
      </w:pPr>
      <w:r>
        <w:t>HTML - Text</w:t>
      </w:r>
    </w:p>
    <w:p w:rsidR="00364B87" w:rsidRDefault="00364B87" w:rsidP="00364B87">
      <w:pPr>
        <w:pStyle w:val="NormalWeb"/>
      </w:pPr>
      <w:r>
        <w:t xml:space="preserve">Text is the backbone of any web page. It plays </w:t>
      </w:r>
      <w:proofErr w:type="gramStart"/>
      <w:r>
        <w:t>an</w:t>
      </w:r>
      <w:proofErr w:type="gramEnd"/>
      <w:r>
        <w:t xml:space="preserve"> double role; it provides content for web surfers to enjoy as they skim through articles and articles of information, but it also gives Search Engines and Spiders keywords and meta data. It is because of text on web pages that we have a network of seemingly endless information available at our fingers.</w:t>
      </w:r>
    </w:p>
    <w:p w:rsidR="00364B87" w:rsidRDefault="000419BE" w:rsidP="00364B87">
      <w:pPr>
        <w:jc w:val="center"/>
        <w:rPr>
          <w:ins w:id="188" w:author="Unknown"/>
        </w:rPr>
      </w:pPr>
      <w:ins w:id="189" w:author="Unknown">
        <w:r>
          <w:fldChar w:fldCharType="begin"/>
        </w:r>
        <w:r w:rsidR="00364B87">
          <w:instrText xml:space="preserve"> HYPERLINK "http://www.tizag.com/about/advertise.php" </w:instrText>
        </w:r>
        <w:r>
          <w:fldChar w:fldCharType="separate"/>
        </w:r>
        <w:r w:rsidR="00364B87">
          <w:rPr>
            <w:rStyle w:val="Hyperlink"/>
            <w:b/>
            <w:bCs/>
          </w:rPr>
          <w:t>Advertise on Tizag.com</w:t>
        </w:r>
        <w:r>
          <w:fldChar w:fldCharType="end"/>
        </w:r>
        <w:r w:rsidR="00364B87">
          <w:t xml:space="preserve"> </w:t>
        </w:r>
      </w:ins>
    </w:p>
    <w:p w:rsidR="00364B87" w:rsidRDefault="00364B87" w:rsidP="00364B87">
      <w:pPr>
        <w:pStyle w:val="NormalWeb"/>
        <w:rPr>
          <w:ins w:id="190" w:author="Unknown"/>
        </w:rPr>
      </w:pPr>
      <w:ins w:id="191" w:author="Unknown">
        <w:r>
          <w:t>HTML Text is probably the first element most HTML beginners learn to add to any web page, and this is generally achieved through a classic, "Hello, World!" example.</w:t>
        </w:r>
      </w:ins>
    </w:p>
    <w:p w:rsidR="00364B87" w:rsidRDefault="00364B87" w:rsidP="00364B87">
      <w:pPr>
        <w:pStyle w:val="Heading2"/>
        <w:rPr>
          <w:ins w:id="192" w:author="Unknown"/>
        </w:rPr>
      </w:pPr>
      <w:ins w:id="193" w:author="Unknown">
        <w:r>
          <w:t>HTML Text Code:</w:t>
        </w:r>
      </w:ins>
    </w:p>
    <w:p w:rsidR="00364B87" w:rsidRDefault="00364B87" w:rsidP="00364B87">
      <w:pPr>
        <w:pStyle w:val="HTMLPreformatted"/>
        <w:rPr>
          <w:ins w:id="194" w:author="Unknown"/>
        </w:rPr>
      </w:pPr>
      <w:ins w:id="195" w:author="Unknown">
        <w:r>
          <w:t>&lt;</w:t>
        </w:r>
        <w:proofErr w:type="gramStart"/>
        <w:r>
          <w:t>html</w:t>
        </w:r>
        <w:proofErr w:type="gramEnd"/>
        <w:r>
          <w:t xml:space="preserve">&gt; </w:t>
        </w:r>
      </w:ins>
    </w:p>
    <w:p w:rsidR="00364B87" w:rsidRDefault="00364B87" w:rsidP="00364B87">
      <w:pPr>
        <w:pStyle w:val="HTMLPreformatted"/>
        <w:rPr>
          <w:ins w:id="196" w:author="Unknown"/>
        </w:rPr>
      </w:pPr>
      <w:ins w:id="197" w:author="Unknown">
        <w:r>
          <w:t xml:space="preserve">  &lt;</w:t>
        </w:r>
        <w:proofErr w:type="gramStart"/>
        <w:r>
          <w:t>head</w:t>
        </w:r>
        <w:proofErr w:type="gramEnd"/>
        <w:r>
          <w:t>&gt;</w:t>
        </w:r>
      </w:ins>
    </w:p>
    <w:p w:rsidR="00364B87" w:rsidRDefault="00364B87" w:rsidP="00364B87">
      <w:pPr>
        <w:pStyle w:val="HTMLPreformatted"/>
        <w:rPr>
          <w:ins w:id="198" w:author="Unknown"/>
        </w:rPr>
      </w:pPr>
      <w:ins w:id="199" w:author="Unknown">
        <w:r>
          <w:t xml:space="preserve">    &lt;</w:t>
        </w:r>
        <w:proofErr w:type="gramStart"/>
        <w:r>
          <w:t>title&gt;</w:t>
        </w:r>
        <w:proofErr w:type="gramEnd"/>
        <w:r>
          <w:t>My Web Page!&lt;/title&gt;</w:t>
        </w:r>
      </w:ins>
    </w:p>
    <w:p w:rsidR="00364B87" w:rsidRDefault="00364B87" w:rsidP="00364B87">
      <w:pPr>
        <w:pStyle w:val="HTMLPreformatted"/>
        <w:rPr>
          <w:ins w:id="200" w:author="Unknown"/>
        </w:rPr>
      </w:pPr>
      <w:ins w:id="201" w:author="Unknown">
        <w:r>
          <w:t xml:space="preserve">  &lt;/head&gt;</w:t>
        </w:r>
      </w:ins>
    </w:p>
    <w:p w:rsidR="00364B87" w:rsidRDefault="00364B87" w:rsidP="00364B87">
      <w:pPr>
        <w:pStyle w:val="HTMLPreformatted"/>
        <w:rPr>
          <w:ins w:id="202" w:author="Unknown"/>
        </w:rPr>
      </w:pPr>
      <w:ins w:id="203" w:author="Unknown">
        <w:r>
          <w:t xml:space="preserve">  &lt;</w:t>
        </w:r>
        <w:proofErr w:type="gramStart"/>
        <w:r>
          <w:t>body</w:t>
        </w:r>
        <w:proofErr w:type="gramEnd"/>
        <w:r>
          <w:t>&gt;</w:t>
        </w:r>
      </w:ins>
    </w:p>
    <w:p w:rsidR="00364B87" w:rsidRDefault="00364B87" w:rsidP="00364B87">
      <w:pPr>
        <w:pStyle w:val="HTMLPreformatted"/>
        <w:rPr>
          <w:ins w:id="204" w:author="Unknown"/>
        </w:rPr>
      </w:pPr>
      <w:ins w:id="205" w:author="Unknown">
        <w:r>
          <w:t xml:space="preserve">    Hello World!</w:t>
        </w:r>
      </w:ins>
    </w:p>
    <w:p w:rsidR="00364B87" w:rsidRDefault="00364B87" w:rsidP="00364B87">
      <w:pPr>
        <w:pStyle w:val="HTMLPreformatted"/>
        <w:rPr>
          <w:ins w:id="206" w:author="Unknown"/>
        </w:rPr>
      </w:pPr>
      <w:ins w:id="207" w:author="Unknown">
        <w:r>
          <w:t xml:space="preserve">  &lt;/body&gt;</w:t>
        </w:r>
      </w:ins>
    </w:p>
    <w:p w:rsidR="00364B87" w:rsidRDefault="00364B87" w:rsidP="00364B87">
      <w:pPr>
        <w:pStyle w:val="HTMLPreformatted"/>
        <w:rPr>
          <w:ins w:id="208" w:author="Unknown"/>
        </w:rPr>
      </w:pPr>
      <w:ins w:id="209" w:author="Unknown">
        <w:r>
          <w:lastRenderedPageBreak/>
          <w:t>&lt;/html&gt;</w:t>
        </w:r>
      </w:ins>
    </w:p>
    <w:p w:rsidR="00364B87" w:rsidRDefault="00364B87" w:rsidP="00364B87">
      <w:pPr>
        <w:pStyle w:val="Heading1"/>
        <w:rPr>
          <w:ins w:id="210" w:author="Unknown"/>
        </w:rPr>
      </w:pPr>
      <w:ins w:id="211" w:author="Unknown">
        <w:r>
          <w:t>HTML - Paragraph Text</w:t>
        </w:r>
      </w:ins>
    </w:p>
    <w:p w:rsidR="00364B87" w:rsidRDefault="00364B87" w:rsidP="00364B87">
      <w:pPr>
        <w:pStyle w:val="NormalWeb"/>
        <w:rPr>
          <w:ins w:id="212" w:author="Unknown"/>
        </w:rPr>
      </w:pPr>
      <w:ins w:id="213" w:author="Unknown">
        <w:r>
          <w:t>Any text containing more than a few lines (or sometimes even more) should exist inside of a paragraph tag &lt;p&gt;. This tag is reserved specifically for blocks of text, such as those you would expect to find inside your favorite novel.</w:t>
        </w:r>
      </w:ins>
    </w:p>
    <w:p w:rsidR="00364B87" w:rsidRDefault="00364B87" w:rsidP="00364B87">
      <w:pPr>
        <w:pStyle w:val="Heading2"/>
        <w:rPr>
          <w:ins w:id="214" w:author="Unknown"/>
        </w:rPr>
      </w:pPr>
      <w:ins w:id="215" w:author="Unknown">
        <w:r>
          <w:t>HTML &lt;p&gt; Tag Code:</w:t>
        </w:r>
      </w:ins>
    </w:p>
    <w:p w:rsidR="00364B87" w:rsidRDefault="00364B87" w:rsidP="00364B87">
      <w:pPr>
        <w:pStyle w:val="HTMLPreformatted"/>
        <w:rPr>
          <w:ins w:id="216" w:author="Unknown"/>
        </w:rPr>
      </w:pPr>
      <w:ins w:id="217" w:author="Unknown">
        <w:r>
          <w:t>&lt;</w:t>
        </w:r>
        <w:proofErr w:type="gramStart"/>
        <w:r>
          <w:t>html</w:t>
        </w:r>
        <w:proofErr w:type="gramEnd"/>
        <w:r>
          <w:t xml:space="preserve">&gt; </w:t>
        </w:r>
      </w:ins>
    </w:p>
    <w:p w:rsidR="00364B87" w:rsidRDefault="00364B87" w:rsidP="00364B87">
      <w:pPr>
        <w:pStyle w:val="HTMLPreformatted"/>
        <w:rPr>
          <w:ins w:id="218" w:author="Unknown"/>
        </w:rPr>
      </w:pPr>
      <w:ins w:id="219" w:author="Unknown">
        <w:r>
          <w:t xml:space="preserve">  &lt;</w:t>
        </w:r>
        <w:proofErr w:type="gramStart"/>
        <w:r>
          <w:t>head</w:t>
        </w:r>
        <w:proofErr w:type="gramEnd"/>
        <w:r>
          <w:t>&gt;</w:t>
        </w:r>
      </w:ins>
    </w:p>
    <w:p w:rsidR="00364B87" w:rsidRDefault="00364B87" w:rsidP="00364B87">
      <w:pPr>
        <w:pStyle w:val="HTMLPreformatted"/>
        <w:rPr>
          <w:ins w:id="220" w:author="Unknown"/>
        </w:rPr>
      </w:pPr>
      <w:ins w:id="221" w:author="Unknown">
        <w:r>
          <w:t xml:space="preserve">    &lt;</w:t>
        </w:r>
        <w:proofErr w:type="gramStart"/>
        <w:r>
          <w:t>title&gt;</w:t>
        </w:r>
        <w:proofErr w:type="gramEnd"/>
        <w:r>
          <w:t>My Web Page!&lt;/title&gt;</w:t>
        </w:r>
      </w:ins>
    </w:p>
    <w:p w:rsidR="00364B87" w:rsidRDefault="00364B87" w:rsidP="00364B87">
      <w:pPr>
        <w:pStyle w:val="HTMLPreformatted"/>
        <w:rPr>
          <w:ins w:id="222" w:author="Unknown"/>
        </w:rPr>
      </w:pPr>
      <w:ins w:id="223" w:author="Unknown">
        <w:r>
          <w:t xml:space="preserve">  &lt;/head&gt;</w:t>
        </w:r>
      </w:ins>
    </w:p>
    <w:p w:rsidR="00364B87" w:rsidRDefault="00364B87" w:rsidP="00364B87">
      <w:pPr>
        <w:pStyle w:val="HTMLPreformatted"/>
        <w:rPr>
          <w:ins w:id="224" w:author="Unknown"/>
        </w:rPr>
      </w:pPr>
      <w:ins w:id="225" w:author="Unknown">
        <w:r>
          <w:t xml:space="preserve">  &lt;</w:t>
        </w:r>
        <w:proofErr w:type="gramStart"/>
        <w:r>
          <w:t>body</w:t>
        </w:r>
        <w:proofErr w:type="gramEnd"/>
        <w:r>
          <w:t>&gt;</w:t>
        </w:r>
      </w:ins>
    </w:p>
    <w:p w:rsidR="00364B87" w:rsidRDefault="00364B87" w:rsidP="00364B87">
      <w:pPr>
        <w:pStyle w:val="HTMLPreformatted"/>
        <w:rPr>
          <w:ins w:id="226" w:author="Unknown"/>
        </w:rPr>
      </w:pPr>
      <w:ins w:id="227" w:author="Unknown">
        <w:r>
          <w:t xml:space="preserve">    &lt;p&gt;Avoid losing floppy disks with important school...&lt;/p&gt;</w:t>
        </w:r>
      </w:ins>
    </w:p>
    <w:p w:rsidR="00364B87" w:rsidRDefault="00364B87" w:rsidP="00364B87">
      <w:pPr>
        <w:pStyle w:val="HTMLPreformatted"/>
        <w:rPr>
          <w:ins w:id="228" w:author="Unknown"/>
        </w:rPr>
      </w:pPr>
      <w:ins w:id="229" w:author="Unknown">
        <w:r>
          <w:t xml:space="preserve">    &lt;p&gt;For instance, let's say you had a HUGE school...&lt;/p&gt;</w:t>
        </w:r>
      </w:ins>
    </w:p>
    <w:p w:rsidR="00364B87" w:rsidRDefault="00364B87" w:rsidP="00364B87">
      <w:pPr>
        <w:pStyle w:val="HTMLPreformatted"/>
        <w:rPr>
          <w:ins w:id="230" w:author="Unknown"/>
        </w:rPr>
      </w:pPr>
      <w:ins w:id="231" w:author="Unknown">
        <w:r>
          <w:t xml:space="preserve">  &lt;/body&gt;</w:t>
        </w:r>
      </w:ins>
    </w:p>
    <w:p w:rsidR="00364B87" w:rsidRDefault="00364B87" w:rsidP="00364B87">
      <w:pPr>
        <w:pStyle w:val="HTMLPreformatted"/>
        <w:rPr>
          <w:ins w:id="232" w:author="Unknown"/>
        </w:rPr>
      </w:pPr>
      <w:ins w:id="233" w:author="Unknown">
        <w:r>
          <w:t>&lt;/html&gt;</w:t>
        </w:r>
      </w:ins>
    </w:p>
    <w:p w:rsidR="00364B87" w:rsidRDefault="00364B87" w:rsidP="00364B87">
      <w:pPr>
        <w:pStyle w:val="Heading2"/>
        <w:rPr>
          <w:ins w:id="234" w:author="Unknown"/>
        </w:rPr>
      </w:pPr>
      <w:ins w:id="235" w:author="Unknown">
        <w:r>
          <w:t>HTML Paragraph Text:</w:t>
        </w:r>
      </w:ins>
    </w:p>
    <w:p w:rsidR="00364B87" w:rsidRDefault="00364B87" w:rsidP="00364B87">
      <w:pPr>
        <w:pStyle w:val="NormalWeb"/>
        <w:rPr>
          <w:ins w:id="236" w:author="Unknown"/>
        </w:rPr>
      </w:pPr>
      <w:ins w:id="237" w:author="Unknown">
        <w:r>
          <w:t>Well written HTML documents can gain popularity through Search Engine Optimization and careful coding of your HTML elements.</w:t>
        </w:r>
      </w:ins>
    </w:p>
    <w:p w:rsidR="00364B87" w:rsidRDefault="00364B87" w:rsidP="00364B87">
      <w:pPr>
        <w:pStyle w:val="NormalWeb"/>
        <w:rPr>
          <w:ins w:id="238" w:author="Unknown"/>
        </w:rPr>
      </w:pPr>
      <w:ins w:id="239" w:author="Unknown">
        <w:r>
          <w:t>Precision is important when writing your code. Web spiders are a little forgiving when it comes to malformed HTML elements. For best results, do your best to ensure your code is complete and accurately constructed.</w:t>
        </w:r>
      </w:ins>
    </w:p>
    <w:p w:rsidR="00364B87" w:rsidRDefault="00364B87" w:rsidP="00364B87">
      <w:pPr>
        <w:pStyle w:val="Heading1"/>
        <w:rPr>
          <w:ins w:id="240" w:author="Unknown"/>
        </w:rPr>
      </w:pPr>
      <w:ins w:id="241" w:author="Unknown">
        <w:r>
          <w:t>HTML - Headings 1:6</w:t>
        </w:r>
      </w:ins>
    </w:p>
    <w:p w:rsidR="00364B87" w:rsidRDefault="00364B87" w:rsidP="00364B87">
      <w:pPr>
        <w:pStyle w:val="NormalWeb"/>
        <w:rPr>
          <w:ins w:id="242" w:author="Unknown"/>
        </w:rPr>
      </w:pPr>
      <w:ins w:id="243" w:author="Unknown">
        <w:r>
          <w:t xml:space="preserve">HTML has heading tags which can be used as headers or </w:t>
        </w:r>
        <w:proofErr w:type="spellStart"/>
        <w:r>
          <w:t>subheaders</w:t>
        </w:r>
        <w:proofErr w:type="spellEnd"/>
        <w:r>
          <w:t xml:space="preserve">. By placing text inside of an &lt;h1&gt; heading tag, for example, the text displays bold and the size of the text </w:t>
        </w:r>
        <w:proofErr w:type="gramStart"/>
        <w:r>
          <w:t>increases</w:t>
        </w:r>
        <w:proofErr w:type="gramEnd"/>
        <w:r>
          <w:t xml:space="preserve"> to a 24pt font size. Heading tags are numbered 1 through 6, and they change size depending on which tag you choose, with 1 being the largest font size at 24pt, and 6 being the smallest font size at 8pt.</w:t>
        </w:r>
      </w:ins>
    </w:p>
    <w:p w:rsidR="00364B87" w:rsidRDefault="00364B87" w:rsidP="00364B87">
      <w:pPr>
        <w:pStyle w:val="Heading2"/>
        <w:rPr>
          <w:ins w:id="244" w:author="Unknown"/>
        </w:rPr>
      </w:pPr>
      <w:ins w:id="245" w:author="Unknown">
        <w:r>
          <w:t>HTML Heading Element:</w:t>
        </w:r>
      </w:ins>
    </w:p>
    <w:p w:rsidR="00364B87" w:rsidRDefault="00364B87" w:rsidP="00364B87">
      <w:pPr>
        <w:pStyle w:val="HTMLPreformatted"/>
        <w:rPr>
          <w:ins w:id="246" w:author="Unknown"/>
        </w:rPr>
      </w:pPr>
      <w:ins w:id="247" w:author="Unknown">
        <w:r>
          <w:t>&lt;</w:t>
        </w:r>
        <w:proofErr w:type="gramStart"/>
        <w:r>
          <w:t>body</w:t>
        </w:r>
        <w:proofErr w:type="gramEnd"/>
        <w:r>
          <w:t>&gt;</w:t>
        </w:r>
      </w:ins>
    </w:p>
    <w:p w:rsidR="00364B87" w:rsidRDefault="00364B87" w:rsidP="00364B87">
      <w:pPr>
        <w:pStyle w:val="HTMLPreformatted"/>
        <w:rPr>
          <w:ins w:id="248" w:author="Unknown"/>
        </w:rPr>
      </w:pPr>
      <w:ins w:id="249" w:author="Unknown">
        <w:r>
          <w:t xml:space="preserve">  &lt;h1&gt;Headings&lt;/h1&gt;</w:t>
        </w:r>
      </w:ins>
    </w:p>
    <w:p w:rsidR="00364B87" w:rsidRDefault="00364B87" w:rsidP="00364B87">
      <w:pPr>
        <w:pStyle w:val="HTMLPreformatted"/>
        <w:rPr>
          <w:ins w:id="250" w:author="Unknown"/>
        </w:rPr>
      </w:pPr>
      <w:ins w:id="251" w:author="Unknown">
        <w:r>
          <w:t xml:space="preserve">  &lt;h2&gt;are&lt;/h2&gt;</w:t>
        </w:r>
      </w:ins>
    </w:p>
    <w:p w:rsidR="00364B87" w:rsidRDefault="00364B87" w:rsidP="00364B87">
      <w:pPr>
        <w:pStyle w:val="HTMLPreformatted"/>
        <w:rPr>
          <w:ins w:id="252" w:author="Unknown"/>
        </w:rPr>
      </w:pPr>
      <w:ins w:id="253" w:author="Unknown">
        <w:r>
          <w:t xml:space="preserve">  &lt;h3&gt;great&lt;/h3&gt;</w:t>
        </w:r>
      </w:ins>
    </w:p>
    <w:p w:rsidR="00364B87" w:rsidRDefault="00364B87" w:rsidP="00364B87">
      <w:pPr>
        <w:pStyle w:val="HTMLPreformatted"/>
        <w:rPr>
          <w:ins w:id="254" w:author="Unknown"/>
        </w:rPr>
      </w:pPr>
      <w:ins w:id="255" w:author="Unknown">
        <w:r>
          <w:t xml:space="preserve">  &lt;h4&gt;for&lt;/h4&gt;</w:t>
        </w:r>
      </w:ins>
    </w:p>
    <w:p w:rsidR="00364B87" w:rsidRDefault="00364B87" w:rsidP="00364B87">
      <w:pPr>
        <w:pStyle w:val="HTMLPreformatted"/>
        <w:rPr>
          <w:ins w:id="256" w:author="Unknown"/>
        </w:rPr>
      </w:pPr>
      <w:ins w:id="257" w:author="Unknown">
        <w:r>
          <w:t xml:space="preserve">  &lt;h5&gt;titles&lt;/h5&gt;</w:t>
        </w:r>
      </w:ins>
    </w:p>
    <w:p w:rsidR="00364B87" w:rsidRDefault="00364B87" w:rsidP="00364B87">
      <w:pPr>
        <w:pStyle w:val="HTMLPreformatted"/>
        <w:rPr>
          <w:ins w:id="258" w:author="Unknown"/>
        </w:rPr>
      </w:pPr>
      <w:ins w:id="259" w:author="Unknown">
        <w:r>
          <w:t xml:space="preserve">  &lt;h6&gt;and subtitles&lt;/h6&gt;</w:t>
        </w:r>
      </w:ins>
    </w:p>
    <w:p w:rsidR="00364B87" w:rsidRDefault="00364B87" w:rsidP="00364B87">
      <w:pPr>
        <w:pStyle w:val="HTMLPreformatted"/>
        <w:rPr>
          <w:ins w:id="260" w:author="Unknown"/>
        </w:rPr>
      </w:pPr>
      <w:ins w:id="261" w:author="Unknown">
        <w:r>
          <w:t>&lt;/body&gt;</w:t>
        </w:r>
      </w:ins>
    </w:p>
    <w:p w:rsidR="00364B87" w:rsidRDefault="00364B87" w:rsidP="00364B87">
      <w:pPr>
        <w:pStyle w:val="NormalWeb"/>
        <w:rPr>
          <w:ins w:id="262" w:author="Unknown"/>
        </w:rPr>
      </w:pPr>
      <w:ins w:id="263" w:author="Unknown">
        <w:r>
          <w:t>Place these lines into your HTML file and you should see results similar to what you see below.</w:t>
        </w:r>
      </w:ins>
    </w:p>
    <w:p w:rsidR="00364B87" w:rsidRDefault="00364B87" w:rsidP="00364B87">
      <w:pPr>
        <w:pStyle w:val="Heading2"/>
        <w:rPr>
          <w:ins w:id="264" w:author="Unknown"/>
        </w:rPr>
      </w:pPr>
      <w:ins w:id="265" w:author="Unknown">
        <w:r>
          <w:lastRenderedPageBreak/>
          <w:t>HTML Heading Tags:</w:t>
        </w:r>
      </w:ins>
    </w:p>
    <w:p w:rsidR="00364B87" w:rsidRDefault="00364B87" w:rsidP="00364B87">
      <w:pPr>
        <w:pStyle w:val="Heading1"/>
        <w:pBdr>
          <w:bottom w:val="single" w:sz="2" w:space="0" w:color="auto"/>
        </w:pBdr>
        <w:rPr>
          <w:ins w:id="266" w:author="Unknown"/>
          <w:color w:val="000000"/>
        </w:rPr>
      </w:pPr>
      <w:ins w:id="267" w:author="Unknown">
        <w:r>
          <w:rPr>
            <w:color w:val="000000"/>
          </w:rPr>
          <w:t>Headings</w:t>
        </w:r>
      </w:ins>
    </w:p>
    <w:p w:rsidR="00364B87" w:rsidRDefault="00364B87" w:rsidP="00364B87">
      <w:pPr>
        <w:pStyle w:val="Heading2"/>
        <w:rPr>
          <w:ins w:id="268" w:author="Unknown"/>
          <w:color w:val="auto"/>
        </w:rPr>
      </w:pPr>
      <w:proofErr w:type="gramStart"/>
      <w:ins w:id="269" w:author="Unknown">
        <w:r>
          <w:t>are</w:t>
        </w:r>
        <w:proofErr w:type="gramEnd"/>
      </w:ins>
    </w:p>
    <w:p w:rsidR="00364B87" w:rsidRDefault="00364B87" w:rsidP="00364B87">
      <w:pPr>
        <w:pStyle w:val="Heading3"/>
        <w:rPr>
          <w:ins w:id="270" w:author="Unknown"/>
        </w:rPr>
      </w:pPr>
      <w:proofErr w:type="gramStart"/>
      <w:ins w:id="271" w:author="Unknown">
        <w:r>
          <w:t>great</w:t>
        </w:r>
        <w:proofErr w:type="gramEnd"/>
      </w:ins>
    </w:p>
    <w:p w:rsidR="00364B87" w:rsidRDefault="00364B87" w:rsidP="00364B87">
      <w:pPr>
        <w:pStyle w:val="Heading4"/>
        <w:rPr>
          <w:ins w:id="272" w:author="Unknown"/>
        </w:rPr>
      </w:pPr>
      <w:proofErr w:type="gramStart"/>
      <w:ins w:id="273" w:author="Unknown">
        <w:r>
          <w:t>for</w:t>
        </w:r>
        <w:proofErr w:type="gramEnd"/>
      </w:ins>
    </w:p>
    <w:p w:rsidR="00364B87" w:rsidRDefault="00364B87" w:rsidP="00364B87">
      <w:pPr>
        <w:pStyle w:val="Heading5"/>
        <w:rPr>
          <w:ins w:id="274" w:author="Unknown"/>
        </w:rPr>
      </w:pPr>
      <w:proofErr w:type="gramStart"/>
      <w:ins w:id="275" w:author="Unknown">
        <w:r>
          <w:t>titles</w:t>
        </w:r>
        <w:proofErr w:type="gramEnd"/>
      </w:ins>
    </w:p>
    <w:p w:rsidR="00364B87" w:rsidRDefault="00364B87" w:rsidP="00364B87">
      <w:pPr>
        <w:pStyle w:val="Heading6"/>
        <w:rPr>
          <w:ins w:id="276" w:author="Unknown"/>
        </w:rPr>
      </w:pPr>
      <w:proofErr w:type="gramStart"/>
      <w:ins w:id="277" w:author="Unknown">
        <w:r>
          <w:t>and</w:t>
        </w:r>
        <w:proofErr w:type="gramEnd"/>
        <w:r>
          <w:t xml:space="preserve"> subtitles</w:t>
        </w:r>
      </w:ins>
    </w:p>
    <w:p w:rsidR="00364B87" w:rsidRDefault="00364B87" w:rsidP="00364B87">
      <w:pPr>
        <w:pStyle w:val="NormalWeb"/>
        <w:rPr>
          <w:ins w:id="278" w:author="Unknown"/>
        </w:rPr>
      </w:pPr>
      <w:ins w:id="279" w:author="Unknown">
        <w:r>
          <w:t>Notice that each heading has a line break (a blank line) rendered before and after it. This is a built-in attribute associated with the heading tag. Each time you place a heading tag, your web browser automatically places a line break in front of your beginning tag and after your ending tag, just like it does with &lt;p&gt; tags. This is expected behavior, and as a designer you need to take these line breaks into consideration when designing a layout. Later on, CSS code can be used to remove these extra line breaks or manipulate the amount of spacing, if needed.</w:t>
        </w:r>
      </w:ins>
    </w:p>
    <w:p w:rsidR="00364B87" w:rsidRDefault="00364B87" w:rsidP="00364B87">
      <w:pPr>
        <w:pStyle w:val="Heading1"/>
      </w:pPr>
      <w:r>
        <w:t>HTML - Formatting Text Elements w/ Tags</w:t>
      </w:r>
    </w:p>
    <w:p w:rsidR="00364B87" w:rsidRDefault="00364B87" w:rsidP="00364B87">
      <w:pPr>
        <w:pStyle w:val="NormalWeb"/>
      </w:pPr>
      <w:r>
        <w:t xml:space="preserve">As you begin to place more and more text elements onto your website, you may find yourself wanting to incorporate </w:t>
      </w:r>
      <w:r>
        <w:rPr>
          <w:b/>
          <w:bCs/>
        </w:rPr>
        <w:t>bold</w:t>
      </w:r>
      <w:r>
        <w:t xml:space="preserve"> or </w:t>
      </w:r>
      <w:r>
        <w:rPr>
          <w:i/>
          <w:iCs/>
        </w:rPr>
        <w:t>italic</w:t>
      </w:r>
      <w:r>
        <w:t xml:space="preserve"> properties </w:t>
      </w:r>
      <w:proofErr w:type="spellStart"/>
      <w:r>
        <w:t>ing</w:t>
      </w:r>
      <w:proofErr w:type="spellEnd"/>
      <w:r>
        <w:t xml:space="preserve"> your text elements. HTML offers a handful of special tags that can be utilized to do just that: </w:t>
      </w:r>
    </w:p>
    <w:p w:rsidR="00364B87" w:rsidRDefault="000419BE" w:rsidP="00364B87">
      <w:pPr>
        <w:jc w:val="center"/>
        <w:rPr>
          <w:ins w:id="280" w:author="Unknown"/>
        </w:rPr>
      </w:pPr>
      <w:ins w:id="281" w:author="Unknown">
        <w:r>
          <w:fldChar w:fldCharType="begin"/>
        </w:r>
        <w:r w:rsidR="00364B87">
          <w:instrText xml:space="preserve"> HYPERLINK "http://www.tizag.com/about/advertise.php" </w:instrText>
        </w:r>
        <w:r>
          <w:fldChar w:fldCharType="separate"/>
        </w:r>
        <w:r w:rsidR="00364B87">
          <w:rPr>
            <w:rStyle w:val="Hyperlink"/>
            <w:b/>
            <w:bCs/>
          </w:rPr>
          <w:t>Advertise on Tizag.com</w:t>
        </w:r>
        <w:r>
          <w:fldChar w:fldCharType="end"/>
        </w:r>
        <w:r w:rsidR="00364B87">
          <w:t xml:space="preserve"> </w:t>
        </w:r>
      </w:ins>
    </w:p>
    <w:p w:rsidR="00364B87" w:rsidRDefault="00364B87" w:rsidP="00364B87">
      <w:pPr>
        <w:pStyle w:val="Heading2"/>
        <w:rPr>
          <w:ins w:id="282" w:author="Unknown"/>
        </w:rPr>
      </w:pPr>
      <w:ins w:id="283" w:author="Unknown">
        <w:r>
          <w:t>HTML Text Formatting Tags:</w:t>
        </w:r>
      </w:ins>
    </w:p>
    <w:p w:rsidR="00364B87" w:rsidRDefault="00364B87" w:rsidP="00364B87">
      <w:pPr>
        <w:pStyle w:val="HTMLPreformatted"/>
        <w:rPr>
          <w:ins w:id="284" w:author="Unknown"/>
        </w:rPr>
      </w:pPr>
      <w:ins w:id="285" w:author="Unknown">
        <w:r>
          <w:t>&lt;p&gt;</w:t>
        </w:r>
        <w:proofErr w:type="gramStart"/>
        <w:r>
          <w:t>An</w:t>
        </w:r>
        <w:proofErr w:type="gramEnd"/>
        <w:r>
          <w:t xml:space="preserve"> example of &lt;b&gt;Bold Text&lt;/b&gt;&lt;/p&gt;</w:t>
        </w:r>
      </w:ins>
    </w:p>
    <w:p w:rsidR="00364B87" w:rsidRDefault="00364B87" w:rsidP="00364B87">
      <w:pPr>
        <w:pStyle w:val="HTMLPreformatted"/>
        <w:rPr>
          <w:ins w:id="286" w:author="Unknown"/>
        </w:rPr>
      </w:pPr>
      <w:ins w:id="287" w:author="Unknown">
        <w:r>
          <w:t>&lt;p&gt;</w:t>
        </w:r>
        <w:proofErr w:type="gramStart"/>
        <w:r>
          <w:t>An</w:t>
        </w:r>
        <w:proofErr w:type="gramEnd"/>
        <w:r>
          <w:t xml:space="preserve"> example of &lt;</w:t>
        </w:r>
        <w:proofErr w:type="spellStart"/>
        <w:r>
          <w:t>em</w:t>
        </w:r>
        <w:proofErr w:type="spellEnd"/>
        <w:r>
          <w:t>&gt;Emphasized Text&lt;/</w:t>
        </w:r>
        <w:proofErr w:type="spellStart"/>
        <w:r>
          <w:t>em</w:t>
        </w:r>
        <w:proofErr w:type="spellEnd"/>
        <w:r>
          <w:t>&gt;&lt;/p&gt;</w:t>
        </w:r>
      </w:ins>
    </w:p>
    <w:p w:rsidR="00364B87" w:rsidRDefault="00364B87" w:rsidP="00364B87">
      <w:pPr>
        <w:pStyle w:val="HTMLPreformatted"/>
        <w:rPr>
          <w:ins w:id="288" w:author="Unknown"/>
        </w:rPr>
      </w:pPr>
      <w:ins w:id="289" w:author="Unknown">
        <w:r>
          <w:t>&lt;p&gt;</w:t>
        </w:r>
        <w:proofErr w:type="gramStart"/>
        <w:r>
          <w:t>An</w:t>
        </w:r>
        <w:proofErr w:type="gramEnd"/>
        <w:r>
          <w:t xml:space="preserve"> example of &lt;strong&gt;Strong Text&lt;/strong&gt;&lt;/p&gt;</w:t>
        </w:r>
      </w:ins>
    </w:p>
    <w:p w:rsidR="00364B87" w:rsidRDefault="00364B87" w:rsidP="00364B87">
      <w:pPr>
        <w:pStyle w:val="HTMLPreformatted"/>
        <w:rPr>
          <w:ins w:id="290" w:author="Unknown"/>
        </w:rPr>
      </w:pPr>
      <w:ins w:id="291" w:author="Unknown">
        <w:r>
          <w:t>&lt;p&gt;</w:t>
        </w:r>
        <w:proofErr w:type="gramStart"/>
        <w:r>
          <w:t>An</w:t>
        </w:r>
        <w:proofErr w:type="gramEnd"/>
        <w:r>
          <w:t xml:space="preserve"> example of &lt;</w:t>
        </w:r>
        <w:proofErr w:type="spellStart"/>
        <w:r>
          <w:t>i</w:t>
        </w:r>
        <w:proofErr w:type="spellEnd"/>
        <w:r>
          <w:t>&gt;Italic Text&lt;/</w:t>
        </w:r>
        <w:proofErr w:type="spellStart"/>
        <w:r>
          <w:t>i</w:t>
        </w:r>
        <w:proofErr w:type="spellEnd"/>
        <w:r>
          <w:t>&gt;&lt;/p&gt;</w:t>
        </w:r>
      </w:ins>
    </w:p>
    <w:p w:rsidR="00364B87" w:rsidRDefault="00364B87" w:rsidP="00364B87">
      <w:pPr>
        <w:pStyle w:val="HTMLPreformatted"/>
        <w:rPr>
          <w:ins w:id="292" w:author="Unknown"/>
        </w:rPr>
      </w:pPr>
      <w:ins w:id="293" w:author="Unknown">
        <w:r>
          <w:t>&lt;p&gt;</w:t>
        </w:r>
        <w:proofErr w:type="gramStart"/>
        <w:r>
          <w:t>An</w:t>
        </w:r>
        <w:proofErr w:type="gramEnd"/>
        <w:r>
          <w:t xml:space="preserve"> example of &lt;sup&gt;superscripted Text&lt;/sup&gt;&lt;/p&gt;</w:t>
        </w:r>
      </w:ins>
    </w:p>
    <w:p w:rsidR="00364B87" w:rsidRDefault="00364B87" w:rsidP="00364B87">
      <w:pPr>
        <w:pStyle w:val="HTMLPreformatted"/>
        <w:rPr>
          <w:ins w:id="294" w:author="Unknown"/>
        </w:rPr>
      </w:pPr>
      <w:ins w:id="295" w:author="Unknown">
        <w:r>
          <w:t>&lt;p&gt;</w:t>
        </w:r>
        <w:proofErr w:type="gramStart"/>
        <w:r>
          <w:t>An</w:t>
        </w:r>
        <w:proofErr w:type="gramEnd"/>
        <w:r>
          <w:t xml:space="preserve"> example of &lt;sub&gt;subscripted Text&lt;/sub&gt;&lt;/p&gt;</w:t>
        </w:r>
      </w:ins>
    </w:p>
    <w:p w:rsidR="00364B87" w:rsidRDefault="00364B87" w:rsidP="00364B87">
      <w:pPr>
        <w:pStyle w:val="HTMLPreformatted"/>
        <w:rPr>
          <w:ins w:id="296" w:author="Unknown"/>
        </w:rPr>
      </w:pPr>
      <w:ins w:id="297" w:author="Unknown">
        <w:r>
          <w:t>&lt;p&gt;</w:t>
        </w:r>
        <w:proofErr w:type="gramStart"/>
        <w:r>
          <w:t>An</w:t>
        </w:r>
        <w:proofErr w:type="gramEnd"/>
        <w:r>
          <w:t xml:space="preserve"> example of &lt;del&gt;</w:t>
        </w:r>
        <w:proofErr w:type="spellStart"/>
        <w:r>
          <w:t>struckthrough</w:t>
        </w:r>
        <w:proofErr w:type="spellEnd"/>
        <w:r>
          <w:t xml:space="preserve"> Text&lt;/del&gt;&lt;/p&gt;</w:t>
        </w:r>
      </w:ins>
    </w:p>
    <w:p w:rsidR="00364B87" w:rsidRDefault="00364B87" w:rsidP="00364B87">
      <w:pPr>
        <w:pStyle w:val="HTMLPreformatted"/>
        <w:rPr>
          <w:ins w:id="298" w:author="Unknown"/>
        </w:rPr>
      </w:pPr>
      <w:ins w:id="299" w:author="Unknown">
        <w:r>
          <w:t>&lt;p&gt;</w:t>
        </w:r>
        <w:proofErr w:type="gramStart"/>
        <w:r>
          <w:t>An</w:t>
        </w:r>
        <w:proofErr w:type="gramEnd"/>
        <w:r>
          <w:t xml:space="preserve"> example of &lt;code&gt;Computer Code Text&lt;/code&gt;&lt;/p&gt;</w:t>
        </w:r>
      </w:ins>
    </w:p>
    <w:p w:rsidR="00364B87" w:rsidRDefault="00364B87" w:rsidP="00364B87">
      <w:pPr>
        <w:pStyle w:val="Heading2"/>
        <w:rPr>
          <w:ins w:id="300" w:author="Unknown"/>
        </w:rPr>
      </w:pPr>
      <w:ins w:id="301" w:author="Unknown">
        <w:r>
          <w:t>HTML Formatting Text:</w:t>
        </w:r>
      </w:ins>
    </w:p>
    <w:p w:rsidR="00364B87" w:rsidRDefault="00364B87" w:rsidP="00364B87">
      <w:pPr>
        <w:rPr>
          <w:ins w:id="302" w:author="Unknown"/>
        </w:rPr>
      </w:pPr>
      <w:ins w:id="303" w:author="Unknown">
        <w:r>
          <w:t xml:space="preserve">An example of </w:t>
        </w:r>
        <w:r>
          <w:rPr>
            <w:b/>
            <w:bCs/>
          </w:rPr>
          <w:t>Bold Text</w:t>
        </w:r>
        <w:r>
          <w:br/>
          <w:t xml:space="preserve">An example of </w:t>
        </w:r>
        <w:r>
          <w:rPr>
            <w:i/>
            <w:iCs/>
          </w:rPr>
          <w:t>Emphasized Text</w:t>
        </w:r>
        <w:r>
          <w:br/>
          <w:t xml:space="preserve">An example of </w:t>
        </w:r>
        <w:r>
          <w:rPr>
            <w:b/>
            <w:bCs/>
          </w:rPr>
          <w:t>Strong Text</w:t>
        </w:r>
        <w:r>
          <w:br/>
          <w:t xml:space="preserve">An example of </w:t>
        </w:r>
        <w:r>
          <w:rPr>
            <w:i/>
            <w:iCs/>
          </w:rPr>
          <w:t>Italic Text</w:t>
        </w:r>
        <w:r>
          <w:br/>
          <w:t xml:space="preserve">An example of </w:t>
        </w:r>
        <w:r>
          <w:rPr>
            <w:vertAlign w:val="superscript"/>
          </w:rPr>
          <w:t>superscripted Text</w:t>
        </w:r>
        <w:r>
          <w:br/>
        </w:r>
        <w:r>
          <w:lastRenderedPageBreak/>
          <w:t xml:space="preserve">An example of </w:t>
        </w:r>
        <w:r>
          <w:rPr>
            <w:vertAlign w:val="subscript"/>
          </w:rPr>
          <w:t>subscripted Text</w:t>
        </w:r>
        <w:r>
          <w:br/>
          <w:t xml:space="preserve">An example of </w:t>
        </w:r>
        <w:del w:id="304" w:author="Unknown">
          <w:r>
            <w:delText>struckthrough Text</w:delText>
          </w:r>
        </w:del>
        <w:r>
          <w:br/>
          <w:t xml:space="preserve">An example of </w:t>
        </w:r>
        <w:r>
          <w:rPr>
            <w:rStyle w:val="HTMLCode"/>
            <w:rFonts w:eastAsiaTheme="minorHAnsi"/>
          </w:rPr>
          <w:t>Computer Code Text</w:t>
        </w:r>
      </w:ins>
    </w:p>
    <w:p w:rsidR="00364B87" w:rsidRDefault="00364B87" w:rsidP="00364B87">
      <w:pPr>
        <w:pStyle w:val="NormalWeb"/>
        <w:rPr>
          <w:ins w:id="305" w:author="Unknown"/>
        </w:rPr>
      </w:pPr>
      <w:ins w:id="306" w:author="Unknown">
        <w:r>
          <w:t>All of these tags add a pinch of flavor to HTML text elements, from paragraphs to lists and text links</w:t>
        </w:r>
      </w:ins>
    </w:p>
    <w:p w:rsidR="00364B87" w:rsidRDefault="00364B87" w:rsidP="00364B87">
      <w:pPr>
        <w:pStyle w:val="Heading1"/>
        <w:rPr>
          <w:ins w:id="307" w:author="Unknown"/>
        </w:rPr>
      </w:pPr>
      <w:ins w:id="308" w:author="Unknown">
        <w:r>
          <w:t>HTML - About Formatting Text Elements</w:t>
        </w:r>
      </w:ins>
    </w:p>
    <w:p w:rsidR="00364B87" w:rsidRDefault="00364B87" w:rsidP="00364B87">
      <w:pPr>
        <w:pStyle w:val="NormalWeb"/>
        <w:rPr>
          <w:ins w:id="309" w:author="Unknown"/>
        </w:rPr>
      </w:pPr>
      <w:ins w:id="310" w:author="Unknown">
        <w:r>
          <w:t xml:space="preserve">Formatting elements such as &lt;b&gt; should be used sparingly, and what we mean by that is that you should only use them to bold or italicize one or two words at a time. If you wish to bold an entire paragraph, the better solution would involve Cascading Style Sheets (CSS) and adjust the element's font-weight property. You may consult how to do that in our </w:t>
        </w:r>
        <w:r w:rsidR="000419BE">
          <w:fldChar w:fldCharType="begin"/>
        </w:r>
        <w:r>
          <w:instrText xml:space="preserve"> HYPERLINK "http://www.tizag.com/cssT/" </w:instrText>
        </w:r>
        <w:r w:rsidR="000419BE">
          <w:fldChar w:fldCharType="separate"/>
        </w:r>
        <w:r>
          <w:rPr>
            <w:rStyle w:val="Hyperlink"/>
          </w:rPr>
          <w:t>CSS Tutorial</w:t>
        </w:r>
        <w:r w:rsidR="000419BE">
          <w:fldChar w:fldCharType="end"/>
        </w:r>
        <w:r>
          <w:t>. Ultimately, the decision is in the hands of the web designer, but generally, it's best to keep the use of these tags quick and sparse.</w:t>
        </w:r>
      </w:ins>
    </w:p>
    <w:p w:rsidR="00364B87" w:rsidRDefault="00364B87" w:rsidP="00364B87">
      <w:pPr>
        <w:pStyle w:val="Heading1"/>
        <w:rPr>
          <w:ins w:id="311" w:author="Unknown"/>
        </w:rPr>
      </w:pPr>
      <w:ins w:id="312" w:author="Unknown">
        <w:r>
          <w:t>HTML - Line Breaks</w:t>
        </w:r>
      </w:ins>
    </w:p>
    <w:p w:rsidR="00364B87" w:rsidRDefault="00364B87" w:rsidP="00364B87">
      <w:pPr>
        <w:pStyle w:val="NormalWeb"/>
        <w:rPr>
          <w:ins w:id="313" w:author="Unknown"/>
        </w:rPr>
      </w:pPr>
      <w:ins w:id="314" w:author="Unknown">
        <w:r>
          <w:t xml:space="preserve">A line break is used in HTML text elements, and it is the equivalent of pressing </w:t>
        </w:r>
        <w:r>
          <w:rPr>
            <w:b/>
            <w:bCs/>
          </w:rPr>
          <w:t>Enter</w:t>
        </w:r>
        <w:r>
          <w:t xml:space="preserve"> or </w:t>
        </w:r>
        <w:r>
          <w:rPr>
            <w:b/>
            <w:bCs/>
          </w:rPr>
          <w:t>Return</w:t>
        </w:r>
        <w:r>
          <w:t xml:space="preserve"> on your keyboard. In short, a line break ends the line you are currently on and resumes on the next line. Earlier, we mentioned that each paragraph element begins and ends with a line break, which creates an empty space between the start of a paragraph element and the end of a paragraph element.</w:t>
        </w:r>
      </w:ins>
    </w:p>
    <w:p w:rsidR="00364B87" w:rsidRDefault="00364B87" w:rsidP="00364B87">
      <w:pPr>
        <w:pStyle w:val="NormalWeb"/>
        <w:rPr>
          <w:ins w:id="315" w:author="Unknown"/>
        </w:rPr>
      </w:pPr>
      <w:ins w:id="316" w:author="Unknown">
        <w:r>
          <w:t>As we've mentioned, line break elements are a little different from most of the tags we have seen so far because they do not require a closing tag. Instead, their opening and closing tags are combined into a single line break element. Placing &lt;</w:t>
        </w:r>
        <w:proofErr w:type="spellStart"/>
        <w:r>
          <w:t>br</w:t>
        </w:r>
        <w:proofErr w:type="spellEnd"/>
        <w:r>
          <w:t xml:space="preserve"> /&gt; within the code is the same as pressing the return key in a word processor. Use the &lt;</w:t>
        </w:r>
        <w:proofErr w:type="spellStart"/>
        <w:r>
          <w:t>br</w:t>
        </w:r>
        <w:proofErr w:type="spellEnd"/>
        <w:r>
          <w:t xml:space="preserve"> /&gt; tag within other elements such as paragraphs (&lt;p&gt;).</w:t>
        </w:r>
      </w:ins>
    </w:p>
    <w:p w:rsidR="00364B87" w:rsidRDefault="00364B87" w:rsidP="00364B87">
      <w:pPr>
        <w:pStyle w:val="Heading2"/>
        <w:rPr>
          <w:ins w:id="317" w:author="Unknown"/>
        </w:rPr>
      </w:pPr>
      <w:ins w:id="318" w:author="Unknown">
        <w:r>
          <w:t>HTML Format Text:</w:t>
        </w:r>
      </w:ins>
    </w:p>
    <w:p w:rsidR="00364B87" w:rsidRDefault="00364B87" w:rsidP="00364B87">
      <w:pPr>
        <w:pStyle w:val="HTMLPreformatted"/>
        <w:rPr>
          <w:ins w:id="319" w:author="Unknown"/>
        </w:rPr>
      </w:pPr>
      <w:ins w:id="320" w:author="Unknown">
        <w:r>
          <w:t>&lt;p&gt;</w:t>
        </w:r>
      </w:ins>
    </w:p>
    <w:p w:rsidR="00364B87" w:rsidRDefault="00364B87" w:rsidP="00364B87">
      <w:pPr>
        <w:pStyle w:val="HTMLPreformatted"/>
        <w:rPr>
          <w:ins w:id="321" w:author="Unknown"/>
        </w:rPr>
      </w:pPr>
      <w:ins w:id="322" w:author="Unknown">
        <w:r>
          <w:t xml:space="preserve">Will </w:t>
        </w:r>
        <w:proofErr w:type="spellStart"/>
        <w:r>
          <w:t>Mateson</w:t>
        </w:r>
        <w:proofErr w:type="spellEnd"/>
        <w:r>
          <w:rPr>
            <w:color w:val="FF0000"/>
          </w:rPr>
          <w:t>&lt;</w:t>
        </w:r>
        <w:proofErr w:type="spellStart"/>
        <w:r>
          <w:rPr>
            <w:color w:val="FF0000"/>
          </w:rPr>
          <w:t>br</w:t>
        </w:r>
        <w:proofErr w:type="spellEnd"/>
        <w:r>
          <w:rPr>
            <w:color w:val="FF0000"/>
          </w:rPr>
          <w:t xml:space="preserve"> /&gt;</w:t>
        </w:r>
      </w:ins>
    </w:p>
    <w:p w:rsidR="00364B87" w:rsidRDefault="00364B87" w:rsidP="00364B87">
      <w:pPr>
        <w:pStyle w:val="HTMLPreformatted"/>
        <w:rPr>
          <w:ins w:id="323" w:author="Unknown"/>
        </w:rPr>
      </w:pPr>
      <w:ins w:id="324" w:author="Unknown">
        <w:r>
          <w:t>Box 61</w:t>
        </w:r>
        <w:r>
          <w:rPr>
            <w:color w:val="FF0000"/>
          </w:rPr>
          <w:t>&lt;</w:t>
        </w:r>
        <w:proofErr w:type="spellStart"/>
        <w:r>
          <w:rPr>
            <w:color w:val="FF0000"/>
          </w:rPr>
          <w:t>br</w:t>
        </w:r>
        <w:proofErr w:type="spellEnd"/>
        <w:r>
          <w:rPr>
            <w:color w:val="FF0000"/>
          </w:rPr>
          <w:t xml:space="preserve"> /&gt;</w:t>
        </w:r>
      </w:ins>
    </w:p>
    <w:p w:rsidR="00364B87" w:rsidRDefault="00364B87" w:rsidP="00364B87">
      <w:pPr>
        <w:pStyle w:val="HTMLPreformatted"/>
        <w:rPr>
          <w:ins w:id="325" w:author="Unknown"/>
        </w:rPr>
      </w:pPr>
      <w:ins w:id="326" w:author="Unknown">
        <w:r>
          <w:t>Cleveland, Ohio</w:t>
        </w:r>
        <w:r>
          <w:rPr>
            <w:color w:val="FF0000"/>
          </w:rPr>
          <w:t>&lt;</w:t>
        </w:r>
        <w:proofErr w:type="spellStart"/>
        <w:r>
          <w:rPr>
            <w:color w:val="FF0000"/>
          </w:rPr>
          <w:t>br</w:t>
        </w:r>
        <w:proofErr w:type="spellEnd"/>
        <w:r>
          <w:rPr>
            <w:color w:val="FF0000"/>
          </w:rPr>
          <w:t xml:space="preserve"> /&gt;</w:t>
        </w:r>
      </w:ins>
    </w:p>
    <w:p w:rsidR="00364B87" w:rsidRDefault="00364B87" w:rsidP="00364B87">
      <w:pPr>
        <w:pStyle w:val="HTMLPreformatted"/>
        <w:rPr>
          <w:ins w:id="327" w:author="Unknown"/>
        </w:rPr>
      </w:pPr>
      <w:ins w:id="328" w:author="Unknown">
        <w:r>
          <w:t>&lt;/p&gt;</w:t>
        </w:r>
      </w:ins>
    </w:p>
    <w:p w:rsidR="00364B87" w:rsidRDefault="00364B87" w:rsidP="00364B87">
      <w:pPr>
        <w:pStyle w:val="Heading2"/>
        <w:rPr>
          <w:ins w:id="329" w:author="Unknown"/>
        </w:rPr>
      </w:pPr>
      <w:ins w:id="330" w:author="Unknown">
        <w:r>
          <w:t>Address:</w:t>
        </w:r>
      </w:ins>
    </w:p>
    <w:p w:rsidR="00364B87" w:rsidRDefault="00364B87" w:rsidP="00364B87">
      <w:pPr>
        <w:rPr>
          <w:ins w:id="331" w:author="Unknown"/>
        </w:rPr>
      </w:pPr>
      <w:ins w:id="332" w:author="Unknown">
        <w:r>
          <w:t xml:space="preserve">Will </w:t>
        </w:r>
        <w:proofErr w:type="spellStart"/>
        <w:r>
          <w:t>Mateson</w:t>
        </w:r>
        <w:proofErr w:type="spellEnd"/>
        <w:r>
          <w:br/>
          <w:t>Box 61</w:t>
        </w:r>
        <w:r>
          <w:br/>
          <w:t xml:space="preserve">Cleveland, Ohio </w:t>
        </w:r>
      </w:ins>
    </w:p>
    <w:p w:rsidR="00364B87" w:rsidRDefault="00364B87" w:rsidP="00364B87">
      <w:pPr>
        <w:pStyle w:val="NormalWeb"/>
        <w:rPr>
          <w:ins w:id="333" w:author="Unknown"/>
        </w:rPr>
      </w:pPr>
      <w:ins w:id="334" w:author="Unknown">
        <w:r>
          <w:lastRenderedPageBreak/>
          <w:t>We have created an address for a letterhead and used a line break &lt;</w:t>
        </w:r>
        <w:proofErr w:type="spellStart"/>
        <w:r>
          <w:t>br</w:t>
        </w:r>
        <w:proofErr w:type="spellEnd"/>
        <w:r>
          <w:t xml:space="preserve"> /&gt; tag inside of a paragraph element to add some line breaks to make this text appear more like an address. Here's another look as we add a signature element to the same letter.</w:t>
        </w:r>
      </w:ins>
    </w:p>
    <w:p w:rsidR="00364B87" w:rsidRDefault="00364B87" w:rsidP="00364B87">
      <w:pPr>
        <w:pStyle w:val="Heading2"/>
        <w:rPr>
          <w:ins w:id="335" w:author="Unknown"/>
        </w:rPr>
      </w:pPr>
      <w:ins w:id="336" w:author="Unknown">
        <w:r>
          <w:t>HTML Text Format:</w:t>
        </w:r>
      </w:ins>
    </w:p>
    <w:p w:rsidR="00364B87" w:rsidRDefault="00364B87" w:rsidP="00364B87">
      <w:pPr>
        <w:pStyle w:val="HTMLPreformatted"/>
        <w:rPr>
          <w:ins w:id="337" w:author="Unknown"/>
        </w:rPr>
      </w:pPr>
      <w:ins w:id="338" w:author="Unknown">
        <w:r>
          <w:t>&lt;p&gt;Sincerely</w:t>
        </w:r>
        <w:proofErr w:type="gramStart"/>
        <w:r>
          <w:t>,&lt;</w:t>
        </w:r>
        <w:proofErr w:type="spellStart"/>
        <w:proofErr w:type="gramEnd"/>
        <w:r>
          <w:t>br</w:t>
        </w:r>
        <w:proofErr w:type="spellEnd"/>
        <w:r>
          <w:t xml:space="preserve"> /&gt;</w:t>
        </w:r>
      </w:ins>
    </w:p>
    <w:p w:rsidR="00364B87" w:rsidRDefault="00364B87" w:rsidP="00364B87">
      <w:pPr>
        <w:pStyle w:val="HTMLPreformatted"/>
        <w:rPr>
          <w:ins w:id="339" w:author="Unknown"/>
        </w:rPr>
      </w:pPr>
      <w:ins w:id="340" w:author="Unknown">
        <w:r>
          <w:t>&lt;</w:t>
        </w:r>
        <w:proofErr w:type="spellStart"/>
        <w:r>
          <w:t>br</w:t>
        </w:r>
        <w:proofErr w:type="spellEnd"/>
        <w:r>
          <w:t xml:space="preserve"> /&gt;</w:t>
        </w:r>
      </w:ins>
    </w:p>
    <w:p w:rsidR="00364B87" w:rsidRDefault="00364B87" w:rsidP="00364B87">
      <w:pPr>
        <w:pStyle w:val="HTMLPreformatted"/>
        <w:rPr>
          <w:ins w:id="341" w:author="Unknown"/>
        </w:rPr>
      </w:pPr>
      <w:ins w:id="342" w:author="Unknown">
        <w:r>
          <w:t>&lt;</w:t>
        </w:r>
        <w:proofErr w:type="spellStart"/>
        <w:r>
          <w:t>br</w:t>
        </w:r>
        <w:proofErr w:type="spellEnd"/>
        <w:r>
          <w:t xml:space="preserve"> /&gt;</w:t>
        </w:r>
      </w:ins>
    </w:p>
    <w:p w:rsidR="00364B87" w:rsidRDefault="00364B87" w:rsidP="00364B87">
      <w:pPr>
        <w:pStyle w:val="HTMLPreformatted"/>
        <w:rPr>
          <w:ins w:id="343" w:author="Unknown"/>
        </w:rPr>
      </w:pPr>
      <w:ins w:id="344" w:author="Unknown">
        <w:r>
          <w:t>Kevin Sanders&lt;</w:t>
        </w:r>
        <w:proofErr w:type="spellStart"/>
        <w:r>
          <w:t>br</w:t>
        </w:r>
        <w:proofErr w:type="spellEnd"/>
        <w:r>
          <w:t xml:space="preserve"> /&gt;</w:t>
        </w:r>
      </w:ins>
    </w:p>
    <w:p w:rsidR="00364B87" w:rsidRDefault="00364B87" w:rsidP="00364B87">
      <w:pPr>
        <w:pStyle w:val="HTMLPreformatted"/>
        <w:rPr>
          <w:ins w:id="345" w:author="Unknown"/>
        </w:rPr>
      </w:pPr>
      <w:ins w:id="346" w:author="Unknown">
        <w:r>
          <w:t>Vice President&lt;/p&gt;</w:t>
        </w:r>
      </w:ins>
    </w:p>
    <w:p w:rsidR="00364B87" w:rsidRDefault="00364B87" w:rsidP="00364B87">
      <w:pPr>
        <w:pStyle w:val="Heading2"/>
        <w:rPr>
          <w:ins w:id="347" w:author="Unknown"/>
        </w:rPr>
      </w:pPr>
      <w:ins w:id="348" w:author="Unknown">
        <w:r>
          <w:t>Closing Letter:</w:t>
        </w:r>
      </w:ins>
    </w:p>
    <w:p w:rsidR="00364B87" w:rsidRDefault="00364B87" w:rsidP="00364B87">
      <w:pPr>
        <w:rPr>
          <w:ins w:id="349" w:author="Unknown"/>
        </w:rPr>
      </w:pPr>
      <w:ins w:id="350" w:author="Unknown">
        <w:r>
          <w:t>Sincerely</w:t>
        </w:r>
        <w:proofErr w:type="gramStart"/>
        <w:r>
          <w:t>,</w:t>
        </w:r>
        <w:proofErr w:type="gramEnd"/>
        <w:r>
          <w:br/>
        </w:r>
        <w:r>
          <w:br/>
        </w:r>
        <w:r>
          <w:br/>
          <w:t>Kevin Sanders</w:t>
        </w:r>
        <w:r>
          <w:br/>
        </w:r>
        <w:r>
          <w:rPr>
            <w:i/>
            <w:iCs/>
          </w:rPr>
          <w:t>Vice President</w:t>
        </w:r>
        <w:r>
          <w:t xml:space="preserve"> </w:t>
        </w:r>
      </w:ins>
    </w:p>
    <w:p w:rsidR="00364B87" w:rsidRDefault="00364B87" w:rsidP="00364B87">
      <w:pPr>
        <w:pStyle w:val="Heading1"/>
      </w:pPr>
      <w:r>
        <w:t xml:space="preserve">HTML - &lt;pre&gt; </w:t>
      </w:r>
      <w:proofErr w:type="spellStart"/>
      <w:r>
        <w:t>Preformatting</w:t>
      </w:r>
      <w:proofErr w:type="spellEnd"/>
    </w:p>
    <w:p w:rsidR="00364B87" w:rsidRDefault="00364B87" w:rsidP="00364B87">
      <w:pPr>
        <w:pStyle w:val="NormalWeb"/>
      </w:pPr>
      <w:r>
        <w:t xml:space="preserve">A web browser interprets your HTML document as being one long line. Sure, you may have tabs and line breaks in Notepad which </w:t>
      </w:r>
      <w:proofErr w:type="gramStart"/>
      <w:r>
        <w:t>align</w:t>
      </w:r>
      <w:proofErr w:type="gramEnd"/>
      <w:r>
        <w:t xml:space="preserve"> your content so it's easier for you to read, but your browser ignores those tabs and line breaks.</w:t>
      </w:r>
    </w:p>
    <w:p w:rsidR="00364B87" w:rsidRDefault="000419BE" w:rsidP="00364B87">
      <w:pPr>
        <w:jc w:val="center"/>
        <w:rPr>
          <w:ins w:id="351" w:author="Unknown"/>
        </w:rPr>
      </w:pPr>
      <w:ins w:id="352" w:author="Unknown">
        <w:r>
          <w:fldChar w:fldCharType="begin"/>
        </w:r>
        <w:r w:rsidR="00364B87">
          <w:instrText xml:space="preserve"> HYPERLINK "http://www.tizag.com/about/advertise.php" </w:instrText>
        </w:r>
        <w:r>
          <w:fldChar w:fldCharType="separate"/>
        </w:r>
        <w:r w:rsidR="00364B87">
          <w:rPr>
            <w:rStyle w:val="Hyperlink"/>
            <w:b/>
            <w:bCs/>
          </w:rPr>
          <w:t>Advertise on Tizag.com</w:t>
        </w:r>
        <w:r>
          <w:fldChar w:fldCharType="end"/>
        </w:r>
        <w:r w:rsidR="00364B87">
          <w:t xml:space="preserve"> </w:t>
        </w:r>
      </w:ins>
    </w:p>
    <w:p w:rsidR="00364B87" w:rsidRDefault="00364B87" w:rsidP="00364B87">
      <w:pPr>
        <w:pStyle w:val="NormalWeb"/>
        <w:rPr>
          <w:ins w:id="353" w:author="Unknown"/>
        </w:rPr>
      </w:pPr>
      <w:ins w:id="354" w:author="Unknown">
        <w:r>
          <w:t>We showed you that you can get around this problem by using the &lt;</w:t>
        </w:r>
        <w:proofErr w:type="spellStart"/>
        <w:r>
          <w:t>br</w:t>
        </w:r>
        <w:proofErr w:type="spellEnd"/>
        <w:r>
          <w:t xml:space="preserve"> /&gt; tag, but tabs and spacing are quite different from one another and can be absolutely annoying at times. One simpler solution might be to use the &lt;pre&gt; tag, which stands for previously formatted text.</w:t>
        </w:r>
      </w:ins>
    </w:p>
    <w:p w:rsidR="00364B87" w:rsidRDefault="00364B87" w:rsidP="00364B87">
      <w:pPr>
        <w:pStyle w:val="NormalWeb"/>
        <w:rPr>
          <w:ins w:id="355" w:author="Unknown"/>
        </w:rPr>
      </w:pPr>
      <w:ins w:id="356" w:author="Unknown">
        <w:r>
          <w:t>Use the &lt;pre&gt; tag for any special circumstances where you wish to have the text appear exactly as it is typed. Spaces, tabs, and line breaks that exist in your actual code will be preserved with the &lt;pre&gt; tag.</w:t>
        </w:r>
      </w:ins>
    </w:p>
    <w:p w:rsidR="00364B87" w:rsidRDefault="00364B87" w:rsidP="00364B87">
      <w:pPr>
        <w:pStyle w:val="Heading2"/>
        <w:rPr>
          <w:ins w:id="357" w:author="Unknown"/>
        </w:rPr>
      </w:pPr>
      <w:ins w:id="358" w:author="Unknown">
        <w:r>
          <w:t>HTML Pre Code:</w:t>
        </w:r>
      </w:ins>
    </w:p>
    <w:p w:rsidR="00364B87" w:rsidRDefault="00364B87" w:rsidP="00364B87">
      <w:pPr>
        <w:pStyle w:val="HTMLPreformatted"/>
        <w:rPr>
          <w:ins w:id="359" w:author="Unknown"/>
        </w:rPr>
      </w:pPr>
      <w:ins w:id="360" w:author="Unknown">
        <w:r>
          <w:rPr>
            <w:color w:val="FF0000"/>
          </w:rPr>
          <w:t>&lt;</w:t>
        </w:r>
        <w:proofErr w:type="gramStart"/>
        <w:r>
          <w:rPr>
            <w:color w:val="FF0000"/>
          </w:rPr>
          <w:t>pre</w:t>
        </w:r>
        <w:proofErr w:type="gramEnd"/>
        <w:r>
          <w:rPr>
            <w:color w:val="FF0000"/>
          </w:rPr>
          <w:t>&gt;</w:t>
        </w:r>
      </w:ins>
    </w:p>
    <w:p w:rsidR="00364B87" w:rsidRDefault="00364B87" w:rsidP="00364B87">
      <w:pPr>
        <w:pStyle w:val="HTMLPreformatted"/>
        <w:rPr>
          <w:ins w:id="361" w:author="Unknown"/>
        </w:rPr>
      </w:pPr>
      <w:ins w:id="362" w:author="Unknown">
        <w:r>
          <w:t>Roses are Red,</w:t>
        </w:r>
      </w:ins>
    </w:p>
    <w:p w:rsidR="00364B87" w:rsidRDefault="00364B87" w:rsidP="00364B87">
      <w:pPr>
        <w:pStyle w:val="HTMLPreformatted"/>
        <w:rPr>
          <w:ins w:id="363" w:author="Unknown"/>
        </w:rPr>
      </w:pPr>
      <w:ins w:id="364" w:author="Unknown">
        <w:r>
          <w:t xml:space="preserve">     Violets are blue,</w:t>
        </w:r>
      </w:ins>
    </w:p>
    <w:p w:rsidR="00364B87" w:rsidRDefault="00364B87" w:rsidP="00364B87">
      <w:pPr>
        <w:pStyle w:val="HTMLPreformatted"/>
        <w:rPr>
          <w:ins w:id="365" w:author="Unknown"/>
        </w:rPr>
      </w:pPr>
      <w:ins w:id="366" w:author="Unknown">
        <w:r>
          <w:t>I may sound crazy,</w:t>
        </w:r>
      </w:ins>
    </w:p>
    <w:p w:rsidR="00364B87" w:rsidRDefault="00364B87" w:rsidP="00364B87">
      <w:pPr>
        <w:pStyle w:val="HTMLPreformatted"/>
        <w:rPr>
          <w:ins w:id="367" w:author="Unknown"/>
        </w:rPr>
      </w:pPr>
      <w:ins w:id="368" w:author="Unknown">
        <w:r>
          <w:t xml:space="preserve">     But I love you!</w:t>
        </w:r>
      </w:ins>
    </w:p>
    <w:p w:rsidR="00364B87" w:rsidRDefault="00364B87" w:rsidP="00364B87">
      <w:pPr>
        <w:pStyle w:val="HTMLPreformatted"/>
        <w:rPr>
          <w:ins w:id="369" w:author="Unknown"/>
        </w:rPr>
      </w:pPr>
      <w:ins w:id="370" w:author="Unknown">
        <w:r>
          <w:rPr>
            <w:color w:val="FF0000"/>
          </w:rPr>
          <w:t>&lt;/pre&gt;</w:t>
        </w:r>
      </w:ins>
    </w:p>
    <w:p w:rsidR="00364B87" w:rsidRDefault="00364B87" w:rsidP="00364B87">
      <w:pPr>
        <w:pStyle w:val="Heading2"/>
        <w:rPr>
          <w:ins w:id="371" w:author="Unknown"/>
        </w:rPr>
      </w:pPr>
      <w:ins w:id="372" w:author="Unknown">
        <w:r>
          <w:t>HTML Preformatted Text:</w:t>
        </w:r>
      </w:ins>
    </w:p>
    <w:p w:rsidR="00364B87" w:rsidRDefault="00364B87" w:rsidP="00364B87">
      <w:pPr>
        <w:pStyle w:val="HTMLPreformatted"/>
        <w:rPr>
          <w:ins w:id="373" w:author="Unknown"/>
        </w:rPr>
      </w:pPr>
      <w:ins w:id="374" w:author="Unknown">
        <w:r>
          <w:t>Roses are Red,</w:t>
        </w:r>
      </w:ins>
    </w:p>
    <w:p w:rsidR="00364B87" w:rsidRDefault="00364B87" w:rsidP="00364B87">
      <w:pPr>
        <w:pStyle w:val="HTMLPreformatted"/>
        <w:rPr>
          <w:ins w:id="375" w:author="Unknown"/>
        </w:rPr>
      </w:pPr>
      <w:ins w:id="376" w:author="Unknown">
        <w:r>
          <w:t xml:space="preserve">     Violets are blue,</w:t>
        </w:r>
      </w:ins>
    </w:p>
    <w:p w:rsidR="00364B87" w:rsidRDefault="00364B87" w:rsidP="00364B87">
      <w:pPr>
        <w:pStyle w:val="HTMLPreformatted"/>
        <w:rPr>
          <w:ins w:id="377" w:author="Unknown"/>
        </w:rPr>
      </w:pPr>
      <w:ins w:id="378" w:author="Unknown">
        <w:r>
          <w:t>I may sound crazy,</w:t>
        </w:r>
      </w:ins>
    </w:p>
    <w:p w:rsidR="00364B87" w:rsidRDefault="00364B87" w:rsidP="00364B87">
      <w:pPr>
        <w:pStyle w:val="HTMLPreformatted"/>
        <w:rPr>
          <w:ins w:id="379" w:author="Unknown"/>
        </w:rPr>
      </w:pPr>
      <w:ins w:id="380" w:author="Unknown">
        <w:r>
          <w:t xml:space="preserve">     But I love you!</w:t>
        </w:r>
      </w:ins>
    </w:p>
    <w:p w:rsidR="00364B87" w:rsidRDefault="00364B87" w:rsidP="00364B87">
      <w:pPr>
        <w:pStyle w:val="Heading1"/>
      </w:pPr>
      <w:r>
        <w:lastRenderedPageBreak/>
        <w:t>HTML - Attributes</w:t>
      </w:r>
    </w:p>
    <w:p w:rsidR="00364B87" w:rsidRDefault="00364B87" w:rsidP="00364B87">
      <w:pPr>
        <w:pStyle w:val="NormalWeb"/>
      </w:pPr>
      <w:r>
        <w:t>Web page customization begins with HTML attributes. Attributes are like blue print schematics informing the browser how to render an HTML element. As an HTML tag is processed, the web browser looks to these attributes as guides for the construction of web elements. Without any attribute values specified, the browser will render the element using the default setting(s) (usually very boring).</w:t>
      </w:r>
    </w:p>
    <w:p w:rsidR="00364B87" w:rsidRDefault="000419BE" w:rsidP="00364B87">
      <w:pPr>
        <w:jc w:val="center"/>
        <w:rPr>
          <w:ins w:id="381" w:author="Unknown"/>
        </w:rPr>
      </w:pPr>
      <w:ins w:id="382" w:author="Unknown">
        <w:r>
          <w:fldChar w:fldCharType="begin"/>
        </w:r>
        <w:r w:rsidR="00364B87">
          <w:instrText xml:space="preserve"> HYPERLINK "http://www.tizag.com/about/advertise.php" </w:instrText>
        </w:r>
        <w:r>
          <w:fldChar w:fldCharType="separate"/>
        </w:r>
        <w:r w:rsidR="00364B87">
          <w:rPr>
            <w:rStyle w:val="Hyperlink"/>
            <w:b/>
            <w:bCs/>
          </w:rPr>
          <w:t>Advertise on Tizag.com</w:t>
        </w:r>
        <w:r>
          <w:fldChar w:fldCharType="end"/>
        </w:r>
        <w:r w:rsidR="00364B87">
          <w:t xml:space="preserve"> </w:t>
        </w:r>
      </w:ins>
    </w:p>
    <w:p w:rsidR="00364B87" w:rsidRDefault="00364B87" w:rsidP="00364B87">
      <w:pPr>
        <w:pStyle w:val="NormalWeb"/>
        <w:rPr>
          <w:ins w:id="383" w:author="Unknown"/>
        </w:rPr>
      </w:pPr>
      <w:ins w:id="384" w:author="Unknown">
        <w:r>
          <w:t>HTML attributes are responsible for customizing web elements. As a web surfer, you've probably seen a vast assortment of color schemes, fonts, and styles -- all of which are brought to you by HTML and CSS element attributes.</w:t>
        </w:r>
      </w:ins>
    </w:p>
    <w:p w:rsidR="00364B87" w:rsidRDefault="00364B87" w:rsidP="00364B87">
      <w:pPr>
        <w:pStyle w:val="Heading1"/>
        <w:rPr>
          <w:ins w:id="385" w:author="Unknown"/>
        </w:rPr>
      </w:pPr>
      <w:ins w:id="386" w:author="Unknown">
        <w:r>
          <w:t>HTML - Title Attribute</w:t>
        </w:r>
      </w:ins>
    </w:p>
    <w:p w:rsidR="00364B87" w:rsidRDefault="00364B87" w:rsidP="00364B87">
      <w:pPr>
        <w:pStyle w:val="NormalWeb"/>
        <w:rPr>
          <w:ins w:id="387" w:author="Unknown"/>
        </w:rPr>
      </w:pPr>
      <w:ins w:id="388" w:author="Unknown">
        <w:r>
          <w:t xml:space="preserve">The </w:t>
        </w:r>
        <w:r>
          <w:rPr>
            <w:i/>
            <w:iCs/>
          </w:rPr>
          <w:t>title</w:t>
        </w:r>
        <w:r>
          <w:t xml:space="preserve"> attribute titles an HTML element and adds a tiny text pop-up to any HTML element, offering your web viewers a tool-tip mechanism where information can be found or where a better description of an HTML element can be seen.</w:t>
        </w:r>
      </w:ins>
    </w:p>
    <w:p w:rsidR="00364B87" w:rsidRDefault="00364B87" w:rsidP="00364B87">
      <w:pPr>
        <w:pStyle w:val="NormalWeb"/>
        <w:rPr>
          <w:ins w:id="389" w:author="Unknown"/>
        </w:rPr>
      </w:pPr>
      <w:ins w:id="390" w:author="Unknown">
        <w:r>
          <w:t>Much like the tool tips found in word processing programs, this attribute can add spice to any page while offering the user priceless interactivity. As the mouse hovers over the element, a tool tip is displayed, giving the viewer just one extra piece of information.</w:t>
        </w:r>
      </w:ins>
    </w:p>
    <w:p w:rsidR="00364B87" w:rsidRDefault="00364B87" w:rsidP="00364B87">
      <w:pPr>
        <w:pStyle w:val="Heading2"/>
        <w:rPr>
          <w:ins w:id="391" w:author="Unknown"/>
        </w:rPr>
      </w:pPr>
      <w:ins w:id="392" w:author="Unknown">
        <w:r>
          <w:t>HTML Title Attribute:</w:t>
        </w:r>
      </w:ins>
    </w:p>
    <w:p w:rsidR="00364B87" w:rsidRDefault="00364B87" w:rsidP="00364B87">
      <w:pPr>
        <w:pStyle w:val="HTMLPreformatted"/>
        <w:rPr>
          <w:ins w:id="393" w:author="Unknown"/>
        </w:rPr>
      </w:pPr>
      <w:ins w:id="394" w:author="Unknown">
        <w:r>
          <w:t xml:space="preserve">&lt;h2 </w:t>
        </w:r>
        <w:r>
          <w:rPr>
            <w:color w:val="FF0000"/>
          </w:rPr>
          <w:t>title="Hello There!"</w:t>
        </w:r>
        <w:r>
          <w:t>&gt;Titled Heading Tag&lt;/h2&gt;</w:t>
        </w:r>
      </w:ins>
    </w:p>
    <w:p w:rsidR="00364B87" w:rsidRDefault="00364B87" w:rsidP="00364B87">
      <w:pPr>
        <w:pStyle w:val="NormalWeb"/>
        <w:rPr>
          <w:ins w:id="395" w:author="Unknown"/>
        </w:rPr>
      </w:pPr>
      <w:ins w:id="396" w:author="Unknown">
        <w:r>
          <w:t xml:space="preserve">Hover your mouse over the display heading and watch the </w:t>
        </w:r>
        <w:r>
          <w:rPr>
            <w:i/>
            <w:iCs/>
          </w:rPr>
          <w:t>title</w:t>
        </w:r>
        <w:r>
          <w:t xml:space="preserve"> attribute in action!</w:t>
        </w:r>
      </w:ins>
    </w:p>
    <w:p w:rsidR="00364B87" w:rsidRDefault="00364B87" w:rsidP="00364B87">
      <w:pPr>
        <w:pStyle w:val="Heading2"/>
        <w:rPr>
          <w:ins w:id="397" w:author="Unknown"/>
        </w:rPr>
      </w:pPr>
      <w:ins w:id="398" w:author="Unknown">
        <w:r>
          <w:t>HTML Title Attribute:</w:t>
        </w:r>
      </w:ins>
    </w:p>
    <w:p w:rsidR="00364B87" w:rsidRDefault="00364B87" w:rsidP="00364B87">
      <w:pPr>
        <w:pStyle w:val="Heading2"/>
        <w:rPr>
          <w:ins w:id="399" w:author="Unknown"/>
        </w:rPr>
      </w:pPr>
      <w:ins w:id="400" w:author="Unknown">
        <w:r>
          <w:t>Titled Heading Tag</w:t>
        </w:r>
      </w:ins>
    </w:p>
    <w:p w:rsidR="00364B87" w:rsidRDefault="00364B87" w:rsidP="00364B87">
      <w:pPr>
        <w:pStyle w:val="NormalWeb"/>
        <w:rPr>
          <w:ins w:id="401" w:author="Unknown"/>
        </w:rPr>
      </w:pPr>
      <w:ins w:id="402" w:author="Unknown">
        <w:r>
          <w:t xml:space="preserve">The </w:t>
        </w:r>
        <w:r>
          <w:rPr>
            <w:i/>
            <w:iCs/>
          </w:rPr>
          <w:t>title</w:t>
        </w:r>
        <w:r>
          <w:t xml:space="preserve"> attribute is one that has not deprecated and should be used often. Many search engines are capable of identifying this attribute inside your HTML elements, granting increased search rankings based on the relevance of the </w:t>
        </w:r>
        <w:r>
          <w:rPr>
            <w:i/>
            <w:iCs/>
          </w:rPr>
          <w:t>title</w:t>
        </w:r>
        <w:r>
          <w:t xml:space="preserve"> attribute text.</w:t>
        </w:r>
      </w:ins>
    </w:p>
    <w:p w:rsidR="00364B87" w:rsidRDefault="00364B87" w:rsidP="00364B87">
      <w:pPr>
        <w:pStyle w:val="Heading1"/>
        <w:rPr>
          <w:ins w:id="403" w:author="Unknown"/>
        </w:rPr>
      </w:pPr>
      <w:ins w:id="404" w:author="Unknown">
        <w:r>
          <w:t>HTML - Align Attribute</w:t>
        </w:r>
      </w:ins>
    </w:p>
    <w:p w:rsidR="00364B87" w:rsidRDefault="00364B87" w:rsidP="00364B87">
      <w:pPr>
        <w:pStyle w:val="NormalWeb"/>
        <w:rPr>
          <w:ins w:id="405" w:author="Unknown"/>
        </w:rPr>
      </w:pPr>
      <w:ins w:id="406" w:author="Unknown">
        <w:r>
          <w:t xml:space="preserve">If you wish to change the horizontal alignment of your elements, you may do so using the </w:t>
        </w:r>
        <w:r>
          <w:rPr>
            <w:i/>
            <w:iCs/>
          </w:rPr>
          <w:t xml:space="preserve">align </w:t>
        </w:r>
        <w:r>
          <w:t>attribute. It allows you to align things left, right, or center. By default, most elements are automatically aligned left, unless otherwise specified.</w:t>
        </w:r>
      </w:ins>
    </w:p>
    <w:p w:rsidR="00364B87" w:rsidRDefault="00364B87" w:rsidP="00364B87">
      <w:pPr>
        <w:pStyle w:val="Heading2"/>
        <w:rPr>
          <w:ins w:id="407" w:author="Unknown"/>
        </w:rPr>
      </w:pPr>
      <w:ins w:id="408" w:author="Unknown">
        <w:r>
          <w:lastRenderedPageBreak/>
          <w:t>HTML Align Attribute:</w:t>
        </w:r>
      </w:ins>
    </w:p>
    <w:p w:rsidR="00364B87" w:rsidRDefault="00364B87" w:rsidP="00364B87">
      <w:pPr>
        <w:pStyle w:val="HTMLPreformatted"/>
        <w:rPr>
          <w:ins w:id="409" w:author="Unknown"/>
        </w:rPr>
      </w:pPr>
      <w:ins w:id="410" w:author="Unknown">
        <w:r>
          <w:t xml:space="preserve">&lt;h2 </w:t>
        </w:r>
        <w:r>
          <w:rPr>
            <w:color w:val="FF0000"/>
          </w:rPr>
          <w:t>align="center"</w:t>
        </w:r>
        <w:r>
          <w:t>&gt;Centered Heading&lt;/h2&gt;</w:t>
        </w:r>
      </w:ins>
    </w:p>
    <w:p w:rsidR="00364B87" w:rsidRDefault="00364B87" w:rsidP="00364B87">
      <w:pPr>
        <w:pStyle w:val="Heading2"/>
        <w:rPr>
          <w:ins w:id="411" w:author="Unknown"/>
        </w:rPr>
      </w:pPr>
      <w:ins w:id="412" w:author="Unknown">
        <w:r>
          <w:t>HTML Align Attribute Display:</w:t>
        </w:r>
      </w:ins>
    </w:p>
    <w:p w:rsidR="00364B87" w:rsidRDefault="00364B87" w:rsidP="00364B87">
      <w:pPr>
        <w:pStyle w:val="Heading2"/>
        <w:jc w:val="center"/>
        <w:rPr>
          <w:ins w:id="413" w:author="Unknown"/>
        </w:rPr>
      </w:pPr>
      <w:ins w:id="414" w:author="Unknown">
        <w:r>
          <w:t>Centered Heading</w:t>
        </w:r>
      </w:ins>
    </w:p>
    <w:p w:rsidR="00364B87" w:rsidRDefault="00364B87" w:rsidP="00364B87">
      <w:pPr>
        <w:pStyle w:val="Heading2"/>
        <w:rPr>
          <w:ins w:id="415" w:author="Unknown"/>
        </w:rPr>
      </w:pPr>
      <w:ins w:id="416" w:author="Unknown">
        <w:r>
          <w:t>HTML Align Attribute Code:</w:t>
        </w:r>
      </w:ins>
    </w:p>
    <w:p w:rsidR="00364B87" w:rsidRDefault="00364B87" w:rsidP="00364B87">
      <w:pPr>
        <w:pStyle w:val="HTMLPreformatted"/>
        <w:rPr>
          <w:ins w:id="417" w:author="Unknown"/>
        </w:rPr>
      </w:pPr>
      <w:ins w:id="418" w:author="Unknown">
        <w:r>
          <w:t xml:space="preserve">&lt;h2 </w:t>
        </w:r>
        <w:r>
          <w:rPr>
            <w:color w:val="FF0000"/>
          </w:rPr>
          <w:t>align="left"</w:t>
        </w:r>
        <w:r>
          <w:t>&gt;Left-aligned heading&lt;/h2&gt;</w:t>
        </w:r>
        <w:r>
          <w:br/>
        </w:r>
      </w:ins>
    </w:p>
    <w:p w:rsidR="00364B87" w:rsidRDefault="00364B87" w:rsidP="00364B87">
      <w:pPr>
        <w:pStyle w:val="HTMLPreformatted"/>
        <w:rPr>
          <w:ins w:id="419" w:author="Unknown"/>
        </w:rPr>
      </w:pPr>
      <w:ins w:id="420" w:author="Unknown">
        <w:r>
          <w:t xml:space="preserve">&lt;h2 </w:t>
        </w:r>
        <w:r>
          <w:rPr>
            <w:color w:val="FF0000"/>
          </w:rPr>
          <w:t>align="center"</w:t>
        </w:r>
        <w:r>
          <w:t>&gt;Centered Heading&lt;/h2&gt;</w:t>
        </w:r>
        <w:r>
          <w:br/>
        </w:r>
      </w:ins>
    </w:p>
    <w:p w:rsidR="00364B87" w:rsidRDefault="00364B87" w:rsidP="00364B87">
      <w:pPr>
        <w:pStyle w:val="HTMLPreformatted"/>
        <w:rPr>
          <w:ins w:id="421" w:author="Unknown"/>
        </w:rPr>
      </w:pPr>
      <w:ins w:id="422" w:author="Unknown">
        <w:r>
          <w:t xml:space="preserve">&lt;h2 </w:t>
        </w:r>
        <w:r>
          <w:rPr>
            <w:color w:val="FF0000"/>
          </w:rPr>
          <w:t>align="right"</w:t>
        </w:r>
        <w:r>
          <w:t>&gt;Right-aligned heading&lt;/h2&gt;</w:t>
        </w:r>
      </w:ins>
    </w:p>
    <w:p w:rsidR="00364B87" w:rsidRDefault="00364B87" w:rsidP="00364B87">
      <w:pPr>
        <w:pStyle w:val="Heading2"/>
        <w:rPr>
          <w:ins w:id="423" w:author="Unknown"/>
        </w:rPr>
      </w:pPr>
      <w:ins w:id="424" w:author="Unknown">
        <w:r>
          <w:t>HTML Align Attribute Display:</w:t>
        </w:r>
      </w:ins>
    </w:p>
    <w:p w:rsidR="00364B87" w:rsidRDefault="00364B87" w:rsidP="00364B87">
      <w:pPr>
        <w:pStyle w:val="Heading2"/>
        <w:rPr>
          <w:ins w:id="425" w:author="Unknown"/>
        </w:rPr>
      </w:pPr>
      <w:ins w:id="426" w:author="Unknown">
        <w:r>
          <w:t>Left-aligned heading</w:t>
        </w:r>
      </w:ins>
    </w:p>
    <w:p w:rsidR="00364B87" w:rsidRDefault="00364B87" w:rsidP="00364B87">
      <w:pPr>
        <w:pStyle w:val="Heading2"/>
        <w:jc w:val="center"/>
        <w:rPr>
          <w:ins w:id="427" w:author="Unknown"/>
        </w:rPr>
      </w:pPr>
      <w:ins w:id="428" w:author="Unknown">
        <w:r>
          <w:t>Centered heading</w:t>
        </w:r>
      </w:ins>
    </w:p>
    <w:p w:rsidR="00364B87" w:rsidRDefault="00364B87" w:rsidP="00364B87">
      <w:pPr>
        <w:pStyle w:val="Heading2"/>
        <w:jc w:val="right"/>
        <w:rPr>
          <w:ins w:id="429" w:author="Unknown"/>
        </w:rPr>
      </w:pPr>
      <w:ins w:id="430" w:author="Unknown">
        <w:r>
          <w:t>Right-aligned heading</w:t>
        </w:r>
      </w:ins>
    </w:p>
    <w:p w:rsidR="00364B87" w:rsidRDefault="00364B87" w:rsidP="00364B87">
      <w:pPr>
        <w:pStyle w:val="NormalWeb"/>
        <w:rPr>
          <w:ins w:id="431" w:author="Unknown"/>
        </w:rPr>
      </w:pPr>
      <w:ins w:id="432" w:author="Unknown">
        <w:r>
          <w:t xml:space="preserve">HTML attributes, including </w:t>
        </w:r>
        <w:r>
          <w:rPr>
            <w:i/>
            <w:iCs/>
          </w:rPr>
          <w:t>align</w:t>
        </w:r>
        <w:r>
          <w:t>, used to be the primary source for the customization of web elements, but they have now lost their market share to Cascading Style Sheets (CSS). Since most HTML attributes are now deprecated, they should ultimately be avoided in professional-level web design. Nonetheless, having an understanding of HTML attributes will prove to be a tremendous aid for anybody looking to move into professional web development using Cascading Style Sheets.</w:t>
        </w:r>
      </w:ins>
    </w:p>
    <w:p w:rsidR="00364B87" w:rsidRDefault="00364B87" w:rsidP="00364B87">
      <w:pPr>
        <w:pStyle w:val="NormalWeb"/>
        <w:rPr>
          <w:ins w:id="433" w:author="Unknown"/>
        </w:rPr>
      </w:pPr>
      <w:ins w:id="434" w:author="Unknown">
        <w:r>
          <w:t xml:space="preserve">If you would like to get started now with Cascading Style Sheets, please feel free to move along to our </w:t>
        </w:r>
        <w:r w:rsidR="000419BE">
          <w:fldChar w:fldCharType="begin"/>
        </w:r>
        <w:r>
          <w:instrText xml:space="preserve"> HYPERLINK "http://www.tizag.com/cssT/index.php" \o "CSS Tutorial" </w:instrText>
        </w:r>
        <w:r w:rsidR="000419BE">
          <w:fldChar w:fldCharType="separate"/>
        </w:r>
        <w:r>
          <w:rPr>
            <w:rStyle w:val="Hyperlink"/>
          </w:rPr>
          <w:t>CSS Tutorial</w:t>
        </w:r>
        <w:r w:rsidR="000419BE">
          <w:fldChar w:fldCharType="end"/>
        </w:r>
        <w:r>
          <w:t>.</w:t>
        </w:r>
      </w:ins>
    </w:p>
    <w:p w:rsidR="00364B87" w:rsidRDefault="00364B87"/>
    <w:p w:rsidR="00364B87" w:rsidRDefault="00364B87" w:rsidP="00364B87">
      <w:pPr>
        <w:pStyle w:val="Heading1"/>
      </w:pPr>
      <w:r>
        <w:t>HTML - Font</w:t>
      </w:r>
    </w:p>
    <w:p w:rsidR="00364B87" w:rsidRDefault="00364B87" w:rsidP="00364B87">
      <w:pPr>
        <w:pStyle w:val="NormalWeb"/>
      </w:pPr>
      <w:r>
        <w:t xml:space="preserve">The &lt;font&gt; tag provides no real functionality by itself, but with the help of a few attributes, this tag is used to change the style, size, and color of HTML text elements. The </w:t>
      </w:r>
      <w:r>
        <w:rPr>
          <w:i/>
          <w:iCs/>
        </w:rPr>
        <w:t>size</w:t>
      </w:r>
      <w:r>
        <w:t xml:space="preserve">, </w:t>
      </w:r>
      <w:r>
        <w:rPr>
          <w:i/>
          <w:iCs/>
        </w:rPr>
        <w:t>color</w:t>
      </w:r>
      <w:r>
        <w:t xml:space="preserve">, and </w:t>
      </w:r>
      <w:r>
        <w:rPr>
          <w:i/>
          <w:iCs/>
        </w:rPr>
        <w:t>face</w:t>
      </w:r>
      <w:r>
        <w:t xml:space="preserve"> attributes can be used all at once or individually, providing users with the ability to create dynamic font styles for any HTML element.</w:t>
      </w:r>
    </w:p>
    <w:p w:rsidR="00364B87" w:rsidRDefault="000419BE" w:rsidP="00364B87">
      <w:pPr>
        <w:jc w:val="center"/>
        <w:rPr>
          <w:ins w:id="435" w:author="Unknown"/>
        </w:rPr>
      </w:pPr>
      <w:ins w:id="436" w:author="Unknown">
        <w:r>
          <w:fldChar w:fldCharType="begin"/>
        </w:r>
        <w:r w:rsidR="00364B87">
          <w:instrText xml:space="preserve"> HYPERLINK "http://www.tizag.com/about/advertise.php" </w:instrText>
        </w:r>
        <w:r>
          <w:fldChar w:fldCharType="separate"/>
        </w:r>
        <w:r w:rsidR="00364B87">
          <w:rPr>
            <w:rStyle w:val="Hyperlink"/>
            <w:b/>
            <w:bCs/>
          </w:rPr>
          <w:t>Advertise on Tizag.com</w:t>
        </w:r>
        <w:r>
          <w:fldChar w:fldCharType="end"/>
        </w:r>
        <w:r w:rsidR="00364B87">
          <w:t xml:space="preserve"> </w:t>
        </w:r>
      </w:ins>
    </w:p>
    <w:p w:rsidR="00364B87" w:rsidRDefault="00364B87" w:rsidP="00364B87">
      <w:pPr>
        <w:pStyle w:val="NormalWeb"/>
        <w:rPr>
          <w:ins w:id="437" w:author="Unknown"/>
        </w:rPr>
      </w:pPr>
      <w:ins w:id="438" w:author="Unknown">
        <w:r>
          <w:rPr>
            <w:b/>
            <w:bCs/>
          </w:rPr>
          <w:t>Note:</w:t>
        </w:r>
        <w:r>
          <w:t xml:space="preserve"> The &lt;font&gt; and &lt;</w:t>
        </w:r>
        <w:proofErr w:type="spellStart"/>
        <w:r>
          <w:t>basefont</w:t>
        </w:r>
        <w:proofErr w:type="spellEnd"/>
        <w:r>
          <w:t xml:space="preserve">&gt; tags are deprecated and should not be used for published work. Instead, use CSS styles to manipulate your font. See our </w:t>
        </w:r>
        <w:r w:rsidR="000419BE">
          <w:fldChar w:fldCharType="begin"/>
        </w:r>
        <w:r>
          <w:instrText xml:space="preserve"> HYPERLINK "http://www.tizag.com/cssT/" </w:instrText>
        </w:r>
        <w:r w:rsidR="000419BE">
          <w:fldChar w:fldCharType="separate"/>
        </w:r>
        <w:r>
          <w:rPr>
            <w:rStyle w:val="Hyperlink"/>
          </w:rPr>
          <w:t>CSS Tutorial</w:t>
        </w:r>
        <w:r w:rsidR="000419BE">
          <w:fldChar w:fldCharType="end"/>
        </w:r>
        <w:r>
          <w:t xml:space="preserve"> for more information.</w:t>
        </w:r>
      </w:ins>
    </w:p>
    <w:p w:rsidR="00364B87" w:rsidRDefault="00364B87" w:rsidP="00364B87">
      <w:pPr>
        <w:pStyle w:val="Heading1"/>
        <w:rPr>
          <w:ins w:id="439" w:author="Unknown"/>
        </w:rPr>
      </w:pPr>
      <w:ins w:id="440" w:author="Unknown">
        <w:r>
          <w:lastRenderedPageBreak/>
          <w:t>HTML - Font Size</w:t>
        </w:r>
      </w:ins>
    </w:p>
    <w:p w:rsidR="00364B87" w:rsidRDefault="00364B87" w:rsidP="00364B87">
      <w:pPr>
        <w:pStyle w:val="NormalWeb"/>
        <w:rPr>
          <w:ins w:id="441" w:author="Unknown"/>
        </w:rPr>
      </w:pPr>
      <w:ins w:id="442" w:author="Unknown">
        <w:r>
          <w:t xml:space="preserve">Set the size of your font with </w:t>
        </w:r>
        <w:r>
          <w:rPr>
            <w:i/>
            <w:iCs/>
          </w:rPr>
          <w:t>size</w:t>
        </w:r>
        <w:r>
          <w:t>. The range of accepted values goes from 1 -- the smallest, to 7 -- the largest. The default size of a font is 3.</w:t>
        </w:r>
      </w:ins>
    </w:p>
    <w:p w:rsidR="00364B87" w:rsidRDefault="00364B87" w:rsidP="00364B87">
      <w:pPr>
        <w:pStyle w:val="Heading2"/>
        <w:rPr>
          <w:ins w:id="443" w:author="Unknown"/>
        </w:rPr>
      </w:pPr>
      <w:ins w:id="444" w:author="Unknown">
        <w:r>
          <w:t>HTML Font Size Code:</w:t>
        </w:r>
      </w:ins>
    </w:p>
    <w:p w:rsidR="00364B87" w:rsidRDefault="00364B87" w:rsidP="00364B87">
      <w:pPr>
        <w:pStyle w:val="HTMLPreformatted"/>
        <w:rPr>
          <w:ins w:id="445" w:author="Unknown"/>
        </w:rPr>
      </w:pPr>
      <w:ins w:id="446" w:author="Unknown">
        <w:r>
          <w:t>&lt;p&gt;</w:t>
        </w:r>
      </w:ins>
    </w:p>
    <w:p w:rsidR="00364B87" w:rsidRDefault="00364B87" w:rsidP="00364B87">
      <w:pPr>
        <w:pStyle w:val="HTMLPreformatted"/>
        <w:rPr>
          <w:ins w:id="447" w:author="Unknown"/>
        </w:rPr>
      </w:pPr>
      <w:ins w:id="448" w:author="Unknown">
        <w:r>
          <w:t xml:space="preserve">&lt;font </w:t>
        </w:r>
        <w:r>
          <w:rPr>
            <w:color w:val="FF0000"/>
          </w:rPr>
          <w:t>size="5"</w:t>
        </w:r>
        <w:r>
          <w:t>&gt;Here is a size 5 font&lt;/font&gt;</w:t>
        </w:r>
      </w:ins>
    </w:p>
    <w:p w:rsidR="00364B87" w:rsidRDefault="00364B87" w:rsidP="00364B87">
      <w:pPr>
        <w:pStyle w:val="HTMLPreformatted"/>
        <w:rPr>
          <w:ins w:id="449" w:author="Unknown"/>
        </w:rPr>
      </w:pPr>
      <w:ins w:id="450" w:author="Unknown">
        <w:r>
          <w:t>&lt;/p&gt;</w:t>
        </w:r>
      </w:ins>
    </w:p>
    <w:p w:rsidR="00364B87" w:rsidRDefault="00364B87" w:rsidP="00364B87">
      <w:pPr>
        <w:pStyle w:val="Heading2"/>
        <w:rPr>
          <w:ins w:id="451" w:author="Unknown"/>
        </w:rPr>
      </w:pPr>
      <w:ins w:id="452" w:author="Unknown">
        <w:r>
          <w:t>HTML Font Size Attribute:</w:t>
        </w:r>
      </w:ins>
    </w:p>
    <w:p w:rsidR="00364B87" w:rsidRDefault="00364B87" w:rsidP="00364B87">
      <w:pPr>
        <w:rPr>
          <w:ins w:id="453" w:author="Unknown"/>
        </w:rPr>
      </w:pPr>
      <w:ins w:id="454" w:author="Unknown">
        <w:r>
          <w:rPr>
            <w:sz w:val="36"/>
            <w:szCs w:val="36"/>
          </w:rPr>
          <w:t>Here is a size 5 font.</w:t>
        </w:r>
        <w:r>
          <w:t xml:space="preserve"> </w:t>
        </w:r>
      </w:ins>
    </w:p>
    <w:p w:rsidR="00364B87" w:rsidRDefault="00364B87" w:rsidP="00364B87">
      <w:pPr>
        <w:pStyle w:val="Heading1"/>
        <w:rPr>
          <w:ins w:id="455" w:author="Unknown"/>
        </w:rPr>
      </w:pPr>
      <w:ins w:id="456" w:author="Unknown">
        <w:r>
          <w:t>HTML - Font Color</w:t>
        </w:r>
      </w:ins>
    </w:p>
    <w:p w:rsidR="00364B87" w:rsidRDefault="00364B87" w:rsidP="00364B87">
      <w:pPr>
        <w:pStyle w:val="NormalWeb"/>
        <w:rPr>
          <w:ins w:id="457" w:author="Unknown"/>
        </w:rPr>
      </w:pPr>
      <w:ins w:id="458" w:author="Unknown">
        <w:r>
          <w:t xml:space="preserve">Set the color of your font with </w:t>
        </w:r>
        <w:r>
          <w:rPr>
            <w:b/>
            <w:bCs/>
            <w:i/>
            <w:iCs/>
          </w:rPr>
          <w:t>color</w:t>
        </w:r>
        <w:r>
          <w:t>.</w:t>
        </w:r>
      </w:ins>
    </w:p>
    <w:p w:rsidR="00364B87" w:rsidRDefault="00364B87" w:rsidP="00364B87">
      <w:pPr>
        <w:pStyle w:val="Heading2"/>
        <w:rPr>
          <w:ins w:id="459" w:author="Unknown"/>
        </w:rPr>
      </w:pPr>
      <w:ins w:id="460" w:author="Unknown">
        <w:r>
          <w:t>HTML Font Color Code:</w:t>
        </w:r>
      </w:ins>
    </w:p>
    <w:p w:rsidR="00364B87" w:rsidRDefault="00364B87" w:rsidP="00364B87">
      <w:pPr>
        <w:pStyle w:val="HTMLPreformatted"/>
        <w:rPr>
          <w:ins w:id="461" w:author="Unknown"/>
        </w:rPr>
      </w:pPr>
      <w:ins w:id="462" w:author="Unknown">
        <w:r>
          <w:t xml:space="preserve">&lt;font </w:t>
        </w:r>
        <w:r>
          <w:rPr>
            <w:color w:val="FF0000"/>
          </w:rPr>
          <w:t>color="#990000"</w:t>
        </w:r>
        <w:r>
          <w:t>&gt;</w:t>
        </w:r>
        <w:proofErr w:type="gramStart"/>
        <w:r>
          <w:t>This</w:t>
        </w:r>
        <w:proofErr w:type="gramEnd"/>
        <w:r>
          <w:t xml:space="preserve"> text is hex color #990000&lt;/font&gt;</w:t>
        </w:r>
      </w:ins>
    </w:p>
    <w:p w:rsidR="00364B87" w:rsidRDefault="00364B87" w:rsidP="00364B87">
      <w:pPr>
        <w:pStyle w:val="HTMLPreformatted"/>
        <w:rPr>
          <w:ins w:id="463" w:author="Unknown"/>
        </w:rPr>
      </w:pPr>
      <w:ins w:id="464" w:author="Unknown">
        <w:r>
          <w:t>&lt;</w:t>
        </w:r>
        <w:proofErr w:type="spellStart"/>
        <w:r>
          <w:t>br</w:t>
        </w:r>
        <w:proofErr w:type="spellEnd"/>
        <w:r>
          <w:t xml:space="preserve"> /&gt;</w:t>
        </w:r>
        <w:r>
          <w:br/>
        </w:r>
      </w:ins>
    </w:p>
    <w:p w:rsidR="00364B87" w:rsidRDefault="00364B87" w:rsidP="00364B87">
      <w:pPr>
        <w:pStyle w:val="HTMLPreformatted"/>
        <w:rPr>
          <w:ins w:id="465" w:author="Unknown"/>
        </w:rPr>
      </w:pPr>
      <w:ins w:id="466" w:author="Unknown">
        <w:r>
          <w:t>&lt;font color="red"&gt;</w:t>
        </w:r>
        <w:proofErr w:type="gramStart"/>
        <w:r>
          <w:t>This</w:t>
        </w:r>
        <w:proofErr w:type="gramEnd"/>
        <w:r>
          <w:t xml:space="preserve"> text is red&lt;/font&gt;</w:t>
        </w:r>
      </w:ins>
    </w:p>
    <w:p w:rsidR="00364B87" w:rsidRDefault="00364B87" w:rsidP="00364B87">
      <w:pPr>
        <w:pStyle w:val="Heading2"/>
        <w:rPr>
          <w:ins w:id="467" w:author="Unknown"/>
        </w:rPr>
      </w:pPr>
      <w:ins w:id="468" w:author="Unknown">
        <w:r>
          <w:t>HTML Font Color Attribute:</w:t>
        </w:r>
      </w:ins>
    </w:p>
    <w:p w:rsidR="00364B87" w:rsidRDefault="00364B87" w:rsidP="00364B87">
      <w:pPr>
        <w:rPr>
          <w:ins w:id="469" w:author="Unknown"/>
        </w:rPr>
      </w:pPr>
      <w:ins w:id="470" w:author="Unknown">
        <w:r>
          <w:rPr>
            <w:color w:val="990000"/>
          </w:rPr>
          <w:t>This text is hex color #990000</w:t>
        </w:r>
        <w:r>
          <w:br/>
        </w:r>
        <w:proofErr w:type="gramStart"/>
        <w:r>
          <w:rPr>
            <w:color w:val="FF0000"/>
          </w:rPr>
          <w:t>This</w:t>
        </w:r>
        <w:proofErr w:type="gramEnd"/>
        <w:r>
          <w:rPr>
            <w:color w:val="FF0000"/>
          </w:rPr>
          <w:t xml:space="preserve"> text is red</w:t>
        </w:r>
        <w:r>
          <w:t xml:space="preserve"> </w:t>
        </w:r>
      </w:ins>
    </w:p>
    <w:p w:rsidR="00364B87" w:rsidRDefault="00364B87" w:rsidP="00364B87">
      <w:pPr>
        <w:pStyle w:val="Heading1"/>
        <w:rPr>
          <w:ins w:id="471" w:author="Unknown"/>
        </w:rPr>
      </w:pPr>
      <w:ins w:id="472" w:author="Unknown">
        <w:r>
          <w:t>HTML - Font Face</w:t>
        </w:r>
      </w:ins>
    </w:p>
    <w:p w:rsidR="00364B87" w:rsidRDefault="00364B87" w:rsidP="00364B87">
      <w:pPr>
        <w:pStyle w:val="NormalWeb"/>
        <w:rPr>
          <w:ins w:id="473" w:author="Unknown"/>
        </w:rPr>
      </w:pPr>
      <w:ins w:id="474" w:author="Unknown">
        <w:r>
          <w:t xml:space="preserve">Choose a different font face by specifying any font you have installed. Font face is synonymous with font type. As a web designer, be aware that if you specify a custom font type and users viewing the page don't have the exact same font installed, they will not be able to see it. Instead the chosen font will default to Times New Roman. To reduce the risk of running into this situation, you may provide a list of several fonts with the </w:t>
        </w:r>
        <w:r>
          <w:rPr>
            <w:i/>
            <w:iCs/>
          </w:rPr>
          <w:t>face</w:t>
        </w:r>
        <w:r>
          <w:t xml:space="preserve"> attribute, such as outlined below.</w:t>
        </w:r>
      </w:ins>
    </w:p>
    <w:p w:rsidR="00364B87" w:rsidRDefault="00364B87" w:rsidP="00364B87">
      <w:pPr>
        <w:pStyle w:val="Heading2"/>
        <w:rPr>
          <w:ins w:id="475" w:author="Unknown"/>
        </w:rPr>
      </w:pPr>
      <w:ins w:id="476" w:author="Unknown">
        <w:r>
          <w:t>HTML Font Face Code:</w:t>
        </w:r>
      </w:ins>
    </w:p>
    <w:p w:rsidR="00364B87" w:rsidRDefault="00364B87" w:rsidP="00364B87">
      <w:pPr>
        <w:pStyle w:val="HTMLPreformatted"/>
        <w:rPr>
          <w:ins w:id="477" w:author="Unknown"/>
        </w:rPr>
      </w:pPr>
      <w:ins w:id="478" w:author="Unknown">
        <w:r>
          <w:t>&lt;p&gt;</w:t>
        </w:r>
      </w:ins>
    </w:p>
    <w:p w:rsidR="00364B87" w:rsidRDefault="00364B87" w:rsidP="00364B87">
      <w:pPr>
        <w:pStyle w:val="HTMLPreformatted"/>
        <w:rPr>
          <w:ins w:id="479" w:author="Unknown"/>
        </w:rPr>
      </w:pPr>
      <w:ins w:id="480" w:author="Unknown">
        <w:r>
          <w:t xml:space="preserve">&lt;font </w:t>
        </w:r>
        <w:r>
          <w:rPr>
            <w:color w:val="FF0000"/>
          </w:rPr>
          <w:t>face="Georgia, Arial, Garamond"</w:t>
        </w:r>
        <w:r>
          <w:t>&gt;</w:t>
        </w:r>
        <w:proofErr w:type="gramStart"/>
        <w:r>
          <w:t>This</w:t>
        </w:r>
        <w:proofErr w:type="gramEnd"/>
        <w:r>
          <w:t xml:space="preserve"> paragraph</w:t>
        </w:r>
      </w:ins>
    </w:p>
    <w:p w:rsidR="00364B87" w:rsidRDefault="00364B87" w:rsidP="00364B87">
      <w:pPr>
        <w:pStyle w:val="HTMLPreformatted"/>
        <w:rPr>
          <w:ins w:id="481" w:author="Unknown"/>
        </w:rPr>
      </w:pPr>
      <w:ins w:id="482" w:author="Unknown">
        <w:r>
          <w:t xml:space="preserve"> </w:t>
        </w:r>
        <w:proofErr w:type="gramStart"/>
        <w:r>
          <w:t>has</w:t>
        </w:r>
        <w:proofErr w:type="gramEnd"/>
        <w:r>
          <w:t xml:space="preserve"> had its font...&lt;/font&gt;</w:t>
        </w:r>
      </w:ins>
    </w:p>
    <w:p w:rsidR="00364B87" w:rsidRDefault="00364B87" w:rsidP="00364B87">
      <w:pPr>
        <w:pStyle w:val="HTMLPreformatted"/>
        <w:rPr>
          <w:ins w:id="483" w:author="Unknown"/>
        </w:rPr>
      </w:pPr>
      <w:ins w:id="484" w:author="Unknown">
        <w:r>
          <w:t>&lt;/p&gt;</w:t>
        </w:r>
      </w:ins>
    </w:p>
    <w:p w:rsidR="00364B87" w:rsidRDefault="00364B87" w:rsidP="00364B87">
      <w:pPr>
        <w:pStyle w:val="Heading2"/>
        <w:rPr>
          <w:ins w:id="485" w:author="Unknown"/>
        </w:rPr>
      </w:pPr>
      <w:ins w:id="486" w:author="Unknown">
        <w:r>
          <w:t>HTML Font Face Attribute:</w:t>
        </w:r>
      </w:ins>
    </w:p>
    <w:p w:rsidR="00364B87" w:rsidRDefault="00364B87" w:rsidP="00364B87">
      <w:pPr>
        <w:rPr>
          <w:ins w:id="487" w:author="Unknown"/>
        </w:rPr>
      </w:pPr>
      <w:ins w:id="488" w:author="Unknown">
        <w:r>
          <w:rPr>
            <w:rFonts w:ascii="Georgia" w:hAnsi="Georgia"/>
          </w:rPr>
          <w:t>This paragraph has had its font formatted by the font tag!</w:t>
        </w:r>
        <w:r>
          <w:t xml:space="preserve"> </w:t>
        </w:r>
      </w:ins>
    </w:p>
    <w:p w:rsidR="00364B87" w:rsidRDefault="00364B87" w:rsidP="00364B87">
      <w:pPr>
        <w:pStyle w:val="NormalWeb"/>
        <w:rPr>
          <w:ins w:id="489" w:author="Unknown"/>
        </w:rPr>
      </w:pPr>
      <w:ins w:id="490" w:author="Unknown">
        <w:r>
          <w:lastRenderedPageBreak/>
          <w:t>In the example above, we have changed the font face (type) of a paragraph element and specified a list of similar fonts to apply to this element in the case that some of our viewers do not have these fonts installed.</w:t>
        </w:r>
      </w:ins>
    </w:p>
    <w:p w:rsidR="00364B87" w:rsidRDefault="00364B87" w:rsidP="00364B87">
      <w:pPr>
        <w:pStyle w:val="Heading1"/>
        <w:rPr>
          <w:ins w:id="491" w:author="Unknown"/>
        </w:rPr>
      </w:pPr>
      <w:ins w:id="492" w:author="Unknown">
        <w:r>
          <w:t>HTML Font - Attribute Review</w:t>
        </w:r>
      </w:ins>
    </w:p>
    <w:p w:rsidR="00364B87" w:rsidRDefault="00364B87" w:rsidP="00364B87">
      <w:pPr>
        <w:pStyle w:val="Heading2"/>
        <w:rPr>
          <w:ins w:id="493" w:author="Unknown"/>
        </w:rPr>
      </w:pPr>
      <w:ins w:id="494" w:author="Unknown">
        <w:r>
          <w:t>HTML Font Attributes:</w:t>
        </w:r>
      </w:ins>
    </w:p>
    <w:tbl>
      <w:tblPr>
        <w:tblW w:w="0" w:type="auto"/>
        <w:tblCellSpacing w:w="15" w:type="dxa"/>
        <w:tblCellMar>
          <w:top w:w="60" w:type="dxa"/>
          <w:left w:w="60" w:type="dxa"/>
          <w:bottom w:w="60" w:type="dxa"/>
          <w:right w:w="60" w:type="dxa"/>
        </w:tblCellMar>
        <w:tblLook w:val="04A0"/>
      </w:tblPr>
      <w:tblGrid>
        <w:gridCol w:w="1116"/>
        <w:gridCol w:w="2552"/>
        <w:gridCol w:w="3505"/>
      </w:tblGrid>
      <w:tr w:rsidR="00364B87" w:rsidTr="00364B87">
        <w:trPr>
          <w:tblCellSpacing w:w="15" w:type="dxa"/>
        </w:trPr>
        <w:tc>
          <w:tcPr>
            <w:tcW w:w="0" w:type="auto"/>
            <w:vAlign w:val="center"/>
            <w:hideMark/>
          </w:tcPr>
          <w:p w:rsidR="00364B87" w:rsidRDefault="00364B87">
            <w:pPr>
              <w:rPr>
                <w:sz w:val="24"/>
                <w:szCs w:val="24"/>
              </w:rPr>
            </w:pPr>
            <w:r>
              <w:rPr>
                <w:b/>
                <w:bCs/>
              </w:rPr>
              <w:t>Attribute=</w:t>
            </w:r>
          </w:p>
        </w:tc>
        <w:tc>
          <w:tcPr>
            <w:tcW w:w="0" w:type="auto"/>
            <w:vAlign w:val="center"/>
            <w:hideMark/>
          </w:tcPr>
          <w:p w:rsidR="00364B87" w:rsidRDefault="00364B87">
            <w:pPr>
              <w:rPr>
                <w:sz w:val="24"/>
                <w:szCs w:val="24"/>
              </w:rPr>
            </w:pPr>
            <w:r>
              <w:rPr>
                <w:b/>
                <w:bCs/>
              </w:rPr>
              <w:t>"Value"</w:t>
            </w:r>
          </w:p>
        </w:tc>
        <w:tc>
          <w:tcPr>
            <w:tcW w:w="0" w:type="auto"/>
            <w:vAlign w:val="center"/>
            <w:hideMark/>
          </w:tcPr>
          <w:p w:rsidR="00364B87" w:rsidRDefault="00364B87">
            <w:pPr>
              <w:rPr>
                <w:sz w:val="24"/>
                <w:szCs w:val="24"/>
              </w:rPr>
            </w:pPr>
            <w:r>
              <w:rPr>
                <w:b/>
                <w:bCs/>
              </w:rPr>
              <w:t>Description</w:t>
            </w:r>
          </w:p>
        </w:tc>
      </w:tr>
      <w:tr w:rsidR="00364B87" w:rsidTr="00364B87">
        <w:trPr>
          <w:tblCellSpacing w:w="15" w:type="dxa"/>
        </w:trPr>
        <w:tc>
          <w:tcPr>
            <w:tcW w:w="0" w:type="auto"/>
            <w:vAlign w:val="center"/>
            <w:hideMark/>
          </w:tcPr>
          <w:p w:rsidR="00364B87" w:rsidRDefault="00364B87">
            <w:pPr>
              <w:rPr>
                <w:sz w:val="24"/>
                <w:szCs w:val="24"/>
              </w:rPr>
            </w:pPr>
            <w:r>
              <w:t>size=</w:t>
            </w:r>
          </w:p>
        </w:tc>
        <w:tc>
          <w:tcPr>
            <w:tcW w:w="0" w:type="auto"/>
            <w:vAlign w:val="center"/>
            <w:hideMark/>
          </w:tcPr>
          <w:p w:rsidR="00364B87" w:rsidRDefault="00364B87">
            <w:pPr>
              <w:rPr>
                <w:sz w:val="24"/>
                <w:szCs w:val="24"/>
              </w:rPr>
            </w:pPr>
            <w:r>
              <w:t>"Num. Value 1-7"</w:t>
            </w:r>
          </w:p>
        </w:tc>
        <w:tc>
          <w:tcPr>
            <w:tcW w:w="0" w:type="auto"/>
            <w:vAlign w:val="center"/>
            <w:hideMark/>
          </w:tcPr>
          <w:p w:rsidR="00364B87" w:rsidRDefault="00364B87">
            <w:pPr>
              <w:rPr>
                <w:sz w:val="24"/>
                <w:szCs w:val="24"/>
              </w:rPr>
            </w:pPr>
            <w:r>
              <w:t>Size of your text, with 7 being biggest</w:t>
            </w:r>
          </w:p>
        </w:tc>
      </w:tr>
      <w:tr w:rsidR="00364B87" w:rsidTr="00364B87">
        <w:trPr>
          <w:tblCellSpacing w:w="15" w:type="dxa"/>
        </w:trPr>
        <w:tc>
          <w:tcPr>
            <w:tcW w:w="0" w:type="auto"/>
            <w:vAlign w:val="center"/>
            <w:hideMark/>
          </w:tcPr>
          <w:p w:rsidR="00364B87" w:rsidRDefault="00364B87">
            <w:pPr>
              <w:rPr>
                <w:sz w:val="24"/>
                <w:szCs w:val="24"/>
              </w:rPr>
            </w:pPr>
            <w:r>
              <w:t>color=</w:t>
            </w:r>
          </w:p>
        </w:tc>
        <w:tc>
          <w:tcPr>
            <w:tcW w:w="0" w:type="auto"/>
            <w:vAlign w:val="center"/>
            <w:hideMark/>
          </w:tcPr>
          <w:p w:rsidR="00364B87" w:rsidRDefault="00364B87">
            <w:pPr>
              <w:rPr>
                <w:sz w:val="24"/>
                <w:szCs w:val="24"/>
              </w:rPr>
            </w:pPr>
            <w:r>
              <w:t>"</w:t>
            </w:r>
            <w:proofErr w:type="spellStart"/>
            <w:r>
              <w:t>rgb,name,or</w:t>
            </w:r>
            <w:proofErr w:type="spellEnd"/>
            <w:r>
              <w:t xml:space="preserve"> </w:t>
            </w:r>
            <w:proofErr w:type="spellStart"/>
            <w:r>
              <w:t>hexidecimal</w:t>
            </w:r>
            <w:proofErr w:type="spellEnd"/>
            <w:r>
              <w:t>"</w:t>
            </w:r>
          </w:p>
        </w:tc>
        <w:tc>
          <w:tcPr>
            <w:tcW w:w="0" w:type="auto"/>
            <w:vAlign w:val="center"/>
            <w:hideMark/>
          </w:tcPr>
          <w:p w:rsidR="00364B87" w:rsidRDefault="00364B87">
            <w:pPr>
              <w:rPr>
                <w:sz w:val="24"/>
                <w:szCs w:val="24"/>
              </w:rPr>
            </w:pPr>
            <w:r>
              <w:t>Font color</w:t>
            </w:r>
          </w:p>
        </w:tc>
      </w:tr>
      <w:tr w:rsidR="00364B87" w:rsidTr="00364B87">
        <w:trPr>
          <w:tblCellSpacing w:w="15" w:type="dxa"/>
        </w:trPr>
        <w:tc>
          <w:tcPr>
            <w:tcW w:w="0" w:type="auto"/>
            <w:vAlign w:val="center"/>
            <w:hideMark/>
          </w:tcPr>
          <w:p w:rsidR="00364B87" w:rsidRDefault="00364B87">
            <w:pPr>
              <w:rPr>
                <w:sz w:val="24"/>
                <w:szCs w:val="24"/>
              </w:rPr>
            </w:pPr>
            <w:r>
              <w:t>face=</w:t>
            </w:r>
          </w:p>
        </w:tc>
        <w:tc>
          <w:tcPr>
            <w:tcW w:w="0" w:type="auto"/>
            <w:vAlign w:val="center"/>
            <w:hideMark/>
          </w:tcPr>
          <w:p w:rsidR="00364B87" w:rsidRDefault="00364B87">
            <w:pPr>
              <w:rPr>
                <w:sz w:val="24"/>
                <w:szCs w:val="24"/>
              </w:rPr>
            </w:pPr>
            <w:r>
              <w:t>"name of font"</w:t>
            </w:r>
          </w:p>
        </w:tc>
        <w:tc>
          <w:tcPr>
            <w:tcW w:w="0" w:type="auto"/>
            <w:vAlign w:val="center"/>
            <w:hideMark/>
          </w:tcPr>
          <w:p w:rsidR="00364B87" w:rsidRDefault="00364B87">
            <w:pPr>
              <w:rPr>
                <w:sz w:val="24"/>
                <w:szCs w:val="24"/>
              </w:rPr>
            </w:pPr>
            <w:r>
              <w:t>Font type</w:t>
            </w:r>
          </w:p>
        </w:tc>
      </w:tr>
    </w:tbl>
    <w:p w:rsidR="00364B87" w:rsidRDefault="00364B87" w:rsidP="00364B87">
      <w:pPr>
        <w:pStyle w:val="Heading1"/>
        <w:rPr>
          <w:ins w:id="495" w:author="Unknown"/>
        </w:rPr>
      </w:pPr>
      <w:ins w:id="496" w:author="Unknown">
        <w:r>
          <w:t>Beautiful First Letter Style</w:t>
        </w:r>
      </w:ins>
    </w:p>
    <w:p w:rsidR="00364B87" w:rsidRDefault="00364B87" w:rsidP="00364B87">
      <w:pPr>
        <w:pStyle w:val="NormalWeb"/>
        <w:rPr>
          <w:ins w:id="497" w:author="Unknown"/>
        </w:rPr>
      </w:pPr>
      <w:ins w:id="498" w:author="Unknown">
        <w:r>
          <w:t>Customize your fonts to achieve any desired look.</w:t>
        </w:r>
      </w:ins>
    </w:p>
    <w:p w:rsidR="00364B87" w:rsidRDefault="00364B87" w:rsidP="00364B87">
      <w:pPr>
        <w:pStyle w:val="Heading2"/>
        <w:rPr>
          <w:ins w:id="499" w:author="Unknown"/>
        </w:rPr>
      </w:pPr>
      <w:ins w:id="500" w:author="Unknown">
        <w:r>
          <w:t>HTML Code:</w:t>
        </w:r>
      </w:ins>
    </w:p>
    <w:p w:rsidR="00364B87" w:rsidRDefault="00364B87" w:rsidP="00364B87">
      <w:pPr>
        <w:pStyle w:val="HTMLPreformatted"/>
        <w:rPr>
          <w:ins w:id="501" w:author="Unknown"/>
        </w:rPr>
      </w:pPr>
      <w:ins w:id="502" w:author="Unknown">
        <w:r>
          <w:t>&lt;p&gt;&lt;font size="7" face="Georgia, Arial" color="maroon"&gt;C&lt;/font&gt;</w:t>
        </w:r>
        <w:proofErr w:type="spellStart"/>
        <w:r>
          <w:t>ustomize</w:t>
        </w:r>
        <w:proofErr w:type="spellEnd"/>
      </w:ins>
    </w:p>
    <w:p w:rsidR="00364B87" w:rsidRDefault="00364B87" w:rsidP="00364B87">
      <w:pPr>
        <w:pStyle w:val="HTMLPreformatted"/>
        <w:rPr>
          <w:ins w:id="503" w:author="Unknown"/>
        </w:rPr>
      </w:pPr>
      <w:ins w:id="504" w:author="Unknown">
        <w:r>
          <w:t xml:space="preserve"> </w:t>
        </w:r>
        <w:proofErr w:type="gramStart"/>
        <w:r>
          <w:t>your</w:t>
        </w:r>
        <w:proofErr w:type="gramEnd"/>
        <w:r>
          <w:t xml:space="preserve"> font to achieve a desired look.&lt;/p&gt;</w:t>
        </w:r>
      </w:ins>
    </w:p>
    <w:p w:rsidR="00364B87" w:rsidRDefault="00364B87" w:rsidP="00364B87">
      <w:pPr>
        <w:pStyle w:val="Heading2"/>
        <w:rPr>
          <w:ins w:id="505" w:author="Unknown"/>
        </w:rPr>
      </w:pPr>
      <w:ins w:id="506" w:author="Unknown">
        <w:r>
          <w:t>Beauty &amp; Grace:</w:t>
        </w:r>
      </w:ins>
    </w:p>
    <w:p w:rsidR="00364B87" w:rsidRDefault="00364B87" w:rsidP="00364B87">
      <w:pPr>
        <w:rPr>
          <w:ins w:id="507" w:author="Unknown"/>
        </w:rPr>
      </w:pPr>
      <w:ins w:id="508" w:author="Unknown">
        <w:r>
          <w:rPr>
            <w:rFonts w:ascii="Georgia" w:hAnsi="Georgia"/>
            <w:color w:val="800000"/>
            <w:sz w:val="72"/>
            <w:szCs w:val="72"/>
          </w:rPr>
          <w:t>C</w:t>
        </w:r>
        <w:r>
          <w:t xml:space="preserve">ustomize your font to achieve a desired look. </w:t>
        </w:r>
      </w:ins>
    </w:p>
    <w:p w:rsidR="00AE3CBD" w:rsidRDefault="00AE3CBD" w:rsidP="00AE3CBD">
      <w:pPr>
        <w:pStyle w:val="Heading1"/>
      </w:pPr>
      <w:r>
        <w:t>HTML - Text Links (Anchors)</w:t>
      </w:r>
    </w:p>
    <w:p w:rsidR="00AE3CBD" w:rsidRDefault="00AE3CBD" w:rsidP="00AE3CBD">
      <w:pPr>
        <w:pStyle w:val="NormalWeb"/>
      </w:pPr>
      <w:r>
        <w:t>The World Wide Web got its spidery name from the plentiful connections (links) that link websites together with the click of a button. What most people don't know is that HTML links are actually HTML anchors constructed using anchor tags (&lt;a&gt;).</w:t>
      </w:r>
    </w:p>
    <w:p w:rsidR="00AE3CBD" w:rsidRDefault="000419BE" w:rsidP="00AE3CBD">
      <w:pPr>
        <w:jc w:val="center"/>
        <w:rPr>
          <w:ins w:id="509" w:author="Unknown"/>
        </w:rPr>
      </w:pPr>
      <w:ins w:id="510"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Heading2"/>
        <w:rPr>
          <w:ins w:id="511" w:author="Unknown"/>
        </w:rPr>
      </w:pPr>
      <w:ins w:id="512" w:author="Unknown">
        <w:r>
          <w:t>HTML Text Link:</w:t>
        </w:r>
      </w:ins>
    </w:p>
    <w:p w:rsidR="00AE3CBD" w:rsidRDefault="00AE3CBD" w:rsidP="00AE3CBD">
      <w:pPr>
        <w:pStyle w:val="HTMLPreformatted"/>
        <w:rPr>
          <w:ins w:id="513" w:author="Unknown"/>
        </w:rPr>
      </w:pPr>
      <w:ins w:id="514" w:author="Unknown">
        <w:r>
          <w:t>&lt;a&gt;I am a text link</w:t>
        </w:r>
        <w:proofErr w:type="gramStart"/>
        <w:r>
          <w:t>!&lt;</w:t>
        </w:r>
        <w:proofErr w:type="gramEnd"/>
        <w:r>
          <w:t>/a&gt;</w:t>
        </w:r>
      </w:ins>
    </w:p>
    <w:p w:rsidR="00AE3CBD" w:rsidRDefault="00AE3CBD" w:rsidP="00AE3CBD">
      <w:pPr>
        <w:pStyle w:val="Heading2"/>
        <w:rPr>
          <w:ins w:id="515" w:author="Unknown"/>
        </w:rPr>
      </w:pPr>
      <w:ins w:id="516" w:author="Unknown">
        <w:r>
          <w:lastRenderedPageBreak/>
          <w:t>HTML Text Link:</w:t>
        </w:r>
      </w:ins>
    </w:p>
    <w:p w:rsidR="00AE3CBD" w:rsidRDefault="00AE3CBD" w:rsidP="00AE3CBD">
      <w:pPr>
        <w:rPr>
          <w:ins w:id="517" w:author="Unknown"/>
        </w:rPr>
      </w:pPr>
      <w:ins w:id="518" w:author="Unknown">
        <w:r>
          <w:t xml:space="preserve">I am a text link! </w:t>
        </w:r>
      </w:ins>
    </w:p>
    <w:p w:rsidR="00AE3CBD" w:rsidRDefault="00AE3CBD" w:rsidP="00AE3CBD">
      <w:pPr>
        <w:pStyle w:val="NormalWeb"/>
        <w:rPr>
          <w:ins w:id="519" w:author="Unknown"/>
        </w:rPr>
      </w:pPr>
      <w:ins w:id="520" w:author="Unknown">
        <w:r>
          <w:t>While the example above appears and feels like a text link when viewed through a web browser, the element is incomplete as it is missing a vital attribute that references another web page called a Hypertext Reference (</w:t>
        </w:r>
        <w:proofErr w:type="spellStart"/>
        <w:r>
          <w:rPr>
            <w:i/>
            <w:iCs/>
          </w:rPr>
          <w:t>href</w:t>
        </w:r>
        <w:proofErr w:type="spellEnd"/>
        <w:r>
          <w:t>).</w:t>
        </w:r>
      </w:ins>
    </w:p>
    <w:p w:rsidR="00AE3CBD" w:rsidRDefault="00AE3CBD" w:rsidP="00AE3CBD">
      <w:pPr>
        <w:pStyle w:val="Heading1"/>
        <w:rPr>
          <w:ins w:id="521" w:author="Unknown"/>
        </w:rPr>
      </w:pPr>
      <w:ins w:id="522" w:author="Unknown">
        <w:r>
          <w:t>HTML - Hypertext Reference (</w:t>
        </w:r>
        <w:proofErr w:type="spellStart"/>
        <w:r>
          <w:t>href</w:t>
        </w:r>
        <w:proofErr w:type="spellEnd"/>
        <w:r>
          <w:t>)</w:t>
        </w:r>
      </w:ins>
    </w:p>
    <w:p w:rsidR="00AE3CBD" w:rsidRDefault="00AE3CBD" w:rsidP="00AE3CBD">
      <w:pPr>
        <w:pStyle w:val="NormalWeb"/>
        <w:rPr>
          <w:ins w:id="523" w:author="Unknown"/>
        </w:rPr>
      </w:pPr>
      <w:ins w:id="524" w:author="Unknown">
        <w:r>
          <w:t>A Hypertext Reference (</w:t>
        </w:r>
        <w:proofErr w:type="spellStart"/>
        <w:r>
          <w:rPr>
            <w:i/>
            <w:iCs/>
          </w:rPr>
          <w:t>href</w:t>
        </w:r>
        <w:proofErr w:type="spellEnd"/>
        <w:r>
          <w:t>) is an HTML attribute of an anchor (link) tag that requires a valid URL in order to properly direct a user to a different location. In other words, this Hypertext Reference is where users will navigate to if they do click on this link. Use the demonstration below as a reference.</w:t>
        </w:r>
      </w:ins>
    </w:p>
    <w:p w:rsidR="00AE3CBD" w:rsidRDefault="00AE3CBD" w:rsidP="00AE3CBD">
      <w:pPr>
        <w:pStyle w:val="Heading2"/>
        <w:rPr>
          <w:ins w:id="525" w:author="Unknown"/>
        </w:rPr>
      </w:pPr>
      <w:ins w:id="526" w:author="Unknown">
        <w:r>
          <w:t>HTML Text Link Code:</w:t>
        </w:r>
      </w:ins>
    </w:p>
    <w:p w:rsidR="00AE3CBD" w:rsidRDefault="00AE3CBD" w:rsidP="00AE3CBD">
      <w:pPr>
        <w:pStyle w:val="HTMLPreformatted"/>
        <w:rPr>
          <w:ins w:id="527" w:author="Unknown"/>
        </w:rPr>
      </w:pPr>
      <w:ins w:id="528" w:author="Unknown">
        <w:r>
          <w:t xml:space="preserve">&lt;a </w:t>
        </w:r>
        <w:proofErr w:type="spellStart"/>
        <w:r>
          <w:t>href</w:t>
        </w:r>
        <w:proofErr w:type="spellEnd"/>
        <w:r>
          <w:t>="http://www.tizag.com/" target="_blank"&gt;</w:t>
        </w:r>
        <w:proofErr w:type="spellStart"/>
        <w:r>
          <w:t>Tizag</w:t>
        </w:r>
        <w:proofErr w:type="spellEnd"/>
        <w:r>
          <w:t xml:space="preserve"> Home&lt;/a&gt;</w:t>
        </w:r>
      </w:ins>
    </w:p>
    <w:p w:rsidR="00AE3CBD" w:rsidRDefault="00AE3CBD" w:rsidP="00AE3CBD">
      <w:pPr>
        <w:pStyle w:val="HTMLPreformatted"/>
        <w:rPr>
          <w:ins w:id="529" w:author="Unknown"/>
        </w:rPr>
      </w:pPr>
      <w:ins w:id="530" w:author="Unknown">
        <w:r>
          <w:t>&lt;</w:t>
        </w:r>
        <w:proofErr w:type="spellStart"/>
        <w:r>
          <w:t>br</w:t>
        </w:r>
        <w:proofErr w:type="spellEnd"/>
        <w:r>
          <w:t xml:space="preserve"> /&gt;</w:t>
        </w:r>
      </w:ins>
    </w:p>
    <w:p w:rsidR="00AE3CBD" w:rsidRDefault="00AE3CBD" w:rsidP="00AE3CBD">
      <w:pPr>
        <w:pStyle w:val="HTMLPreformatted"/>
        <w:rPr>
          <w:ins w:id="531" w:author="Unknown"/>
        </w:rPr>
      </w:pPr>
      <w:ins w:id="532" w:author="Unknown">
        <w:r>
          <w:t xml:space="preserve">&lt;a </w:t>
        </w:r>
        <w:proofErr w:type="spellStart"/>
        <w:r>
          <w:t>href</w:t>
        </w:r>
        <w:proofErr w:type="spellEnd"/>
        <w:r>
          <w:t>="http://www.espn.com/" target="_blank"&gt;ESPN Home&lt;/a&gt;</w:t>
        </w:r>
      </w:ins>
    </w:p>
    <w:p w:rsidR="00AE3CBD" w:rsidRDefault="00AE3CBD" w:rsidP="00AE3CBD">
      <w:pPr>
        <w:pStyle w:val="HTMLPreformatted"/>
        <w:rPr>
          <w:ins w:id="533" w:author="Unknown"/>
        </w:rPr>
      </w:pPr>
      <w:ins w:id="534" w:author="Unknown">
        <w:r>
          <w:t>&lt;</w:t>
        </w:r>
        <w:proofErr w:type="spellStart"/>
        <w:r>
          <w:t>br</w:t>
        </w:r>
        <w:proofErr w:type="spellEnd"/>
        <w:r>
          <w:t xml:space="preserve"> /&gt;</w:t>
        </w:r>
      </w:ins>
    </w:p>
    <w:p w:rsidR="00AE3CBD" w:rsidRDefault="00AE3CBD" w:rsidP="00AE3CBD">
      <w:pPr>
        <w:pStyle w:val="HTMLPreformatted"/>
        <w:rPr>
          <w:ins w:id="535" w:author="Unknown"/>
        </w:rPr>
      </w:pPr>
      <w:ins w:id="536" w:author="Unknown">
        <w:r>
          <w:t xml:space="preserve">&lt;a </w:t>
        </w:r>
        <w:proofErr w:type="spellStart"/>
        <w:r>
          <w:t>href</w:t>
        </w:r>
        <w:proofErr w:type="spellEnd"/>
        <w:r>
          <w:t>="http://www.yahoo.com/" target="_blank"&gt;Yahoo Home&lt;/a&gt;</w:t>
        </w:r>
      </w:ins>
    </w:p>
    <w:p w:rsidR="00AE3CBD" w:rsidRDefault="00AE3CBD" w:rsidP="00AE3CBD">
      <w:pPr>
        <w:pStyle w:val="Heading2"/>
        <w:rPr>
          <w:ins w:id="537" w:author="Unknown"/>
        </w:rPr>
      </w:pPr>
      <w:ins w:id="538" w:author="Unknown">
        <w:r>
          <w:t>HTML Text Links:</w:t>
        </w:r>
      </w:ins>
    </w:p>
    <w:bookmarkStart w:id="539" w:name="espn"/>
    <w:p w:rsidR="00AE3CBD" w:rsidRDefault="000419BE" w:rsidP="00AE3CBD">
      <w:pPr>
        <w:rPr>
          <w:ins w:id="540" w:author="Unknown"/>
        </w:rPr>
      </w:pPr>
      <w:ins w:id="541" w:author="Unknown">
        <w:r>
          <w:fldChar w:fldCharType="begin"/>
        </w:r>
        <w:r w:rsidR="00AE3CBD">
          <w:instrText xml:space="preserve"> HYPERLINK "http://www.tizag.com" \t "_blank" </w:instrText>
        </w:r>
        <w:r>
          <w:fldChar w:fldCharType="separate"/>
        </w:r>
        <w:proofErr w:type="spellStart"/>
        <w:r w:rsidR="00AE3CBD">
          <w:rPr>
            <w:rStyle w:val="Hyperlink"/>
          </w:rPr>
          <w:t>Tizag</w:t>
        </w:r>
        <w:proofErr w:type="spellEnd"/>
        <w:r w:rsidR="00AE3CBD">
          <w:rPr>
            <w:rStyle w:val="Hyperlink"/>
          </w:rPr>
          <w:t xml:space="preserve"> Home</w:t>
        </w:r>
        <w:r>
          <w:fldChar w:fldCharType="end"/>
        </w:r>
        <w:r w:rsidR="00AE3CBD">
          <w:t xml:space="preserve"> </w:t>
        </w:r>
        <w:r w:rsidR="00AE3CBD">
          <w:br/>
        </w:r>
        <w:r>
          <w:fldChar w:fldCharType="begin"/>
        </w:r>
        <w:r w:rsidR="00AE3CBD">
          <w:instrText xml:space="preserve"> HYPERLINK "http://www.espn.com" \t "_blank" </w:instrText>
        </w:r>
        <w:r>
          <w:fldChar w:fldCharType="separate"/>
        </w:r>
        <w:r w:rsidR="00AE3CBD">
          <w:rPr>
            <w:rStyle w:val="Hyperlink"/>
          </w:rPr>
          <w:t>ESPN Home</w:t>
        </w:r>
        <w:r>
          <w:fldChar w:fldCharType="end"/>
        </w:r>
        <w:r w:rsidR="00AE3CBD">
          <w:t xml:space="preserve"> </w:t>
        </w:r>
        <w:r w:rsidR="00AE3CBD">
          <w:br/>
        </w:r>
        <w:r>
          <w:fldChar w:fldCharType="begin"/>
        </w:r>
        <w:r w:rsidR="00AE3CBD">
          <w:instrText xml:space="preserve"> HYPERLINK "http://www.yahoo.com" \t "_blank" </w:instrText>
        </w:r>
        <w:r>
          <w:fldChar w:fldCharType="separate"/>
        </w:r>
        <w:r w:rsidR="00AE3CBD">
          <w:rPr>
            <w:rStyle w:val="Hyperlink"/>
          </w:rPr>
          <w:t>Yahoo Home</w:t>
        </w:r>
        <w:r>
          <w:fldChar w:fldCharType="end"/>
        </w:r>
        <w:r w:rsidR="00AE3CBD">
          <w:t xml:space="preserve"> </w:t>
        </w:r>
      </w:ins>
    </w:p>
    <w:p w:rsidR="00AE3CBD" w:rsidRDefault="00AE3CBD" w:rsidP="00AE3CBD">
      <w:pPr>
        <w:pStyle w:val="NormalWeb"/>
        <w:rPr>
          <w:ins w:id="542" w:author="Unknown"/>
        </w:rPr>
      </w:pPr>
      <w:ins w:id="543" w:author="Unknown">
        <w:r>
          <w:t>The address of a website is called a Uniform Resource Locator (a URL), and it acts like a street address for a website as a user is directed from one site to another. There are different types of URLs, and each has a slightly different look. The examples above link to what are known as Global URLs, since they are external web addresses that do not reside on the Tizag.com domain. Here's a look at the different types of URLs.</w:t>
        </w:r>
      </w:ins>
    </w:p>
    <w:p w:rsidR="00AE3CBD" w:rsidRDefault="00AE3CBD" w:rsidP="00AE3CBD">
      <w:pPr>
        <w:pStyle w:val="Heading2"/>
        <w:rPr>
          <w:ins w:id="544" w:author="Unknown"/>
        </w:rPr>
      </w:pPr>
      <w:ins w:id="545" w:author="Unknown">
        <w:r>
          <w:t>HTML Text Link Code:</w:t>
        </w:r>
      </w:ins>
    </w:p>
    <w:p w:rsidR="00AE3CBD" w:rsidRDefault="00AE3CBD" w:rsidP="00AE3CBD">
      <w:pPr>
        <w:pStyle w:val="HTMLPreformatted"/>
        <w:rPr>
          <w:ins w:id="546" w:author="Unknown"/>
        </w:rPr>
      </w:pPr>
      <w:ins w:id="547" w:author="Unknown">
        <w:r>
          <w:t xml:space="preserve">Global - </w:t>
        </w:r>
        <w:proofErr w:type="spellStart"/>
        <w:r>
          <w:rPr>
            <w:color w:val="FF0000"/>
          </w:rPr>
          <w:t>href</w:t>
        </w:r>
        <w:proofErr w:type="spellEnd"/>
        <w:r>
          <w:rPr>
            <w:color w:val="FF0000"/>
          </w:rPr>
          <w:t>="http://www.cnn.com/"</w:t>
        </w:r>
        <w:r>
          <w:t xml:space="preserve"> Links to other domains outside your website domain.</w:t>
        </w:r>
      </w:ins>
    </w:p>
    <w:p w:rsidR="00AE3CBD" w:rsidRDefault="00AE3CBD" w:rsidP="00AE3CBD">
      <w:pPr>
        <w:pStyle w:val="HTMLPreformatted"/>
        <w:rPr>
          <w:ins w:id="548" w:author="Unknown"/>
        </w:rPr>
      </w:pPr>
      <w:ins w:id="549" w:author="Unknown">
        <w:r>
          <w:t xml:space="preserve">Local - </w:t>
        </w:r>
        <w:proofErr w:type="spellStart"/>
        <w:r>
          <w:rPr>
            <w:color w:val="FF0000"/>
          </w:rPr>
          <w:t>href</w:t>
        </w:r>
        <w:proofErr w:type="spellEnd"/>
        <w:r>
          <w:rPr>
            <w:color w:val="FF0000"/>
          </w:rPr>
          <w:t>="</w:t>
        </w:r>
        <w:proofErr w:type="gramStart"/>
        <w:r>
          <w:rPr>
            <w:color w:val="FF0000"/>
          </w:rPr>
          <w:t>..</w:t>
        </w:r>
        <w:proofErr w:type="gramEnd"/>
        <w:r>
          <w:rPr>
            <w:color w:val="FF0000"/>
          </w:rPr>
          <w:t>/internal/mypage2.html"</w:t>
        </w:r>
        <w:r>
          <w:t xml:space="preserve">   Links to other pages within your website domain.</w:t>
        </w:r>
      </w:ins>
    </w:p>
    <w:p w:rsidR="00AE3CBD" w:rsidRDefault="00AE3CBD" w:rsidP="00AE3CBD">
      <w:pPr>
        <w:pStyle w:val="HTMLPreformatted"/>
        <w:rPr>
          <w:ins w:id="550" w:author="Unknown"/>
        </w:rPr>
      </w:pPr>
      <w:ins w:id="551" w:author="Unknown">
        <w:r>
          <w:t xml:space="preserve">Internal - </w:t>
        </w:r>
        <w:proofErr w:type="spellStart"/>
        <w:r>
          <w:rPr>
            <w:color w:val="FF0000"/>
          </w:rPr>
          <w:t>href</w:t>
        </w:r>
        <w:proofErr w:type="spellEnd"/>
        <w:r>
          <w:rPr>
            <w:color w:val="FF0000"/>
          </w:rPr>
          <w:t>="#</w:t>
        </w:r>
        <w:proofErr w:type="spellStart"/>
        <w:r>
          <w:rPr>
            <w:color w:val="FF0000"/>
          </w:rPr>
          <w:t>anchorname</w:t>
        </w:r>
        <w:proofErr w:type="spellEnd"/>
        <w:r>
          <w:rPr>
            <w:color w:val="FF0000"/>
          </w:rPr>
          <w:t>"</w:t>
        </w:r>
        <w:r>
          <w:t xml:space="preserve"> Links to anchors embedded in the current web page.</w:t>
        </w:r>
      </w:ins>
    </w:p>
    <w:p w:rsidR="00AE3CBD" w:rsidRDefault="00AE3CBD" w:rsidP="00AE3CBD">
      <w:pPr>
        <w:pStyle w:val="Heading1"/>
        <w:rPr>
          <w:ins w:id="552" w:author="Unknown"/>
        </w:rPr>
      </w:pPr>
      <w:ins w:id="553" w:author="Unknown">
        <w:r>
          <w:t>HTML - Link Targets</w:t>
        </w:r>
      </w:ins>
    </w:p>
    <w:p w:rsidR="00AE3CBD" w:rsidRDefault="00AE3CBD" w:rsidP="00AE3CBD">
      <w:pPr>
        <w:pStyle w:val="NormalWeb"/>
        <w:rPr>
          <w:ins w:id="554" w:author="Unknown"/>
        </w:rPr>
      </w:pPr>
      <w:ins w:id="555" w:author="Unknown">
        <w:r>
          <w:t xml:space="preserve">The </w:t>
        </w:r>
        <w:r>
          <w:rPr>
            <w:i/>
            <w:iCs/>
          </w:rPr>
          <w:t>target</w:t>
        </w:r>
        <w:r>
          <w:t xml:space="preserve"> attribute defines how each link will open when clicked. Will each one open in a new window, or will each one open in the current browser window? As the web designer, you call the </w:t>
        </w:r>
        <w:r>
          <w:lastRenderedPageBreak/>
          <w:t xml:space="preserve">shots as to how a user navigates from page to page, so long as you know how to handle the </w:t>
        </w:r>
        <w:r>
          <w:rPr>
            <w:i/>
            <w:iCs/>
          </w:rPr>
          <w:t>target</w:t>
        </w:r>
        <w:r>
          <w:t xml:space="preserve"> attribute.</w:t>
        </w:r>
      </w:ins>
    </w:p>
    <w:p w:rsidR="00AE3CBD" w:rsidRDefault="00AE3CBD" w:rsidP="00AE3CBD">
      <w:pPr>
        <w:pStyle w:val="Heading2"/>
        <w:rPr>
          <w:ins w:id="556" w:author="Unknown"/>
        </w:rPr>
      </w:pPr>
      <w:ins w:id="557" w:author="Unknown">
        <w:r>
          <w:t>Link Targets:</w:t>
        </w:r>
      </w:ins>
    </w:p>
    <w:tbl>
      <w:tblPr>
        <w:tblW w:w="0" w:type="auto"/>
        <w:tblCellSpacing w:w="15" w:type="dxa"/>
        <w:tblCellMar>
          <w:top w:w="15" w:type="dxa"/>
          <w:left w:w="15" w:type="dxa"/>
          <w:bottom w:w="15" w:type="dxa"/>
          <w:right w:w="15" w:type="dxa"/>
        </w:tblCellMar>
        <w:tblLook w:val="04A0"/>
      </w:tblPr>
      <w:tblGrid>
        <w:gridCol w:w="781"/>
        <w:gridCol w:w="6439"/>
      </w:tblGrid>
      <w:tr w:rsidR="00AE3CBD" w:rsidTr="00AE3CBD">
        <w:trPr>
          <w:tblCellSpacing w:w="15" w:type="dxa"/>
        </w:trPr>
        <w:tc>
          <w:tcPr>
            <w:tcW w:w="0" w:type="auto"/>
            <w:vAlign w:val="center"/>
            <w:hideMark/>
          </w:tcPr>
          <w:p w:rsidR="00AE3CBD" w:rsidRDefault="00AE3CBD">
            <w:pPr>
              <w:jc w:val="center"/>
              <w:rPr>
                <w:b/>
                <w:bCs/>
                <w:sz w:val="24"/>
                <w:szCs w:val="24"/>
              </w:rPr>
            </w:pPr>
            <w:r>
              <w:rPr>
                <w:b/>
                <w:bCs/>
              </w:rPr>
              <w:t>Target=</w:t>
            </w:r>
          </w:p>
        </w:tc>
        <w:tc>
          <w:tcPr>
            <w:tcW w:w="0" w:type="auto"/>
            <w:vAlign w:val="center"/>
            <w:hideMark/>
          </w:tcPr>
          <w:p w:rsidR="00AE3CBD" w:rsidRDefault="00AE3CBD">
            <w:pPr>
              <w:jc w:val="center"/>
              <w:rPr>
                <w:b/>
                <w:bCs/>
                <w:sz w:val="24"/>
                <w:szCs w:val="24"/>
              </w:rPr>
            </w:pPr>
            <w:r>
              <w:rPr>
                <w:b/>
                <w:bCs/>
              </w:rPr>
              <w:t>Description</w:t>
            </w:r>
          </w:p>
        </w:tc>
      </w:tr>
      <w:tr w:rsidR="00AE3CBD" w:rsidTr="00AE3CBD">
        <w:trPr>
          <w:tblCellSpacing w:w="15" w:type="dxa"/>
        </w:trPr>
        <w:tc>
          <w:tcPr>
            <w:tcW w:w="0" w:type="auto"/>
            <w:vAlign w:val="center"/>
            <w:hideMark/>
          </w:tcPr>
          <w:p w:rsidR="00AE3CBD" w:rsidRDefault="00AE3CBD">
            <w:pPr>
              <w:rPr>
                <w:sz w:val="24"/>
                <w:szCs w:val="24"/>
              </w:rPr>
            </w:pPr>
            <w:r>
              <w:t>_blank</w:t>
            </w:r>
          </w:p>
        </w:tc>
        <w:tc>
          <w:tcPr>
            <w:tcW w:w="0" w:type="auto"/>
            <w:vAlign w:val="center"/>
            <w:hideMark/>
          </w:tcPr>
          <w:p w:rsidR="00AE3CBD" w:rsidRDefault="00AE3CBD">
            <w:pPr>
              <w:rPr>
                <w:sz w:val="24"/>
                <w:szCs w:val="24"/>
              </w:rPr>
            </w:pPr>
            <w:r>
              <w:t>Opens new page in a new browser window</w:t>
            </w:r>
          </w:p>
        </w:tc>
      </w:tr>
      <w:tr w:rsidR="00AE3CBD" w:rsidTr="00AE3CBD">
        <w:trPr>
          <w:tblCellSpacing w:w="15" w:type="dxa"/>
        </w:trPr>
        <w:tc>
          <w:tcPr>
            <w:tcW w:w="0" w:type="auto"/>
            <w:vAlign w:val="center"/>
            <w:hideMark/>
          </w:tcPr>
          <w:p w:rsidR="00AE3CBD" w:rsidRDefault="00AE3CBD">
            <w:pPr>
              <w:rPr>
                <w:sz w:val="24"/>
                <w:szCs w:val="24"/>
              </w:rPr>
            </w:pPr>
            <w:r>
              <w:t>_self</w:t>
            </w:r>
          </w:p>
        </w:tc>
        <w:tc>
          <w:tcPr>
            <w:tcW w:w="0" w:type="auto"/>
            <w:vAlign w:val="center"/>
            <w:hideMark/>
          </w:tcPr>
          <w:p w:rsidR="00AE3CBD" w:rsidRDefault="00AE3CBD">
            <w:pPr>
              <w:rPr>
                <w:sz w:val="24"/>
                <w:szCs w:val="24"/>
              </w:rPr>
            </w:pPr>
            <w:r>
              <w:t>Loads the new page in the current window</w:t>
            </w:r>
          </w:p>
        </w:tc>
      </w:tr>
      <w:tr w:rsidR="00AE3CBD" w:rsidTr="00AE3CBD">
        <w:trPr>
          <w:tblCellSpacing w:w="15" w:type="dxa"/>
        </w:trPr>
        <w:tc>
          <w:tcPr>
            <w:tcW w:w="0" w:type="auto"/>
            <w:vAlign w:val="center"/>
            <w:hideMark/>
          </w:tcPr>
          <w:p w:rsidR="00AE3CBD" w:rsidRDefault="00AE3CBD">
            <w:pPr>
              <w:rPr>
                <w:sz w:val="24"/>
                <w:szCs w:val="24"/>
              </w:rPr>
            </w:pPr>
            <w:r>
              <w:t>_parent</w:t>
            </w:r>
          </w:p>
        </w:tc>
        <w:tc>
          <w:tcPr>
            <w:tcW w:w="0" w:type="auto"/>
            <w:vAlign w:val="center"/>
            <w:hideMark/>
          </w:tcPr>
          <w:p w:rsidR="00AE3CBD" w:rsidRDefault="00AE3CBD">
            <w:pPr>
              <w:rPr>
                <w:sz w:val="24"/>
                <w:szCs w:val="24"/>
              </w:rPr>
            </w:pPr>
            <w:r>
              <w:t>Loads new page into a parent frame</w:t>
            </w:r>
          </w:p>
        </w:tc>
      </w:tr>
      <w:tr w:rsidR="00AE3CBD" w:rsidTr="00AE3CBD">
        <w:trPr>
          <w:tblCellSpacing w:w="15" w:type="dxa"/>
        </w:trPr>
        <w:tc>
          <w:tcPr>
            <w:tcW w:w="0" w:type="auto"/>
            <w:vAlign w:val="center"/>
            <w:hideMark/>
          </w:tcPr>
          <w:p w:rsidR="00AE3CBD" w:rsidRDefault="00AE3CBD">
            <w:pPr>
              <w:rPr>
                <w:sz w:val="24"/>
                <w:szCs w:val="24"/>
              </w:rPr>
            </w:pPr>
            <w:r>
              <w:t>_top</w:t>
            </w:r>
          </w:p>
        </w:tc>
        <w:tc>
          <w:tcPr>
            <w:tcW w:w="0" w:type="auto"/>
            <w:vAlign w:val="center"/>
            <w:hideMark/>
          </w:tcPr>
          <w:p w:rsidR="00AE3CBD" w:rsidRDefault="00AE3CBD">
            <w:pPr>
              <w:rPr>
                <w:sz w:val="24"/>
                <w:szCs w:val="24"/>
              </w:rPr>
            </w:pPr>
            <w:r>
              <w:t>Loads new page into the current browser window, cancelling all frames</w:t>
            </w:r>
          </w:p>
        </w:tc>
      </w:tr>
    </w:tbl>
    <w:p w:rsidR="00AE3CBD" w:rsidRDefault="00AE3CBD" w:rsidP="00AE3CBD">
      <w:pPr>
        <w:pStyle w:val="NormalWeb"/>
        <w:rPr>
          <w:ins w:id="558" w:author="Unknown"/>
        </w:rPr>
      </w:pPr>
      <w:ins w:id="559" w:author="Unknown">
        <w:r>
          <w:t xml:space="preserve">The two most important values are the top two, (target="_blank" and target="_self"). The </w:t>
        </w:r>
        <w:r>
          <w:rPr>
            <w:i/>
            <w:iCs/>
          </w:rPr>
          <w:t>_self</w:t>
        </w:r>
        <w:r>
          <w:t xml:space="preserve"> value is generally the default. It loads each new page in the current browser window, while </w:t>
        </w:r>
        <w:r>
          <w:rPr>
            <w:i/>
            <w:iCs/>
          </w:rPr>
          <w:t>_blank</w:t>
        </w:r>
        <w:r>
          <w:t xml:space="preserve"> opens up a new web browser window with each click of the text link.</w:t>
        </w:r>
      </w:ins>
    </w:p>
    <w:p w:rsidR="00AE3CBD" w:rsidRDefault="00AE3CBD" w:rsidP="00AE3CBD">
      <w:pPr>
        <w:pStyle w:val="NormalWeb"/>
        <w:rPr>
          <w:ins w:id="560" w:author="Unknown"/>
        </w:rPr>
      </w:pPr>
      <w:ins w:id="561" w:author="Unknown">
        <w:r>
          <w:t xml:space="preserve">The code below shows how you would link to ESPN.com, a popular sports website. The </w:t>
        </w:r>
        <w:r>
          <w:rPr>
            <w:i/>
            <w:iCs/>
          </w:rPr>
          <w:t>target</w:t>
        </w:r>
        <w:r>
          <w:t xml:space="preserve"> attribute is added to allow the browser to open ESPN in a new window, so that the viewer can have a window that remains opened to our website. Here's the example.</w:t>
        </w:r>
      </w:ins>
    </w:p>
    <w:p w:rsidR="00AE3CBD" w:rsidRDefault="00AE3CBD" w:rsidP="00AE3CBD">
      <w:pPr>
        <w:pStyle w:val="Heading2"/>
        <w:rPr>
          <w:ins w:id="562" w:author="Unknown"/>
        </w:rPr>
      </w:pPr>
      <w:ins w:id="563" w:author="Unknown">
        <w:r>
          <w:t>HTML Link Target Code:</w:t>
        </w:r>
      </w:ins>
    </w:p>
    <w:p w:rsidR="00AE3CBD" w:rsidRDefault="00AE3CBD" w:rsidP="00AE3CBD">
      <w:pPr>
        <w:pStyle w:val="HTMLPreformatted"/>
        <w:rPr>
          <w:ins w:id="564" w:author="Unknown"/>
        </w:rPr>
      </w:pPr>
      <w:ins w:id="565" w:author="Unknown">
        <w:r>
          <w:t xml:space="preserve">&lt;a </w:t>
        </w:r>
        <w:proofErr w:type="spellStart"/>
        <w:r>
          <w:t>href</w:t>
        </w:r>
        <w:proofErr w:type="spellEnd"/>
        <w:r>
          <w:t>="http://www.ESPN.com" target="_blank"&gt;ESPN.COM&lt;/a&gt;</w:t>
        </w:r>
      </w:ins>
    </w:p>
    <w:p w:rsidR="00AE3CBD" w:rsidRDefault="00AE3CBD" w:rsidP="00AE3CBD">
      <w:pPr>
        <w:pStyle w:val="Heading2"/>
        <w:rPr>
          <w:ins w:id="566" w:author="Unknown"/>
        </w:rPr>
      </w:pPr>
      <w:ins w:id="567" w:author="Unknown">
        <w:r>
          <w:t>_blank Target:</w:t>
        </w:r>
      </w:ins>
    </w:p>
    <w:p w:rsidR="00AE3CBD" w:rsidRDefault="000419BE" w:rsidP="00AE3CBD">
      <w:pPr>
        <w:rPr>
          <w:ins w:id="568" w:author="Unknown"/>
        </w:rPr>
      </w:pPr>
      <w:ins w:id="569" w:author="Unknown">
        <w:r>
          <w:fldChar w:fldCharType="begin"/>
        </w:r>
        <w:r w:rsidR="00AE3CBD">
          <w:instrText xml:space="preserve"> HYPERLINK "http://www.espn.com" \t "_blank" </w:instrText>
        </w:r>
        <w:r>
          <w:fldChar w:fldCharType="separate"/>
        </w:r>
        <w:r w:rsidR="00AE3CBD">
          <w:rPr>
            <w:rStyle w:val="Hyperlink"/>
            <w:b/>
            <w:bCs/>
          </w:rPr>
          <w:t>ESPN.COM</w:t>
        </w:r>
        <w:r>
          <w:fldChar w:fldCharType="end"/>
        </w:r>
        <w:bookmarkEnd w:id="539"/>
        <w:r w:rsidR="00AE3CBD">
          <w:t xml:space="preserve"> </w:t>
        </w:r>
      </w:ins>
    </w:p>
    <w:p w:rsidR="00AE3CBD" w:rsidRDefault="00AE3CBD" w:rsidP="00AE3CBD">
      <w:pPr>
        <w:pStyle w:val="NormalWeb"/>
        <w:rPr>
          <w:ins w:id="570" w:author="Unknown"/>
        </w:rPr>
      </w:pPr>
      <w:ins w:id="571" w:author="Unknown">
        <w:r>
          <w:t>Links are a big part of the user experience for any website. Always try to keep that in mind when working on a site's navigation. A web page that opens a new web browser window each time a user clicks a link is not the greatest way to entice users to stick around.</w:t>
        </w:r>
      </w:ins>
    </w:p>
    <w:p w:rsidR="00AE3CBD" w:rsidRDefault="00AE3CBD" w:rsidP="00AE3CBD">
      <w:pPr>
        <w:pStyle w:val="Heading1"/>
        <w:rPr>
          <w:ins w:id="572" w:author="Unknown"/>
        </w:rPr>
      </w:pPr>
      <w:ins w:id="573" w:author="Unknown">
        <w:r>
          <w:t>HTML - Email Links</w:t>
        </w:r>
      </w:ins>
    </w:p>
    <w:p w:rsidR="00AE3CBD" w:rsidRDefault="00AE3CBD" w:rsidP="00AE3CBD">
      <w:pPr>
        <w:pStyle w:val="NormalWeb"/>
        <w:rPr>
          <w:ins w:id="574" w:author="Unknown"/>
        </w:rPr>
      </w:pPr>
      <w:ins w:id="575" w:author="Unknown">
        <w:r>
          <w:t>Creating an email link is simple. If you want people to mail you about your site, a good way to do it is place an email link with a subject line already filled out for them.</w:t>
        </w:r>
      </w:ins>
    </w:p>
    <w:p w:rsidR="00AE3CBD" w:rsidRDefault="00AE3CBD" w:rsidP="00AE3CBD">
      <w:pPr>
        <w:pStyle w:val="Heading2"/>
        <w:rPr>
          <w:ins w:id="576" w:author="Unknown"/>
        </w:rPr>
      </w:pPr>
      <w:ins w:id="577" w:author="Unknown">
        <w:r>
          <w:t>HTML Email Link Code:</w:t>
        </w:r>
      </w:ins>
    </w:p>
    <w:p w:rsidR="00AE3CBD" w:rsidRDefault="00AE3CBD" w:rsidP="00AE3CBD">
      <w:pPr>
        <w:pStyle w:val="HTMLPreformatted"/>
        <w:rPr>
          <w:ins w:id="578" w:author="Unknown"/>
        </w:rPr>
      </w:pPr>
      <w:ins w:id="579" w:author="Unknown">
        <w:r>
          <w:t xml:space="preserve">&lt;a </w:t>
        </w:r>
        <w:proofErr w:type="spellStart"/>
        <w:r>
          <w:t>href</w:t>
        </w:r>
        <w:proofErr w:type="spellEnd"/>
        <w:r>
          <w:t>="mailto:email@tizag.com?subject=Feedback" &gt;Email@tizag.com&lt;/a&gt;</w:t>
        </w:r>
      </w:ins>
    </w:p>
    <w:p w:rsidR="00AE3CBD" w:rsidRDefault="00AE3CBD" w:rsidP="00AE3CBD">
      <w:pPr>
        <w:pStyle w:val="Heading2"/>
        <w:rPr>
          <w:ins w:id="580" w:author="Unknown"/>
        </w:rPr>
      </w:pPr>
      <w:ins w:id="581" w:author="Unknown">
        <w:r>
          <w:t>Email Links:</w:t>
        </w:r>
      </w:ins>
    </w:p>
    <w:p w:rsidR="00AE3CBD" w:rsidRDefault="000419BE" w:rsidP="00AE3CBD">
      <w:pPr>
        <w:rPr>
          <w:ins w:id="582" w:author="Unknown"/>
        </w:rPr>
      </w:pPr>
      <w:ins w:id="583" w:author="Unknown">
        <w:r>
          <w:fldChar w:fldCharType="begin"/>
        </w:r>
        <w:r w:rsidR="00AE3CBD">
          <w:instrText xml:space="preserve"> HYPERLINK "mailto:email@tizag.com?subject=Feedback" </w:instrText>
        </w:r>
        <w:r>
          <w:fldChar w:fldCharType="separate"/>
        </w:r>
        <w:r w:rsidR="00AE3CBD">
          <w:rPr>
            <w:rStyle w:val="Hyperlink"/>
          </w:rPr>
          <w:t>Email@tizag.com</w:t>
        </w:r>
        <w:r>
          <w:fldChar w:fldCharType="end"/>
        </w:r>
        <w:r w:rsidR="00AE3CBD">
          <w:t xml:space="preserve"> </w:t>
        </w:r>
      </w:ins>
    </w:p>
    <w:p w:rsidR="00AE3CBD" w:rsidRDefault="00AE3CBD" w:rsidP="00AE3CBD">
      <w:pPr>
        <w:pStyle w:val="NormalWeb"/>
        <w:rPr>
          <w:ins w:id="584" w:author="Unknown"/>
        </w:rPr>
      </w:pPr>
      <w:ins w:id="585" w:author="Unknown">
        <w:r>
          <w:lastRenderedPageBreak/>
          <w:t>In some circumstances, it may be necessary to fill in the body of the email for the user as well.</w:t>
        </w:r>
      </w:ins>
    </w:p>
    <w:p w:rsidR="00AE3CBD" w:rsidRDefault="00AE3CBD" w:rsidP="00AE3CBD">
      <w:pPr>
        <w:pStyle w:val="Heading2"/>
        <w:rPr>
          <w:ins w:id="586" w:author="Unknown"/>
        </w:rPr>
      </w:pPr>
      <w:ins w:id="587" w:author="Unknown">
        <w:r>
          <w:t>HTML Email Link Code:</w:t>
        </w:r>
      </w:ins>
    </w:p>
    <w:p w:rsidR="00AE3CBD" w:rsidRDefault="00AE3CBD" w:rsidP="00AE3CBD">
      <w:pPr>
        <w:pStyle w:val="HTMLPreformatted"/>
        <w:rPr>
          <w:ins w:id="588" w:author="Unknown"/>
        </w:rPr>
      </w:pPr>
      <w:proofErr w:type="gramStart"/>
      <w:ins w:id="589" w:author="Unknown">
        <w:r>
          <w:t xml:space="preserve">&lt;a </w:t>
        </w:r>
        <w:proofErr w:type="spellStart"/>
        <w:r>
          <w:t>href</w:t>
        </w:r>
        <w:proofErr w:type="spellEnd"/>
        <w:r>
          <w:t>="mailto:email@tizag.com?subject=</w:t>
        </w:r>
        <w:proofErr w:type="spellStart"/>
        <w:r>
          <w:t>Feedback&amp;body</w:t>
        </w:r>
        <w:proofErr w:type="spellEnd"/>
        <w:r>
          <w:t>=Sweet site!"</w:t>
        </w:r>
        <w:proofErr w:type="gramEnd"/>
        <w:r>
          <w:t>&gt;</w:t>
        </w:r>
      </w:ins>
    </w:p>
    <w:p w:rsidR="00AE3CBD" w:rsidRDefault="00AE3CBD" w:rsidP="00AE3CBD">
      <w:pPr>
        <w:pStyle w:val="HTMLPreformatted"/>
        <w:rPr>
          <w:ins w:id="590" w:author="Unknown"/>
        </w:rPr>
      </w:pPr>
      <w:ins w:id="591" w:author="Unknown">
        <w:r>
          <w:t>Email@tizag.com&lt;/a&gt;</w:t>
        </w:r>
      </w:ins>
    </w:p>
    <w:p w:rsidR="00AE3CBD" w:rsidRDefault="00AE3CBD" w:rsidP="00AE3CBD">
      <w:pPr>
        <w:pStyle w:val="Heading2"/>
        <w:rPr>
          <w:ins w:id="592" w:author="Unknown"/>
        </w:rPr>
      </w:pPr>
      <w:ins w:id="593" w:author="Unknown">
        <w:r>
          <w:t>Complete Email:</w:t>
        </w:r>
      </w:ins>
    </w:p>
    <w:p w:rsidR="00AE3CBD" w:rsidRDefault="000419BE" w:rsidP="00AE3CBD">
      <w:pPr>
        <w:rPr>
          <w:ins w:id="594" w:author="Unknown"/>
        </w:rPr>
      </w:pPr>
      <w:ins w:id="595" w:author="Unknown">
        <w:r>
          <w:fldChar w:fldCharType="begin"/>
        </w:r>
        <w:r w:rsidR="00AE3CBD">
          <w:instrText xml:space="preserve"> HYPERLINK "mailto:email@tizag.com?subject=Feedback&amp;body=Sweet%20site%21" </w:instrText>
        </w:r>
        <w:r>
          <w:fldChar w:fldCharType="separate"/>
        </w:r>
        <w:r w:rsidR="00AE3CBD">
          <w:rPr>
            <w:rStyle w:val="Hyperlink"/>
          </w:rPr>
          <w:t>Email@tizag.com</w:t>
        </w:r>
        <w:r>
          <w:fldChar w:fldCharType="end"/>
        </w:r>
        <w:r w:rsidR="00AE3CBD">
          <w:t xml:space="preserve"> </w:t>
        </w:r>
      </w:ins>
    </w:p>
    <w:p w:rsidR="00AE3CBD" w:rsidRDefault="00AE3CBD" w:rsidP="00AE3CBD">
      <w:pPr>
        <w:pStyle w:val="Heading1"/>
        <w:rPr>
          <w:ins w:id="596" w:author="Unknown"/>
        </w:rPr>
      </w:pPr>
      <w:ins w:id="597" w:author="Unknown">
        <w:r>
          <w:t>HTML - Download Links</w:t>
        </w:r>
      </w:ins>
    </w:p>
    <w:p w:rsidR="00AE3CBD" w:rsidRDefault="00AE3CBD" w:rsidP="00AE3CBD">
      <w:pPr>
        <w:pStyle w:val="NormalWeb"/>
        <w:rPr>
          <w:ins w:id="598" w:author="Unknown"/>
        </w:rPr>
      </w:pPr>
      <w:ins w:id="599" w:author="Unknown">
        <w:r>
          <w:t>Placing files available for download is done in exactly the same fashion as placing text links. However, things become complicated if we want to place image links for download. The best solution for images is to use a thumbnail links, which we will discuss in the next lesson.</w:t>
        </w:r>
      </w:ins>
    </w:p>
    <w:p w:rsidR="00AE3CBD" w:rsidRDefault="00AE3CBD" w:rsidP="00AE3CBD">
      <w:pPr>
        <w:pStyle w:val="Heading2"/>
        <w:rPr>
          <w:ins w:id="600" w:author="Unknown"/>
        </w:rPr>
      </w:pPr>
      <w:ins w:id="601" w:author="Unknown">
        <w:r>
          <w:t>HTML Download Link Code:</w:t>
        </w:r>
      </w:ins>
    </w:p>
    <w:p w:rsidR="00AE3CBD" w:rsidRDefault="00AE3CBD" w:rsidP="00AE3CBD">
      <w:pPr>
        <w:pStyle w:val="HTMLPreformatted"/>
        <w:rPr>
          <w:ins w:id="602" w:author="Unknown"/>
        </w:rPr>
      </w:pPr>
      <w:ins w:id="603" w:author="Unknown">
        <w:r>
          <w:t xml:space="preserve">&lt;a </w:t>
        </w:r>
        <w:proofErr w:type="spellStart"/>
        <w:r>
          <w:rPr>
            <w:color w:val="FF0000"/>
          </w:rPr>
          <w:t>href</w:t>
        </w:r>
        <w:proofErr w:type="spellEnd"/>
        <w:r>
          <w:rPr>
            <w:color w:val="FF0000"/>
          </w:rPr>
          <w:t>="http://www.tizag.com/pics/htmlT/blanktext.zip"</w:t>
        </w:r>
        <w:r>
          <w:t>&gt;Text Document&lt;/a&gt;</w:t>
        </w:r>
      </w:ins>
    </w:p>
    <w:p w:rsidR="00AE3CBD" w:rsidRDefault="00AE3CBD" w:rsidP="00AE3CBD">
      <w:pPr>
        <w:pStyle w:val="Heading2"/>
        <w:rPr>
          <w:ins w:id="604" w:author="Unknown"/>
        </w:rPr>
      </w:pPr>
      <w:ins w:id="605" w:author="Unknown">
        <w:r>
          <w:t>Download a Text Document:</w:t>
        </w:r>
      </w:ins>
    </w:p>
    <w:p w:rsidR="00AE3CBD" w:rsidRDefault="000419BE" w:rsidP="00AE3CBD">
      <w:pPr>
        <w:rPr>
          <w:ins w:id="606" w:author="Unknown"/>
        </w:rPr>
      </w:pPr>
      <w:ins w:id="607" w:author="Unknown">
        <w:r>
          <w:fldChar w:fldCharType="begin"/>
        </w:r>
        <w:r w:rsidR="00AE3CBD">
          <w:instrText xml:space="preserve"> HYPERLINK "http://www.tizag.com/pics/htmlT/blanktext.zip" </w:instrText>
        </w:r>
        <w:r>
          <w:fldChar w:fldCharType="separate"/>
        </w:r>
        <w:r w:rsidR="00AE3CBD">
          <w:rPr>
            <w:rStyle w:val="Hyperlink"/>
          </w:rPr>
          <w:t>Text Document</w:t>
        </w:r>
        <w:r>
          <w:fldChar w:fldCharType="end"/>
        </w:r>
        <w:r w:rsidR="00AE3CBD">
          <w:t xml:space="preserve"> </w:t>
        </w:r>
      </w:ins>
    </w:p>
    <w:p w:rsidR="00AE3CBD" w:rsidRDefault="00AE3CBD" w:rsidP="00AE3CBD">
      <w:pPr>
        <w:pStyle w:val="Heading1"/>
        <w:rPr>
          <w:ins w:id="608" w:author="Unknown"/>
        </w:rPr>
      </w:pPr>
      <w:ins w:id="609" w:author="Unknown">
        <w:r>
          <w:t>HTML - Default Links; Base</w:t>
        </w:r>
      </w:ins>
    </w:p>
    <w:p w:rsidR="00AE3CBD" w:rsidRDefault="00AE3CBD" w:rsidP="00AE3CBD">
      <w:pPr>
        <w:pStyle w:val="NormalWeb"/>
        <w:rPr>
          <w:ins w:id="610" w:author="Unknown"/>
        </w:rPr>
      </w:pPr>
      <w:ins w:id="611" w:author="Unknown">
        <w:r>
          <w:t xml:space="preserve">Use the &lt;base&gt; tag in the </w:t>
        </w:r>
        <w:r>
          <w:rPr>
            <w:i/>
            <w:iCs/>
          </w:rPr>
          <w:t>head</w:t>
        </w:r>
        <w:r>
          <w:t xml:space="preserve"> element to set a default URL for all links on a page to go to. It's always a good idea to set a base tag just in case your links become bugged somewhere down the line. Usually, you should set your base to your home page.</w:t>
        </w:r>
      </w:ins>
    </w:p>
    <w:p w:rsidR="00AE3CBD" w:rsidRDefault="00AE3CBD" w:rsidP="00AE3CBD">
      <w:pPr>
        <w:pStyle w:val="Heading2"/>
        <w:rPr>
          <w:ins w:id="612" w:author="Unknown"/>
        </w:rPr>
      </w:pPr>
      <w:ins w:id="613" w:author="Unknown">
        <w:r>
          <w:t>HTML Base Link Code:</w:t>
        </w:r>
      </w:ins>
    </w:p>
    <w:p w:rsidR="00AE3CBD" w:rsidRDefault="00AE3CBD" w:rsidP="00AE3CBD">
      <w:pPr>
        <w:pStyle w:val="HTMLPreformatted"/>
        <w:rPr>
          <w:ins w:id="614" w:author="Unknown"/>
        </w:rPr>
      </w:pPr>
      <w:ins w:id="615" w:author="Unknown">
        <w:r>
          <w:t>&lt;</w:t>
        </w:r>
        <w:proofErr w:type="gramStart"/>
        <w:r>
          <w:t>head</w:t>
        </w:r>
        <w:proofErr w:type="gramEnd"/>
        <w:r>
          <w:t>&gt;</w:t>
        </w:r>
      </w:ins>
    </w:p>
    <w:p w:rsidR="00AE3CBD" w:rsidRDefault="00AE3CBD" w:rsidP="00AE3CBD">
      <w:pPr>
        <w:pStyle w:val="HTMLPreformatted"/>
        <w:rPr>
          <w:ins w:id="616" w:author="Unknown"/>
        </w:rPr>
      </w:pPr>
      <w:ins w:id="617" w:author="Unknown">
        <w:r>
          <w:t xml:space="preserve">  &lt;base </w:t>
        </w:r>
        <w:proofErr w:type="spellStart"/>
        <w:r>
          <w:t>href</w:t>
        </w:r>
        <w:proofErr w:type="spellEnd"/>
        <w:r>
          <w:t>="http://www.tizag.com/" /&gt;</w:t>
        </w:r>
      </w:ins>
    </w:p>
    <w:p w:rsidR="00AE3CBD" w:rsidRDefault="00AE3CBD" w:rsidP="00AE3CBD">
      <w:pPr>
        <w:pStyle w:val="HTMLPreformatted"/>
        <w:rPr>
          <w:ins w:id="618" w:author="Unknown"/>
        </w:rPr>
      </w:pPr>
      <w:ins w:id="619" w:author="Unknown">
        <w:r>
          <w:t>&lt;/head&gt;</w:t>
        </w:r>
      </w:ins>
    </w:p>
    <w:p w:rsidR="00364B87" w:rsidRDefault="00364B87"/>
    <w:p w:rsidR="00AE3CBD" w:rsidRDefault="00AE3CBD"/>
    <w:p w:rsidR="00AE3CBD" w:rsidRDefault="00AE3CBD" w:rsidP="00AE3CBD">
      <w:pPr>
        <w:pStyle w:val="Heading1"/>
      </w:pPr>
      <w:r>
        <w:t>HTML - Comments</w:t>
      </w:r>
    </w:p>
    <w:p w:rsidR="00AE3CBD" w:rsidRDefault="00AE3CBD" w:rsidP="00AE3CBD">
      <w:pPr>
        <w:pStyle w:val="NormalWeb"/>
      </w:pPr>
      <w:r>
        <w:t xml:space="preserve">Comments are a great asset to new developers and a great way to place little notes to </w:t>
      </w:r>
      <w:proofErr w:type="gramStart"/>
      <w:r>
        <w:t>yourself</w:t>
      </w:r>
      <w:proofErr w:type="gramEnd"/>
      <w:r>
        <w:t xml:space="preserve"> reminding yourself what pieces of code are doing what. Comments are also great ways to troubleshoot bugs and code errors, as they give you the ability to comment out lines of code one at a time to search for the exact line causing problems.</w:t>
      </w:r>
    </w:p>
    <w:p w:rsidR="00AE3CBD" w:rsidRDefault="000419BE" w:rsidP="00AE3CBD">
      <w:pPr>
        <w:jc w:val="center"/>
        <w:rPr>
          <w:ins w:id="620" w:author="Unknown"/>
        </w:rPr>
      </w:pPr>
      <w:ins w:id="621"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622" w:author="Unknown"/>
        </w:rPr>
      </w:pPr>
      <w:ins w:id="623" w:author="Unknown">
        <w:r>
          <w:lastRenderedPageBreak/>
          <w:t>As a sprouting young web developer, HTML code comments are your friends! A comment is a way to control which lines of code are to be ignored by the web browser and which lines of code to incorporate into your web page. There are three main reasons why you may want your code to be commented out or ignored.</w:t>
        </w:r>
      </w:ins>
    </w:p>
    <w:p w:rsidR="00AE3CBD" w:rsidRDefault="00AE3CBD" w:rsidP="00AE3CBD">
      <w:pPr>
        <w:numPr>
          <w:ilvl w:val="0"/>
          <w:numId w:val="4"/>
        </w:numPr>
        <w:spacing w:before="100" w:beforeAutospacing="1" w:after="100" w:afterAutospacing="1" w:line="240" w:lineRule="auto"/>
        <w:rPr>
          <w:ins w:id="624" w:author="Unknown"/>
        </w:rPr>
      </w:pPr>
      <w:ins w:id="625" w:author="Unknown">
        <w:r>
          <w:t>Comment out elements temporarily rather than removing them, especially if they've been left unfinished.</w:t>
        </w:r>
      </w:ins>
    </w:p>
    <w:p w:rsidR="00AE3CBD" w:rsidRDefault="00AE3CBD" w:rsidP="00AE3CBD">
      <w:pPr>
        <w:numPr>
          <w:ilvl w:val="0"/>
          <w:numId w:val="4"/>
        </w:numPr>
        <w:spacing w:before="100" w:beforeAutospacing="1" w:after="100" w:afterAutospacing="1" w:line="240" w:lineRule="auto"/>
        <w:rPr>
          <w:ins w:id="626" w:author="Unknown"/>
        </w:rPr>
      </w:pPr>
      <w:ins w:id="627" w:author="Unknown">
        <w:r>
          <w:t>Write notes or reminders to yourself inside your actual HTML documents.</w:t>
        </w:r>
      </w:ins>
    </w:p>
    <w:p w:rsidR="00AE3CBD" w:rsidRDefault="00AE3CBD" w:rsidP="00AE3CBD">
      <w:pPr>
        <w:numPr>
          <w:ilvl w:val="0"/>
          <w:numId w:val="4"/>
        </w:numPr>
        <w:spacing w:before="100" w:beforeAutospacing="1" w:after="100" w:afterAutospacing="1" w:line="240" w:lineRule="auto"/>
        <w:rPr>
          <w:ins w:id="628" w:author="Unknown"/>
        </w:rPr>
      </w:pPr>
      <w:ins w:id="629" w:author="Unknown">
        <w:r>
          <w:t>Create notes for other scripting languages like JavaScript which requires them.</w:t>
        </w:r>
      </w:ins>
    </w:p>
    <w:p w:rsidR="00AE3CBD" w:rsidRDefault="00AE3CBD" w:rsidP="00AE3CBD">
      <w:pPr>
        <w:pStyle w:val="Heading2"/>
        <w:rPr>
          <w:ins w:id="630" w:author="Unknown"/>
        </w:rPr>
      </w:pPr>
      <w:ins w:id="631" w:author="Unknown">
        <w:r>
          <w:t>Comment Tags:</w:t>
        </w:r>
      </w:ins>
    </w:p>
    <w:p w:rsidR="00AE3CBD" w:rsidRDefault="00AE3CBD" w:rsidP="00AE3CBD">
      <w:pPr>
        <w:rPr>
          <w:ins w:id="632" w:author="Unknown"/>
        </w:rPr>
      </w:pPr>
      <w:proofErr w:type="gramStart"/>
      <w:ins w:id="633" w:author="Unknown">
        <w:r>
          <w:rPr>
            <w:b/>
            <w:bCs/>
          </w:rPr>
          <w:t>&lt;!--</w:t>
        </w:r>
        <w:proofErr w:type="gramEnd"/>
        <w:r>
          <w:t xml:space="preserve"> Opening Comment Tag </w:t>
        </w:r>
        <w:r>
          <w:br/>
        </w:r>
        <w:r>
          <w:rPr>
            <w:b/>
            <w:bCs/>
          </w:rPr>
          <w:t>-- &gt;</w:t>
        </w:r>
        <w:r>
          <w:t xml:space="preserve"> Closing Comment Tag </w:t>
        </w:r>
      </w:ins>
    </w:p>
    <w:p w:rsidR="00AE3CBD" w:rsidRDefault="00AE3CBD" w:rsidP="00AE3CBD">
      <w:pPr>
        <w:pStyle w:val="NormalWeb"/>
        <w:rPr>
          <w:ins w:id="634" w:author="Unknown"/>
        </w:rPr>
      </w:pPr>
      <w:ins w:id="635" w:author="Unknown">
        <w:r>
          <w:t>As you can see, comments are also comprised of an opening and closing tag, (&lt;</w:t>
        </w:r>
        <w:proofErr w:type="gramStart"/>
        <w:r>
          <w:t>!--</w:t>
        </w:r>
        <w:proofErr w:type="gramEnd"/>
        <w:r>
          <w:t xml:space="preserve"> --&gt;). Like other HTML elements, these tags can span across multiple lines of code, allowing you to comment out large blocks of HTML code. Any HTML elements that are encapsulated inside of the comment tags will be ignored by the web browser. This makes comment tags quite useful for debugging, as they allow the developer to temporarily comment out pieces of an HTML document without having to immediately delete the code from the HTML document.</w:t>
        </w:r>
      </w:ins>
    </w:p>
    <w:p w:rsidR="00AE3CBD" w:rsidRDefault="00AE3CBD" w:rsidP="00AE3CBD">
      <w:pPr>
        <w:pStyle w:val="Heading2"/>
        <w:rPr>
          <w:ins w:id="636" w:author="Unknown"/>
        </w:rPr>
      </w:pPr>
      <w:ins w:id="637" w:author="Unknown">
        <w:r>
          <w:t>HTML Comment Code:</w:t>
        </w:r>
      </w:ins>
    </w:p>
    <w:p w:rsidR="00AE3CBD" w:rsidRDefault="00AE3CBD" w:rsidP="00AE3CBD">
      <w:pPr>
        <w:pStyle w:val="HTMLPreformatted"/>
        <w:rPr>
          <w:ins w:id="638" w:author="Unknown"/>
        </w:rPr>
      </w:pPr>
      <w:ins w:id="639" w:author="Unknown">
        <w:r>
          <w:rPr>
            <w:color w:val="FF0000"/>
          </w:rPr>
          <w:t>&lt;!--Note to self: This is my banner image! Don't forget --&gt;</w:t>
        </w:r>
      </w:ins>
    </w:p>
    <w:p w:rsidR="00AE3CBD" w:rsidRDefault="00AE3CBD" w:rsidP="00AE3CBD">
      <w:pPr>
        <w:pStyle w:val="HTMLPreformatted"/>
        <w:rPr>
          <w:ins w:id="640" w:author="Unknown"/>
        </w:rPr>
      </w:pPr>
      <w:ins w:id="641" w:author="Unknown">
        <w:r>
          <w:t>&lt;</w:t>
        </w:r>
        <w:proofErr w:type="spellStart"/>
        <w:r>
          <w:t>img</w:t>
        </w:r>
        <w:proofErr w:type="spellEnd"/>
        <w:r>
          <w:t xml:space="preserve"> </w:t>
        </w:r>
        <w:proofErr w:type="spellStart"/>
        <w:r>
          <w:t>src</w:t>
        </w:r>
        <w:proofErr w:type="spellEnd"/>
        <w:r>
          <w:t>="http://www.tizag.com/pics/tizagSugar.jpg" height="100" width="400" /&gt;</w:t>
        </w:r>
      </w:ins>
    </w:p>
    <w:p w:rsidR="00AE3CBD" w:rsidRDefault="00AE3CBD" w:rsidP="00AE3CBD">
      <w:pPr>
        <w:pStyle w:val="Heading2"/>
        <w:rPr>
          <w:ins w:id="642" w:author="Unknown"/>
        </w:rPr>
      </w:pPr>
      <w:ins w:id="643" w:author="Unknown">
        <w:r>
          <w:t>Comment to self:</w:t>
        </w:r>
      </w:ins>
    </w:p>
    <w:p w:rsidR="00AE3CBD" w:rsidRDefault="00AE3CBD" w:rsidP="00AE3CBD">
      <w:pPr>
        <w:rPr>
          <w:ins w:id="644" w:author="Unknown"/>
        </w:rPr>
      </w:pPr>
      <w:r>
        <w:rPr>
          <w:noProof/>
          <w:lang w:bidi="hi-IN"/>
        </w:rPr>
        <w:drawing>
          <wp:inline distT="0" distB="0" distL="0" distR="0">
            <wp:extent cx="3810000" cy="952500"/>
            <wp:effectExtent l="19050" t="0" r="0" b="0"/>
            <wp:docPr id="8" name="Picture 8" descr="http://www.tizag.com/pics/tizagSug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izag.com/pics/tizagSugar.jpg"/>
                    <pic:cNvPicPr>
                      <a:picLocks noChangeAspect="1" noChangeArrowheads="1"/>
                    </pic:cNvPicPr>
                  </pic:nvPicPr>
                  <pic:blipFill>
                    <a:blip r:embed="rId7"/>
                    <a:srcRect/>
                    <a:stretch>
                      <a:fillRect/>
                    </a:stretch>
                  </pic:blipFill>
                  <pic:spPr bwMode="auto">
                    <a:xfrm>
                      <a:off x="0" y="0"/>
                      <a:ext cx="3810000" cy="952500"/>
                    </a:xfrm>
                    <a:prstGeom prst="rect">
                      <a:avLst/>
                    </a:prstGeom>
                    <a:noFill/>
                    <a:ln w="9525">
                      <a:noFill/>
                      <a:miter lim="800000"/>
                      <a:headEnd/>
                      <a:tailEnd/>
                    </a:ln>
                  </pic:spPr>
                </pic:pic>
              </a:graphicData>
            </a:graphic>
          </wp:inline>
        </w:drawing>
      </w:r>
    </w:p>
    <w:p w:rsidR="00AE3CBD" w:rsidRDefault="00AE3CBD" w:rsidP="00AE3CBD">
      <w:pPr>
        <w:pStyle w:val="NormalWeb"/>
        <w:rPr>
          <w:ins w:id="645" w:author="Unknown"/>
        </w:rPr>
      </w:pPr>
      <w:ins w:id="646" w:author="Unknown">
        <w:r>
          <w:t>Placing notes and reminders to yourself is a great way to remember your thoughts and to keep track of elements embedded inside the web page. Also, your code may exist for many, many years, and these notes to yourself are a great way to remember what was going on, since you may not remember five or more years down the road.</w:t>
        </w:r>
      </w:ins>
    </w:p>
    <w:p w:rsidR="00AE3CBD" w:rsidRDefault="00AE3CBD" w:rsidP="00AE3CBD">
      <w:pPr>
        <w:pStyle w:val="NormalWeb"/>
        <w:rPr>
          <w:ins w:id="647" w:author="Unknown"/>
        </w:rPr>
      </w:pPr>
      <w:ins w:id="648" w:author="Unknown">
        <w:r>
          <w:t>All combinations of text placed within the comment tags will be ignored by the web browser. This includes any HTML tags, scripting language(s), etc.</w:t>
        </w:r>
      </w:ins>
    </w:p>
    <w:p w:rsidR="00AE3CBD" w:rsidRDefault="00AE3CBD" w:rsidP="00AE3CBD">
      <w:pPr>
        <w:pStyle w:val="Heading1"/>
        <w:rPr>
          <w:ins w:id="649" w:author="Unknown"/>
        </w:rPr>
      </w:pPr>
      <w:ins w:id="650" w:author="Unknown">
        <w:r>
          <w:t>HTML - &lt;</w:t>
        </w:r>
        <w:proofErr w:type="gramStart"/>
        <w:r>
          <w:t>!--</w:t>
        </w:r>
        <w:proofErr w:type="gramEnd"/>
        <w:r>
          <w:t xml:space="preserve"> Commenting Existing Code --&gt;</w:t>
        </w:r>
      </w:ins>
    </w:p>
    <w:p w:rsidR="00AE3CBD" w:rsidRDefault="00AE3CBD" w:rsidP="00AE3CBD">
      <w:pPr>
        <w:pStyle w:val="NormalWeb"/>
        <w:rPr>
          <w:ins w:id="651" w:author="Unknown"/>
        </w:rPr>
      </w:pPr>
      <w:ins w:id="652" w:author="Unknown">
        <w:r>
          <w:t xml:space="preserve">As a web designer, you may sometimes have different websites in progress at once, and it might be easy to leave some HTML elements unfinished. In this case, you may comment out an </w:t>
        </w:r>
        <w:r>
          <w:lastRenderedPageBreak/>
          <w:t xml:space="preserve">element until it is 100% ready for the site. Below, we have commented out an input </w:t>
        </w:r>
        <w:proofErr w:type="spellStart"/>
        <w:r>
          <w:t>form</w:t>
        </w:r>
        <w:proofErr w:type="spellEnd"/>
        <w:r>
          <w:t xml:space="preserve"> element, since we are not quite ready to receive input from our users.</w:t>
        </w:r>
      </w:ins>
    </w:p>
    <w:p w:rsidR="00AE3CBD" w:rsidRDefault="00AE3CBD" w:rsidP="00AE3CBD">
      <w:pPr>
        <w:pStyle w:val="Heading2"/>
        <w:rPr>
          <w:ins w:id="653" w:author="Unknown"/>
        </w:rPr>
      </w:pPr>
      <w:ins w:id="654" w:author="Unknown">
        <w:r>
          <w:t>HTML Code:</w:t>
        </w:r>
      </w:ins>
    </w:p>
    <w:p w:rsidR="00AE3CBD" w:rsidRDefault="00AE3CBD" w:rsidP="00AE3CBD">
      <w:pPr>
        <w:pStyle w:val="HTMLPreformatted"/>
        <w:rPr>
          <w:ins w:id="655" w:author="Unknown"/>
        </w:rPr>
      </w:pPr>
      <w:proofErr w:type="gramStart"/>
      <w:ins w:id="656" w:author="Unknown">
        <w:r>
          <w:rPr>
            <w:color w:val="FF0000"/>
          </w:rPr>
          <w:t>&lt;!--</w:t>
        </w:r>
        <w:proofErr w:type="gramEnd"/>
        <w:r>
          <w:rPr>
            <w:color w:val="FF0000"/>
          </w:rPr>
          <w:t xml:space="preserve"> &lt;input type="text" size="12" /&gt; -- Input Field --&gt;</w:t>
        </w:r>
      </w:ins>
    </w:p>
    <w:p w:rsidR="00AE3CBD" w:rsidRDefault="00AE3CBD" w:rsidP="00AE3CBD">
      <w:pPr>
        <w:pStyle w:val="NormalWeb"/>
        <w:rPr>
          <w:ins w:id="657" w:author="Unknown"/>
        </w:rPr>
      </w:pPr>
      <w:ins w:id="658" w:author="Unknown">
        <w:r>
          <w:t>Now when we are ready to show that element, we can simply remove the comment tags, and our browser will readily display the element!</w:t>
        </w:r>
      </w:ins>
    </w:p>
    <w:p w:rsidR="00AE3CBD" w:rsidRDefault="00AE3CBD" w:rsidP="00AE3CBD">
      <w:pPr>
        <w:pStyle w:val="Heading2"/>
        <w:rPr>
          <w:ins w:id="659" w:author="Unknown"/>
        </w:rPr>
      </w:pPr>
      <w:ins w:id="660" w:author="Unknown">
        <w:r>
          <w:t>HTML Code:</w:t>
        </w:r>
      </w:ins>
    </w:p>
    <w:p w:rsidR="00AE3CBD" w:rsidRDefault="00AE3CBD" w:rsidP="00AE3CBD">
      <w:pPr>
        <w:pStyle w:val="HTMLPreformatted"/>
        <w:rPr>
          <w:ins w:id="661" w:author="Unknown"/>
        </w:rPr>
      </w:pPr>
      <w:ins w:id="662" w:author="Unknown">
        <w:r>
          <w:t>&lt;input type="text" size="12" /&gt;</w:t>
        </w:r>
      </w:ins>
    </w:p>
    <w:p w:rsidR="00AE3CBD" w:rsidRDefault="00AE3CBD" w:rsidP="00AE3CBD">
      <w:pPr>
        <w:pStyle w:val="Heading2"/>
        <w:rPr>
          <w:ins w:id="663" w:author="Unknown"/>
        </w:rPr>
      </w:pPr>
      <w:ins w:id="664" w:author="Unknown">
        <w:r>
          <w:t>Input Field:</w:t>
        </w:r>
      </w:ins>
    </w:p>
    <w:p w:rsidR="00AE3CBD" w:rsidRDefault="000419BE" w:rsidP="00AE3CBD">
      <w:pPr>
        <w:rPr>
          <w:ins w:id="665" w:author="Unknown"/>
        </w:rPr>
      </w:pPr>
      <w:ins w:id="666" w:author="Unknown">
        <w:r>
          <w:object w:dxaOrig="4320" w:dyaOrig="4320">
            <v:shape id="_x0000_i1091" type="#_x0000_t75" style="width:57pt;height:18pt" o:ole="">
              <v:imagedata r:id="rId5" o:title=""/>
            </v:shape>
            <w:control r:id="rId8" w:name="DefaultOcxName1" w:shapeid="_x0000_i1091"/>
          </w:object>
        </w:r>
      </w:ins>
    </w:p>
    <w:p w:rsidR="00AE3CBD" w:rsidRDefault="00AE3CBD" w:rsidP="00AE3CBD">
      <w:pPr>
        <w:pStyle w:val="NormalWeb"/>
        <w:rPr>
          <w:ins w:id="667" w:author="Unknown"/>
        </w:rPr>
      </w:pPr>
      <w:ins w:id="668" w:author="Unknown">
        <w:r>
          <w:t>Comment out elements and bits of code that you may want to recall and use at a later date. Nothing is more frustrating than deleting bits of code only to turn around moments later and realize that you now need to recode them.</w:t>
        </w:r>
      </w:ins>
    </w:p>
    <w:p w:rsidR="00AE3CBD" w:rsidRDefault="00AE3CBD" w:rsidP="00AE3CBD">
      <w:pPr>
        <w:pStyle w:val="Heading1"/>
      </w:pPr>
      <w:r>
        <w:t>HTML - Lists</w:t>
      </w:r>
    </w:p>
    <w:p w:rsidR="00AE3CBD" w:rsidRDefault="00AE3CBD" w:rsidP="00AE3CBD">
      <w:pPr>
        <w:pStyle w:val="NormalWeb"/>
      </w:pPr>
      <w:r>
        <w:t>HTML lists appear in web browsers as bulleted lines of text. There are actually three different types of HTML lists, including unordered lists (bullets), ordered lists (numbers), and definition lists (think: dictionaries). Each list type utilizes its own unique list tag, which we'll demonstrate below.</w:t>
      </w:r>
    </w:p>
    <w:p w:rsidR="00AE3CBD" w:rsidRDefault="000419BE" w:rsidP="00AE3CBD">
      <w:pPr>
        <w:jc w:val="center"/>
        <w:rPr>
          <w:ins w:id="669" w:author="Unknown"/>
        </w:rPr>
      </w:pPr>
      <w:ins w:id="670"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Heading2"/>
        <w:rPr>
          <w:ins w:id="671" w:author="Unknown"/>
        </w:rPr>
      </w:pPr>
      <w:ins w:id="672" w:author="Unknown">
        <w:r>
          <w:t>HTML List Item Code:</w:t>
        </w:r>
      </w:ins>
    </w:p>
    <w:p w:rsidR="00AE3CBD" w:rsidRDefault="00AE3CBD" w:rsidP="00AE3CBD">
      <w:pPr>
        <w:pStyle w:val="HTMLPreformatted"/>
        <w:rPr>
          <w:ins w:id="673" w:author="Unknown"/>
        </w:rPr>
      </w:pPr>
      <w:ins w:id="674" w:author="Unknown">
        <w:r>
          <w:t>&lt;</w:t>
        </w:r>
        <w:proofErr w:type="gramStart"/>
        <w:r>
          <w:t>body</w:t>
        </w:r>
        <w:proofErr w:type="gramEnd"/>
        <w:r>
          <w:t>&gt;</w:t>
        </w:r>
      </w:ins>
    </w:p>
    <w:p w:rsidR="00AE3CBD" w:rsidRDefault="00AE3CBD" w:rsidP="00AE3CBD">
      <w:pPr>
        <w:pStyle w:val="HTMLPreformatted"/>
        <w:rPr>
          <w:ins w:id="675" w:author="Unknown"/>
        </w:rPr>
      </w:pPr>
      <w:ins w:id="676" w:author="Unknown">
        <w:r>
          <w:t xml:space="preserve">     &lt;</w:t>
        </w:r>
        <w:proofErr w:type="spellStart"/>
        <w:proofErr w:type="gramStart"/>
        <w:r>
          <w:t>ul</w:t>
        </w:r>
        <w:proofErr w:type="spellEnd"/>
        <w:proofErr w:type="gramEnd"/>
        <w:r>
          <w:t>&gt;</w:t>
        </w:r>
      </w:ins>
    </w:p>
    <w:p w:rsidR="00AE3CBD" w:rsidRDefault="00AE3CBD" w:rsidP="00AE3CBD">
      <w:pPr>
        <w:pStyle w:val="HTMLPreformatted"/>
        <w:rPr>
          <w:ins w:id="677" w:author="Unknown"/>
        </w:rPr>
      </w:pPr>
      <w:ins w:id="678" w:author="Unknown">
        <w:r>
          <w:t xml:space="preserve">          &lt;</w:t>
        </w:r>
        <w:proofErr w:type="spellStart"/>
        <w:proofErr w:type="gramStart"/>
        <w:r>
          <w:t>li</w:t>
        </w:r>
        <w:proofErr w:type="spellEnd"/>
        <w:r>
          <w:t>&gt;</w:t>
        </w:r>
        <w:proofErr w:type="gramEnd"/>
        <w:r>
          <w:t>I am a list item!&gt;</w:t>
        </w:r>
      </w:ins>
    </w:p>
    <w:p w:rsidR="00AE3CBD" w:rsidRDefault="00AE3CBD" w:rsidP="00AE3CBD">
      <w:pPr>
        <w:pStyle w:val="HTMLPreformatted"/>
        <w:rPr>
          <w:ins w:id="679" w:author="Unknown"/>
        </w:rPr>
      </w:pPr>
      <w:ins w:id="680" w:author="Unknown">
        <w:r>
          <w:t xml:space="preserve">          &lt;</w:t>
        </w:r>
        <w:proofErr w:type="spellStart"/>
        <w:proofErr w:type="gramStart"/>
        <w:r>
          <w:t>li</w:t>
        </w:r>
        <w:proofErr w:type="spellEnd"/>
        <w:r>
          <w:t>&gt;</w:t>
        </w:r>
        <w:proofErr w:type="gramEnd"/>
        <w:r>
          <w:t>I am a list item too!&gt;</w:t>
        </w:r>
      </w:ins>
    </w:p>
    <w:p w:rsidR="00AE3CBD" w:rsidRDefault="00AE3CBD" w:rsidP="00AE3CBD">
      <w:pPr>
        <w:pStyle w:val="HTMLPreformatted"/>
        <w:rPr>
          <w:ins w:id="681" w:author="Unknown"/>
        </w:rPr>
      </w:pPr>
      <w:ins w:id="682" w:author="Unknown">
        <w:r>
          <w:t xml:space="preserve">          &lt;</w:t>
        </w:r>
        <w:proofErr w:type="spellStart"/>
        <w:proofErr w:type="gramStart"/>
        <w:r>
          <w:t>li</w:t>
        </w:r>
        <w:proofErr w:type="spellEnd"/>
        <w:r>
          <w:t>&gt;</w:t>
        </w:r>
        <w:proofErr w:type="gramEnd"/>
        <w:r>
          <w:t>I am a list item also!&gt;</w:t>
        </w:r>
      </w:ins>
    </w:p>
    <w:p w:rsidR="00AE3CBD" w:rsidRDefault="00AE3CBD" w:rsidP="00AE3CBD">
      <w:pPr>
        <w:pStyle w:val="HTMLPreformatted"/>
        <w:rPr>
          <w:ins w:id="683" w:author="Unknown"/>
        </w:rPr>
      </w:pPr>
      <w:ins w:id="684" w:author="Unknown">
        <w:r>
          <w:t xml:space="preserve">     &lt;/</w:t>
        </w:r>
        <w:proofErr w:type="spellStart"/>
        <w:r>
          <w:t>ul</w:t>
        </w:r>
        <w:proofErr w:type="spellEnd"/>
        <w:r>
          <w:t>&gt;</w:t>
        </w:r>
      </w:ins>
    </w:p>
    <w:p w:rsidR="00AE3CBD" w:rsidRDefault="00AE3CBD" w:rsidP="00AE3CBD">
      <w:pPr>
        <w:pStyle w:val="HTMLPreformatted"/>
        <w:rPr>
          <w:ins w:id="685" w:author="Unknown"/>
        </w:rPr>
      </w:pPr>
      <w:ins w:id="686" w:author="Unknown">
        <w:r>
          <w:t>&lt;/body&gt;</w:t>
        </w:r>
      </w:ins>
    </w:p>
    <w:p w:rsidR="00AE3CBD" w:rsidRDefault="00AE3CBD" w:rsidP="00AE3CBD">
      <w:pPr>
        <w:pStyle w:val="Heading2"/>
        <w:rPr>
          <w:ins w:id="687" w:author="Unknown"/>
        </w:rPr>
      </w:pPr>
      <w:ins w:id="688" w:author="Unknown">
        <w:r>
          <w:t>HTML List Items:</w:t>
        </w:r>
      </w:ins>
    </w:p>
    <w:p w:rsidR="00AE3CBD" w:rsidRDefault="00AE3CBD" w:rsidP="00AE3CBD">
      <w:pPr>
        <w:numPr>
          <w:ilvl w:val="0"/>
          <w:numId w:val="5"/>
        </w:numPr>
        <w:spacing w:before="100" w:beforeAutospacing="1" w:after="100" w:afterAutospacing="1" w:line="240" w:lineRule="auto"/>
        <w:rPr>
          <w:ins w:id="689" w:author="Unknown"/>
        </w:rPr>
      </w:pPr>
      <w:ins w:id="690" w:author="Unknown">
        <w:r>
          <w:t>I am a list item!</w:t>
        </w:r>
      </w:ins>
    </w:p>
    <w:p w:rsidR="00AE3CBD" w:rsidRDefault="00AE3CBD" w:rsidP="00AE3CBD">
      <w:pPr>
        <w:numPr>
          <w:ilvl w:val="0"/>
          <w:numId w:val="5"/>
        </w:numPr>
        <w:spacing w:before="100" w:beforeAutospacing="1" w:after="100" w:afterAutospacing="1" w:line="240" w:lineRule="auto"/>
        <w:rPr>
          <w:ins w:id="691" w:author="Unknown"/>
        </w:rPr>
      </w:pPr>
      <w:ins w:id="692" w:author="Unknown">
        <w:r>
          <w:t>I am a list item too!</w:t>
        </w:r>
      </w:ins>
    </w:p>
    <w:p w:rsidR="00AE3CBD" w:rsidRDefault="00AE3CBD" w:rsidP="00AE3CBD">
      <w:pPr>
        <w:numPr>
          <w:ilvl w:val="0"/>
          <w:numId w:val="5"/>
        </w:numPr>
        <w:spacing w:before="100" w:beforeAutospacing="1" w:after="100" w:afterAutospacing="1" w:line="240" w:lineRule="auto"/>
        <w:rPr>
          <w:ins w:id="693" w:author="Unknown"/>
        </w:rPr>
      </w:pPr>
      <w:ins w:id="694" w:author="Unknown">
        <w:r>
          <w:t>I am a list item also!</w:t>
        </w:r>
      </w:ins>
    </w:p>
    <w:p w:rsidR="00AE3CBD" w:rsidRDefault="00AE3CBD" w:rsidP="00AE3CBD">
      <w:pPr>
        <w:pStyle w:val="NormalWeb"/>
        <w:rPr>
          <w:ins w:id="695" w:author="Unknown"/>
        </w:rPr>
      </w:pPr>
      <w:ins w:id="696" w:author="Unknown">
        <w:r>
          <w:t>The actual list tags themselves, such as &lt;</w:t>
        </w:r>
        <w:proofErr w:type="spellStart"/>
        <w:r>
          <w:t>ul</w:t>
        </w:r>
        <w:proofErr w:type="spellEnd"/>
        <w:r>
          <w:t>&gt;, are nothing but container elements for list items (&lt;</w:t>
        </w:r>
        <w:proofErr w:type="spellStart"/>
        <w:r>
          <w:t>li</w:t>
        </w:r>
        <w:proofErr w:type="spellEnd"/>
        <w:r>
          <w:t>&gt;). They work behind the scenes to identify the beginning and ending of an HTML list element.</w:t>
        </w:r>
      </w:ins>
    </w:p>
    <w:p w:rsidR="00AE3CBD" w:rsidRDefault="00AE3CBD" w:rsidP="00AE3CBD">
      <w:pPr>
        <w:pStyle w:val="Heading1"/>
        <w:rPr>
          <w:ins w:id="697" w:author="Unknown"/>
        </w:rPr>
      </w:pPr>
      <w:ins w:id="698" w:author="Unknown">
        <w:r>
          <w:lastRenderedPageBreak/>
          <w:t>HTML - Unordered Lists</w:t>
        </w:r>
      </w:ins>
    </w:p>
    <w:p w:rsidR="00AE3CBD" w:rsidRDefault="00AE3CBD" w:rsidP="00AE3CBD">
      <w:pPr>
        <w:pStyle w:val="NormalWeb"/>
        <w:rPr>
          <w:ins w:id="699" w:author="Unknown"/>
        </w:rPr>
      </w:pPr>
      <w:ins w:id="700" w:author="Unknown">
        <w:r>
          <w:t>An unordered list (&lt;</w:t>
        </w:r>
        <w:proofErr w:type="spellStart"/>
        <w:r>
          <w:t>ul</w:t>
        </w:r>
        <w:proofErr w:type="spellEnd"/>
        <w:r>
          <w:t>&gt;) signifies to a web browser that all list items contained inside the &lt;</w:t>
        </w:r>
        <w:proofErr w:type="spellStart"/>
        <w:r>
          <w:t>ul</w:t>
        </w:r>
        <w:proofErr w:type="spellEnd"/>
        <w:r>
          <w:t xml:space="preserve">&gt; tag should be rendered with a bullet preceding the text. The default bullet type for most web browsers is a full disc (black circle), but this can be adjusted using an HTML attribute called </w:t>
        </w:r>
        <w:r>
          <w:rPr>
            <w:i/>
            <w:iCs/>
          </w:rPr>
          <w:t>type</w:t>
        </w:r>
        <w:r>
          <w:t>.</w:t>
        </w:r>
      </w:ins>
    </w:p>
    <w:p w:rsidR="00AE3CBD" w:rsidRDefault="00AE3CBD" w:rsidP="00AE3CBD">
      <w:pPr>
        <w:pStyle w:val="Heading2"/>
        <w:rPr>
          <w:ins w:id="701" w:author="Unknown"/>
        </w:rPr>
      </w:pPr>
      <w:ins w:id="702" w:author="Unknown">
        <w:r>
          <w:t>HTML Default Bullet List Code:</w:t>
        </w:r>
      </w:ins>
    </w:p>
    <w:p w:rsidR="00AE3CBD" w:rsidRDefault="00AE3CBD" w:rsidP="00AE3CBD">
      <w:pPr>
        <w:pStyle w:val="HTMLPreformatted"/>
        <w:rPr>
          <w:ins w:id="703" w:author="Unknown"/>
        </w:rPr>
      </w:pPr>
      <w:ins w:id="704" w:author="Unknown">
        <w:r>
          <w:t>&lt;h4 align="center"&gt;Shopping List&lt;/h4&gt;</w:t>
        </w:r>
      </w:ins>
    </w:p>
    <w:p w:rsidR="00AE3CBD" w:rsidRDefault="00AE3CBD" w:rsidP="00AE3CBD">
      <w:pPr>
        <w:pStyle w:val="HTMLPreformatted"/>
        <w:rPr>
          <w:ins w:id="705" w:author="Unknown"/>
        </w:rPr>
      </w:pPr>
    </w:p>
    <w:p w:rsidR="00AE3CBD" w:rsidRDefault="00AE3CBD" w:rsidP="00AE3CBD">
      <w:pPr>
        <w:pStyle w:val="HTMLPreformatted"/>
        <w:rPr>
          <w:ins w:id="706" w:author="Unknown"/>
        </w:rPr>
      </w:pPr>
      <w:ins w:id="707" w:author="Unknown">
        <w:r>
          <w:t>&lt;</w:t>
        </w:r>
        <w:proofErr w:type="spellStart"/>
        <w:proofErr w:type="gramStart"/>
        <w:r>
          <w:t>ul</w:t>
        </w:r>
        <w:proofErr w:type="spellEnd"/>
        <w:proofErr w:type="gramEnd"/>
        <w:r>
          <w:t>&gt;</w:t>
        </w:r>
      </w:ins>
    </w:p>
    <w:p w:rsidR="00AE3CBD" w:rsidRDefault="00AE3CBD" w:rsidP="00AE3CBD">
      <w:pPr>
        <w:pStyle w:val="HTMLPreformatted"/>
        <w:rPr>
          <w:ins w:id="708" w:author="Unknown"/>
        </w:rPr>
      </w:pPr>
      <w:ins w:id="709" w:author="Unknown">
        <w:r>
          <w:t xml:space="preserve">  &lt;</w:t>
        </w:r>
        <w:proofErr w:type="spellStart"/>
        <w:proofErr w:type="gramStart"/>
        <w:r>
          <w:t>li</w:t>
        </w:r>
        <w:proofErr w:type="spellEnd"/>
        <w:r>
          <w:t>&gt;</w:t>
        </w:r>
        <w:proofErr w:type="gramEnd"/>
        <w:r>
          <w:t>Milk&lt;/</w:t>
        </w:r>
        <w:proofErr w:type="spellStart"/>
        <w:r>
          <w:t>li</w:t>
        </w:r>
        <w:proofErr w:type="spellEnd"/>
        <w:r>
          <w:t>&gt;</w:t>
        </w:r>
      </w:ins>
    </w:p>
    <w:p w:rsidR="00AE3CBD" w:rsidRDefault="00AE3CBD" w:rsidP="00AE3CBD">
      <w:pPr>
        <w:pStyle w:val="HTMLPreformatted"/>
        <w:rPr>
          <w:ins w:id="710" w:author="Unknown"/>
        </w:rPr>
      </w:pPr>
      <w:ins w:id="711" w:author="Unknown">
        <w:r>
          <w:t xml:space="preserve">  &lt;</w:t>
        </w:r>
        <w:proofErr w:type="spellStart"/>
        <w:proofErr w:type="gramStart"/>
        <w:r>
          <w:t>li</w:t>
        </w:r>
        <w:proofErr w:type="spellEnd"/>
        <w:r>
          <w:t>&gt;</w:t>
        </w:r>
        <w:proofErr w:type="gramEnd"/>
        <w:r>
          <w:t>Toilet Paper&lt;/</w:t>
        </w:r>
        <w:proofErr w:type="spellStart"/>
        <w:r>
          <w:t>li</w:t>
        </w:r>
        <w:proofErr w:type="spellEnd"/>
        <w:r>
          <w:t>&gt;</w:t>
        </w:r>
      </w:ins>
    </w:p>
    <w:p w:rsidR="00AE3CBD" w:rsidRDefault="00AE3CBD" w:rsidP="00AE3CBD">
      <w:pPr>
        <w:pStyle w:val="HTMLPreformatted"/>
        <w:rPr>
          <w:ins w:id="712" w:author="Unknown"/>
        </w:rPr>
      </w:pPr>
      <w:ins w:id="713" w:author="Unknown">
        <w:r>
          <w:t xml:space="preserve">  &lt;</w:t>
        </w:r>
        <w:proofErr w:type="spellStart"/>
        <w:proofErr w:type="gramStart"/>
        <w:r>
          <w:t>li</w:t>
        </w:r>
        <w:proofErr w:type="spellEnd"/>
        <w:r>
          <w:t>&gt;</w:t>
        </w:r>
        <w:proofErr w:type="gramEnd"/>
        <w:r>
          <w:t>Cereal&lt;/</w:t>
        </w:r>
        <w:proofErr w:type="spellStart"/>
        <w:r>
          <w:t>li</w:t>
        </w:r>
        <w:proofErr w:type="spellEnd"/>
        <w:r>
          <w:t>&gt;</w:t>
        </w:r>
      </w:ins>
    </w:p>
    <w:p w:rsidR="00AE3CBD" w:rsidRDefault="00AE3CBD" w:rsidP="00AE3CBD">
      <w:pPr>
        <w:pStyle w:val="HTMLPreformatted"/>
        <w:rPr>
          <w:ins w:id="714" w:author="Unknown"/>
        </w:rPr>
      </w:pPr>
      <w:ins w:id="715" w:author="Unknown">
        <w:r>
          <w:t xml:space="preserve">  &lt;</w:t>
        </w:r>
        <w:proofErr w:type="spellStart"/>
        <w:proofErr w:type="gramStart"/>
        <w:r>
          <w:t>li</w:t>
        </w:r>
        <w:proofErr w:type="spellEnd"/>
        <w:r>
          <w:t>&gt;</w:t>
        </w:r>
        <w:proofErr w:type="gramEnd"/>
        <w:r>
          <w:t>Bread&lt;/</w:t>
        </w:r>
        <w:proofErr w:type="spellStart"/>
        <w:r>
          <w:t>li</w:t>
        </w:r>
        <w:proofErr w:type="spellEnd"/>
        <w:r>
          <w:t>&gt;</w:t>
        </w:r>
      </w:ins>
    </w:p>
    <w:p w:rsidR="00AE3CBD" w:rsidRDefault="00AE3CBD" w:rsidP="00AE3CBD">
      <w:pPr>
        <w:pStyle w:val="HTMLPreformatted"/>
        <w:rPr>
          <w:ins w:id="716" w:author="Unknown"/>
        </w:rPr>
      </w:pPr>
      <w:ins w:id="717" w:author="Unknown">
        <w:r>
          <w:t>&lt;/</w:t>
        </w:r>
        <w:proofErr w:type="spellStart"/>
        <w:r>
          <w:t>ul</w:t>
        </w:r>
        <w:proofErr w:type="spellEnd"/>
        <w:r>
          <w:t>&gt;</w:t>
        </w:r>
      </w:ins>
    </w:p>
    <w:p w:rsidR="00AE3CBD" w:rsidRDefault="00AE3CBD" w:rsidP="00AE3CBD">
      <w:pPr>
        <w:pStyle w:val="Heading2"/>
        <w:rPr>
          <w:ins w:id="718" w:author="Unknown"/>
        </w:rPr>
      </w:pPr>
      <w:ins w:id="719" w:author="Unknown">
        <w:r>
          <w:t>HTML Default Disc Bullets:</w:t>
        </w:r>
      </w:ins>
    </w:p>
    <w:p w:rsidR="00AE3CBD" w:rsidRDefault="00AE3CBD" w:rsidP="00AE3CBD">
      <w:pPr>
        <w:pStyle w:val="Heading4"/>
        <w:jc w:val="center"/>
        <w:rPr>
          <w:ins w:id="720" w:author="Unknown"/>
        </w:rPr>
      </w:pPr>
      <w:ins w:id="721" w:author="Unknown">
        <w:r>
          <w:t>Shopping List</w:t>
        </w:r>
      </w:ins>
    </w:p>
    <w:p w:rsidR="00AE3CBD" w:rsidRDefault="00AE3CBD" w:rsidP="00AE3CBD">
      <w:pPr>
        <w:numPr>
          <w:ilvl w:val="0"/>
          <w:numId w:val="6"/>
        </w:numPr>
        <w:spacing w:before="100" w:beforeAutospacing="1" w:after="100" w:afterAutospacing="1" w:line="240" w:lineRule="auto"/>
        <w:rPr>
          <w:ins w:id="722" w:author="Unknown"/>
        </w:rPr>
      </w:pPr>
      <w:ins w:id="723" w:author="Unknown">
        <w:r>
          <w:t>Milk</w:t>
        </w:r>
      </w:ins>
    </w:p>
    <w:p w:rsidR="00AE3CBD" w:rsidRDefault="00AE3CBD" w:rsidP="00AE3CBD">
      <w:pPr>
        <w:numPr>
          <w:ilvl w:val="0"/>
          <w:numId w:val="6"/>
        </w:numPr>
        <w:spacing w:before="100" w:beforeAutospacing="1" w:after="100" w:afterAutospacing="1" w:line="240" w:lineRule="auto"/>
        <w:rPr>
          <w:ins w:id="724" w:author="Unknown"/>
        </w:rPr>
      </w:pPr>
      <w:ins w:id="725" w:author="Unknown">
        <w:r>
          <w:t>Toilet Paper</w:t>
        </w:r>
      </w:ins>
    </w:p>
    <w:p w:rsidR="00AE3CBD" w:rsidRDefault="00AE3CBD" w:rsidP="00AE3CBD">
      <w:pPr>
        <w:numPr>
          <w:ilvl w:val="0"/>
          <w:numId w:val="6"/>
        </w:numPr>
        <w:spacing w:before="100" w:beforeAutospacing="1" w:after="100" w:afterAutospacing="1" w:line="240" w:lineRule="auto"/>
        <w:rPr>
          <w:ins w:id="726" w:author="Unknown"/>
        </w:rPr>
      </w:pPr>
      <w:ins w:id="727" w:author="Unknown">
        <w:r>
          <w:t>Cereal</w:t>
        </w:r>
      </w:ins>
    </w:p>
    <w:p w:rsidR="00AE3CBD" w:rsidRDefault="00AE3CBD" w:rsidP="00AE3CBD">
      <w:pPr>
        <w:numPr>
          <w:ilvl w:val="0"/>
          <w:numId w:val="6"/>
        </w:numPr>
        <w:spacing w:before="100" w:beforeAutospacing="1" w:after="100" w:afterAutospacing="1" w:line="240" w:lineRule="auto"/>
        <w:rPr>
          <w:ins w:id="728" w:author="Unknown"/>
        </w:rPr>
      </w:pPr>
      <w:ins w:id="729" w:author="Unknown">
        <w:r>
          <w:t>Bread</w:t>
        </w:r>
      </w:ins>
    </w:p>
    <w:p w:rsidR="00AE3CBD" w:rsidRDefault="00AE3CBD" w:rsidP="00AE3CBD">
      <w:pPr>
        <w:pStyle w:val="NormalWeb"/>
        <w:rPr>
          <w:ins w:id="730" w:author="Unknown"/>
        </w:rPr>
      </w:pPr>
      <w:ins w:id="731" w:author="Unknown">
        <w:r>
          <w:t xml:space="preserve">To render a list with a different bullet type, add a </w:t>
        </w:r>
        <w:r>
          <w:rPr>
            <w:i/>
            <w:iCs/>
          </w:rPr>
          <w:t>type</w:t>
        </w:r>
        <w:r>
          <w:t xml:space="preserve"> attribute to the unordered list element. Using the same code in the example above, replace the &lt;</w:t>
        </w:r>
        <w:proofErr w:type="spellStart"/>
        <w:r>
          <w:t>ul</w:t>
        </w:r>
        <w:proofErr w:type="spellEnd"/>
        <w:r>
          <w:t>&gt; line from the previous example with any of the lines listed below to change the bullet from disc shape to another shape.</w:t>
        </w:r>
      </w:ins>
    </w:p>
    <w:p w:rsidR="00AE3CBD" w:rsidRDefault="00AE3CBD" w:rsidP="00AE3CBD">
      <w:pPr>
        <w:pStyle w:val="Heading2"/>
        <w:rPr>
          <w:ins w:id="732" w:author="Unknown"/>
        </w:rPr>
      </w:pPr>
      <w:ins w:id="733" w:author="Unknown">
        <w:r>
          <w:t>HTML Unordered List Type Code:</w:t>
        </w:r>
      </w:ins>
    </w:p>
    <w:p w:rsidR="00AE3CBD" w:rsidRDefault="00AE3CBD" w:rsidP="00AE3CBD">
      <w:pPr>
        <w:pStyle w:val="HTMLPreformatted"/>
        <w:rPr>
          <w:ins w:id="734" w:author="Unknown"/>
        </w:rPr>
      </w:pPr>
      <w:ins w:id="735" w:author="Unknown">
        <w:r>
          <w:t>&lt;</w:t>
        </w:r>
        <w:proofErr w:type="spellStart"/>
        <w:r>
          <w:t>ul</w:t>
        </w:r>
        <w:proofErr w:type="spellEnd"/>
        <w:r>
          <w:t xml:space="preserve"> type="square"&gt;</w:t>
        </w:r>
      </w:ins>
    </w:p>
    <w:p w:rsidR="00AE3CBD" w:rsidRDefault="00AE3CBD" w:rsidP="00AE3CBD">
      <w:pPr>
        <w:pStyle w:val="HTMLPreformatted"/>
        <w:rPr>
          <w:ins w:id="736" w:author="Unknown"/>
        </w:rPr>
      </w:pPr>
      <w:ins w:id="737" w:author="Unknown">
        <w:r>
          <w:t>&lt;</w:t>
        </w:r>
        <w:proofErr w:type="spellStart"/>
        <w:r>
          <w:t>ul</w:t>
        </w:r>
        <w:proofErr w:type="spellEnd"/>
        <w:r>
          <w:t xml:space="preserve"> type="disc"&gt;</w:t>
        </w:r>
      </w:ins>
    </w:p>
    <w:p w:rsidR="00AE3CBD" w:rsidRDefault="00AE3CBD" w:rsidP="00AE3CBD">
      <w:pPr>
        <w:pStyle w:val="HTMLPreformatted"/>
        <w:rPr>
          <w:ins w:id="738" w:author="Unknown"/>
        </w:rPr>
      </w:pPr>
      <w:ins w:id="739" w:author="Unknown">
        <w:r>
          <w:t>&lt;</w:t>
        </w:r>
        <w:proofErr w:type="spellStart"/>
        <w:r>
          <w:t>ul</w:t>
        </w:r>
        <w:proofErr w:type="spellEnd"/>
        <w:r>
          <w:t xml:space="preserve"> type="circle"&gt;</w:t>
        </w:r>
      </w:ins>
    </w:p>
    <w:p w:rsidR="00AE3CBD" w:rsidRDefault="00AE3CBD" w:rsidP="00AE3CBD">
      <w:pPr>
        <w:pStyle w:val="Heading2"/>
        <w:rPr>
          <w:ins w:id="740" w:author="Unknown"/>
        </w:rPr>
      </w:pPr>
      <w:ins w:id="741" w:author="Unknown">
        <w:r>
          <w:t>HTML Unordered List Types:</w:t>
        </w:r>
      </w:ins>
    </w:p>
    <w:tbl>
      <w:tblPr>
        <w:tblW w:w="0" w:type="auto"/>
        <w:tblCellSpacing w:w="15" w:type="dxa"/>
        <w:tblCellMar>
          <w:top w:w="15" w:type="dxa"/>
          <w:left w:w="15" w:type="dxa"/>
          <w:bottom w:w="15" w:type="dxa"/>
          <w:right w:w="15" w:type="dxa"/>
        </w:tblCellMar>
        <w:tblLook w:val="04A0"/>
      </w:tblPr>
      <w:tblGrid>
        <w:gridCol w:w="2233"/>
        <w:gridCol w:w="2218"/>
        <w:gridCol w:w="2233"/>
      </w:tblGrid>
      <w:tr w:rsidR="00AE3CBD" w:rsidTr="00AE3CBD">
        <w:trPr>
          <w:tblCellSpacing w:w="15" w:type="dxa"/>
        </w:trPr>
        <w:tc>
          <w:tcPr>
            <w:tcW w:w="0" w:type="auto"/>
            <w:vAlign w:val="center"/>
            <w:hideMark/>
          </w:tcPr>
          <w:p w:rsidR="00AE3CBD" w:rsidRDefault="00AE3CBD">
            <w:pPr>
              <w:rPr>
                <w:sz w:val="24"/>
                <w:szCs w:val="24"/>
              </w:rPr>
            </w:pPr>
            <w:r>
              <w:rPr>
                <w:b/>
                <w:bCs/>
              </w:rPr>
              <w:t>type="square"</w:t>
            </w:r>
          </w:p>
        </w:tc>
        <w:tc>
          <w:tcPr>
            <w:tcW w:w="0" w:type="auto"/>
            <w:vAlign w:val="center"/>
            <w:hideMark/>
          </w:tcPr>
          <w:p w:rsidR="00AE3CBD" w:rsidRDefault="00AE3CBD">
            <w:pPr>
              <w:rPr>
                <w:sz w:val="24"/>
                <w:szCs w:val="24"/>
              </w:rPr>
            </w:pPr>
            <w:r>
              <w:rPr>
                <w:b/>
                <w:bCs/>
              </w:rPr>
              <w:t>type="disc"</w:t>
            </w:r>
          </w:p>
        </w:tc>
        <w:tc>
          <w:tcPr>
            <w:tcW w:w="0" w:type="auto"/>
            <w:vAlign w:val="center"/>
            <w:hideMark/>
          </w:tcPr>
          <w:p w:rsidR="00AE3CBD" w:rsidRDefault="00AE3CBD">
            <w:pPr>
              <w:rPr>
                <w:sz w:val="24"/>
                <w:szCs w:val="24"/>
              </w:rPr>
            </w:pPr>
            <w:r>
              <w:rPr>
                <w:b/>
                <w:bCs/>
              </w:rPr>
              <w:t>type="circle"</w:t>
            </w:r>
          </w:p>
        </w:tc>
      </w:tr>
      <w:tr w:rsidR="00AE3CBD" w:rsidTr="00AE3CBD">
        <w:trPr>
          <w:tblCellSpacing w:w="15" w:type="dxa"/>
        </w:trPr>
        <w:tc>
          <w:tcPr>
            <w:tcW w:w="0" w:type="auto"/>
            <w:vAlign w:val="center"/>
            <w:hideMark/>
          </w:tcPr>
          <w:p w:rsidR="00AE3CBD" w:rsidRDefault="00AE3CBD" w:rsidP="00AE3CBD">
            <w:pPr>
              <w:numPr>
                <w:ilvl w:val="0"/>
                <w:numId w:val="7"/>
              </w:numPr>
              <w:spacing w:before="100" w:beforeAutospacing="1" w:after="100" w:afterAutospacing="1" w:line="240" w:lineRule="auto"/>
            </w:pPr>
            <w:r>
              <w:t>Milk</w:t>
            </w:r>
          </w:p>
          <w:p w:rsidR="00AE3CBD" w:rsidRDefault="00AE3CBD" w:rsidP="00AE3CBD">
            <w:pPr>
              <w:numPr>
                <w:ilvl w:val="0"/>
                <w:numId w:val="7"/>
              </w:numPr>
              <w:spacing w:before="100" w:beforeAutospacing="1" w:after="100" w:afterAutospacing="1" w:line="240" w:lineRule="auto"/>
            </w:pPr>
            <w:r>
              <w:t>Toilet Paper</w:t>
            </w:r>
          </w:p>
          <w:p w:rsidR="00AE3CBD" w:rsidRDefault="00AE3CBD" w:rsidP="00AE3CBD">
            <w:pPr>
              <w:numPr>
                <w:ilvl w:val="0"/>
                <w:numId w:val="7"/>
              </w:numPr>
              <w:spacing w:before="100" w:beforeAutospacing="1" w:after="100" w:afterAutospacing="1" w:line="240" w:lineRule="auto"/>
            </w:pPr>
            <w:r>
              <w:t>Cereal</w:t>
            </w:r>
          </w:p>
          <w:p w:rsidR="00AE3CBD" w:rsidRDefault="00AE3CBD" w:rsidP="00AE3CBD">
            <w:pPr>
              <w:numPr>
                <w:ilvl w:val="0"/>
                <w:numId w:val="7"/>
              </w:numPr>
              <w:spacing w:before="100" w:beforeAutospacing="1" w:after="100" w:afterAutospacing="1" w:line="240" w:lineRule="auto"/>
              <w:rPr>
                <w:sz w:val="24"/>
                <w:szCs w:val="24"/>
              </w:rPr>
            </w:pPr>
            <w:r>
              <w:t>Bread</w:t>
            </w:r>
          </w:p>
        </w:tc>
        <w:tc>
          <w:tcPr>
            <w:tcW w:w="0" w:type="auto"/>
            <w:vAlign w:val="center"/>
            <w:hideMark/>
          </w:tcPr>
          <w:p w:rsidR="00AE3CBD" w:rsidRDefault="00AE3CBD" w:rsidP="00AE3CBD">
            <w:pPr>
              <w:numPr>
                <w:ilvl w:val="0"/>
                <w:numId w:val="8"/>
              </w:numPr>
              <w:spacing w:before="100" w:beforeAutospacing="1" w:after="100" w:afterAutospacing="1" w:line="240" w:lineRule="auto"/>
            </w:pPr>
            <w:r>
              <w:t>Milk</w:t>
            </w:r>
          </w:p>
          <w:p w:rsidR="00AE3CBD" w:rsidRDefault="00AE3CBD" w:rsidP="00AE3CBD">
            <w:pPr>
              <w:numPr>
                <w:ilvl w:val="0"/>
                <w:numId w:val="8"/>
              </w:numPr>
              <w:spacing w:before="100" w:beforeAutospacing="1" w:after="100" w:afterAutospacing="1" w:line="240" w:lineRule="auto"/>
            </w:pPr>
            <w:r>
              <w:t>Toilet Paper</w:t>
            </w:r>
          </w:p>
          <w:p w:rsidR="00AE3CBD" w:rsidRDefault="00AE3CBD" w:rsidP="00AE3CBD">
            <w:pPr>
              <w:numPr>
                <w:ilvl w:val="0"/>
                <w:numId w:val="8"/>
              </w:numPr>
              <w:spacing w:before="100" w:beforeAutospacing="1" w:after="100" w:afterAutospacing="1" w:line="240" w:lineRule="auto"/>
            </w:pPr>
            <w:r>
              <w:t>Cereal</w:t>
            </w:r>
          </w:p>
          <w:p w:rsidR="00AE3CBD" w:rsidRDefault="00AE3CBD" w:rsidP="00AE3CBD">
            <w:pPr>
              <w:numPr>
                <w:ilvl w:val="0"/>
                <w:numId w:val="8"/>
              </w:numPr>
              <w:spacing w:before="100" w:beforeAutospacing="1" w:after="100" w:afterAutospacing="1" w:line="240" w:lineRule="auto"/>
              <w:rPr>
                <w:sz w:val="24"/>
                <w:szCs w:val="24"/>
              </w:rPr>
            </w:pPr>
            <w:r>
              <w:t>Bread</w:t>
            </w:r>
          </w:p>
        </w:tc>
        <w:tc>
          <w:tcPr>
            <w:tcW w:w="0" w:type="auto"/>
            <w:vAlign w:val="center"/>
            <w:hideMark/>
          </w:tcPr>
          <w:p w:rsidR="00AE3CBD" w:rsidRDefault="00AE3CBD" w:rsidP="00AE3CBD">
            <w:pPr>
              <w:numPr>
                <w:ilvl w:val="0"/>
                <w:numId w:val="9"/>
              </w:numPr>
              <w:spacing w:before="100" w:beforeAutospacing="1" w:after="100" w:afterAutospacing="1" w:line="240" w:lineRule="auto"/>
            </w:pPr>
            <w:r>
              <w:t>Milk</w:t>
            </w:r>
          </w:p>
          <w:p w:rsidR="00AE3CBD" w:rsidRDefault="00AE3CBD" w:rsidP="00AE3CBD">
            <w:pPr>
              <w:numPr>
                <w:ilvl w:val="0"/>
                <w:numId w:val="9"/>
              </w:numPr>
              <w:spacing w:before="100" w:beforeAutospacing="1" w:after="100" w:afterAutospacing="1" w:line="240" w:lineRule="auto"/>
            </w:pPr>
            <w:r>
              <w:t>Toilet Paper</w:t>
            </w:r>
          </w:p>
          <w:p w:rsidR="00AE3CBD" w:rsidRDefault="00AE3CBD" w:rsidP="00AE3CBD">
            <w:pPr>
              <w:numPr>
                <w:ilvl w:val="0"/>
                <w:numId w:val="9"/>
              </w:numPr>
              <w:spacing w:before="100" w:beforeAutospacing="1" w:after="100" w:afterAutospacing="1" w:line="240" w:lineRule="auto"/>
            </w:pPr>
            <w:r>
              <w:t>Cereal</w:t>
            </w:r>
          </w:p>
          <w:p w:rsidR="00AE3CBD" w:rsidRDefault="00AE3CBD" w:rsidP="00AE3CBD">
            <w:pPr>
              <w:numPr>
                <w:ilvl w:val="0"/>
                <w:numId w:val="9"/>
              </w:numPr>
              <w:spacing w:before="100" w:beforeAutospacing="1" w:after="100" w:afterAutospacing="1" w:line="240" w:lineRule="auto"/>
              <w:rPr>
                <w:sz w:val="24"/>
                <w:szCs w:val="24"/>
              </w:rPr>
            </w:pPr>
            <w:r>
              <w:t>Bread</w:t>
            </w:r>
          </w:p>
        </w:tc>
      </w:tr>
    </w:tbl>
    <w:p w:rsidR="00AE3CBD" w:rsidRDefault="00AE3CBD" w:rsidP="00AE3CBD">
      <w:pPr>
        <w:pStyle w:val="Heading1"/>
        <w:rPr>
          <w:ins w:id="742" w:author="Unknown"/>
        </w:rPr>
      </w:pPr>
      <w:ins w:id="743" w:author="Unknown">
        <w:r>
          <w:t>HTML - Ordered Lists</w:t>
        </w:r>
      </w:ins>
    </w:p>
    <w:p w:rsidR="00AE3CBD" w:rsidRDefault="00AE3CBD" w:rsidP="00AE3CBD">
      <w:pPr>
        <w:pStyle w:val="NormalWeb"/>
        <w:rPr>
          <w:ins w:id="744" w:author="Unknown"/>
        </w:rPr>
      </w:pPr>
      <w:ins w:id="745" w:author="Unknown">
        <w:r>
          <w:lastRenderedPageBreak/>
          <w:t>An ordered list is defined using the &lt;</w:t>
        </w:r>
        <w:proofErr w:type="spellStart"/>
        <w:r>
          <w:t>ol</w:t>
        </w:r>
        <w:proofErr w:type="spellEnd"/>
        <w:r>
          <w:t>&gt; tag, and list items placed inside of an ordered list are preceded with numbers instead of bullets.</w:t>
        </w:r>
      </w:ins>
    </w:p>
    <w:p w:rsidR="00AE3CBD" w:rsidRDefault="00AE3CBD" w:rsidP="00AE3CBD">
      <w:pPr>
        <w:pStyle w:val="Heading2"/>
        <w:rPr>
          <w:ins w:id="746" w:author="Unknown"/>
        </w:rPr>
      </w:pPr>
      <w:ins w:id="747" w:author="Unknown">
        <w:r>
          <w:t>HTML Numbered/Ordered List:</w:t>
        </w:r>
      </w:ins>
    </w:p>
    <w:p w:rsidR="00AE3CBD" w:rsidRDefault="00AE3CBD" w:rsidP="00AE3CBD">
      <w:pPr>
        <w:pStyle w:val="HTMLPreformatted"/>
        <w:rPr>
          <w:ins w:id="748" w:author="Unknown"/>
        </w:rPr>
      </w:pPr>
      <w:ins w:id="749" w:author="Unknown">
        <w:r>
          <w:t>&lt;h4 align="center"&gt;Goals&lt;/h4&gt;</w:t>
        </w:r>
      </w:ins>
    </w:p>
    <w:p w:rsidR="00AE3CBD" w:rsidRDefault="00AE3CBD" w:rsidP="00AE3CBD">
      <w:pPr>
        <w:pStyle w:val="HTMLPreformatted"/>
        <w:rPr>
          <w:ins w:id="750" w:author="Unknown"/>
        </w:rPr>
      </w:pPr>
    </w:p>
    <w:p w:rsidR="00AE3CBD" w:rsidRDefault="00AE3CBD" w:rsidP="00AE3CBD">
      <w:pPr>
        <w:pStyle w:val="HTMLPreformatted"/>
        <w:rPr>
          <w:ins w:id="751" w:author="Unknown"/>
        </w:rPr>
      </w:pPr>
      <w:ins w:id="752" w:author="Unknown">
        <w:r>
          <w:t>&lt;</w:t>
        </w:r>
        <w:proofErr w:type="spellStart"/>
        <w:proofErr w:type="gramStart"/>
        <w:r>
          <w:t>ol</w:t>
        </w:r>
        <w:proofErr w:type="spellEnd"/>
        <w:proofErr w:type="gramEnd"/>
        <w:r>
          <w:t>&gt;</w:t>
        </w:r>
      </w:ins>
    </w:p>
    <w:p w:rsidR="00AE3CBD" w:rsidRDefault="00AE3CBD" w:rsidP="00AE3CBD">
      <w:pPr>
        <w:pStyle w:val="HTMLPreformatted"/>
        <w:rPr>
          <w:ins w:id="753" w:author="Unknown"/>
        </w:rPr>
      </w:pPr>
      <w:ins w:id="754" w:author="Unknown">
        <w:r>
          <w:t xml:space="preserve">  &lt;</w:t>
        </w:r>
        <w:proofErr w:type="spellStart"/>
        <w:proofErr w:type="gramStart"/>
        <w:r>
          <w:t>li</w:t>
        </w:r>
        <w:proofErr w:type="spellEnd"/>
        <w:r>
          <w:t>&gt;</w:t>
        </w:r>
        <w:proofErr w:type="gramEnd"/>
        <w:r>
          <w:t>Find a Job&lt;/</w:t>
        </w:r>
        <w:proofErr w:type="spellStart"/>
        <w:r>
          <w:t>li</w:t>
        </w:r>
        <w:proofErr w:type="spellEnd"/>
        <w:r>
          <w:t>&gt;</w:t>
        </w:r>
      </w:ins>
    </w:p>
    <w:p w:rsidR="00AE3CBD" w:rsidRDefault="00AE3CBD" w:rsidP="00AE3CBD">
      <w:pPr>
        <w:pStyle w:val="HTMLPreformatted"/>
        <w:rPr>
          <w:ins w:id="755" w:author="Unknown"/>
        </w:rPr>
      </w:pPr>
      <w:ins w:id="756" w:author="Unknown">
        <w:r>
          <w:t xml:space="preserve">  &lt;</w:t>
        </w:r>
        <w:proofErr w:type="spellStart"/>
        <w:proofErr w:type="gramStart"/>
        <w:r>
          <w:t>li</w:t>
        </w:r>
        <w:proofErr w:type="spellEnd"/>
        <w:r>
          <w:t>&gt;</w:t>
        </w:r>
        <w:proofErr w:type="gramEnd"/>
        <w:r>
          <w:t>Get Money&lt;/</w:t>
        </w:r>
        <w:proofErr w:type="spellStart"/>
        <w:r>
          <w:t>li</w:t>
        </w:r>
        <w:proofErr w:type="spellEnd"/>
        <w:r>
          <w:t>&gt;</w:t>
        </w:r>
      </w:ins>
    </w:p>
    <w:p w:rsidR="00AE3CBD" w:rsidRDefault="00AE3CBD" w:rsidP="00AE3CBD">
      <w:pPr>
        <w:pStyle w:val="HTMLPreformatted"/>
        <w:rPr>
          <w:ins w:id="757" w:author="Unknown"/>
        </w:rPr>
      </w:pPr>
      <w:ins w:id="758" w:author="Unknown">
        <w:r>
          <w:t xml:space="preserve">  &lt;</w:t>
        </w:r>
        <w:proofErr w:type="spellStart"/>
        <w:proofErr w:type="gramStart"/>
        <w:r>
          <w:t>li</w:t>
        </w:r>
        <w:proofErr w:type="spellEnd"/>
        <w:r>
          <w:t>&gt;</w:t>
        </w:r>
        <w:proofErr w:type="gramEnd"/>
        <w:r>
          <w:t>Move Out&lt;/</w:t>
        </w:r>
        <w:proofErr w:type="spellStart"/>
        <w:r>
          <w:t>li</w:t>
        </w:r>
        <w:proofErr w:type="spellEnd"/>
        <w:r>
          <w:t>&gt;</w:t>
        </w:r>
      </w:ins>
    </w:p>
    <w:p w:rsidR="00AE3CBD" w:rsidRDefault="00AE3CBD" w:rsidP="00AE3CBD">
      <w:pPr>
        <w:pStyle w:val="HTMLPreformatted"/>
        <w:rPr>
          <w:ins w:id="759" w:author="Unknown"/>
        </w:rPr>
      </w:pPr>
      <w:ins w:id="760" w:author="Unknown">
        <w:r>
          <w:t>&lt;/</w:t>
        </w:r>
        <w:proofErr w:type="spellStart"/>
        <w:r>
          <w:t>ol</w:t>
        </w:r>
        <w:proofErr w:type="spellEnd"/>
        <w:r>
          <w:t>&gt;</w:t>
        </w:r>
      </w:ins>
    </w:p>
    <w:p w:rsidR="00AE3CBD" w:rsidRDefault="00AE3CBD" w:rsidP="00AE3CBD">
      <w:pPr>
        <w:pStyle w:val="Heading2"/>
        <w:rPr>
          <w:ins w:id="761" w:author="Unknown"/>
        </w:rPr>
      </w:pPr>
      <w:ins w:id="762" w:author="Unknown">
        <w:r>
          <w:t>HTML Numbered List:</w:t>
        </w:r>
      </w:ins>
    </w:p>
    <w:p w:rsidR="00AE3CBD" w:rsidRDefault="00AE3CBD" w:rsidP="00AE3CBD">
      <w:pPr>
        <w:pStyle w:val="Heading4"/>
        <w:jc w:val="center"/>
        <w:rPr>
          <w:ins w:id="763" w:author="Unknown"/>
        </w:rPr>
      </w:pPr>
      <w:ins w:id="764" w:author="Unknown">
        <w:r>
          <w:t>Goals</w:t>
        </w:r>
      </w:ins>
    </w:p>
    <w:p w:rsidR="00AE3CBD" w:rsidRDefault="00AE3CBD" w:rsidP="00AE3CBD">
      <w:pPr>
        <w:numPr>
          <w:ilvl w:val="0"/>
          <w:numId w:val="10"/>
        </w:numPr>
        <w:spacing w:before="100" w:beforeAutospacing="1" w:after="100" w:afterAutospacing="1" w:line="240" w:lineRule="auto"/>
        <w:rPr>
          <w:ins w:id="765" w:author="Unknown"/>
        </w:rPr>
      </w:pPr>
      <w:ins w:id="766" w:author="Unknown">
        <w:r>
          <w:t>Find a Job</w:t>
        </w:r>
      </w:ins>
    </w:p>
    <w:p w:rsidR="00AE3CBD" w:rsidRDefault="00AE3CBD" w:rsidP="00AE3CBD">
      <w:pPr>
        <w:numPr>
          <w:ilvl w:val="0"/>
          <w:numId w:val="10"/>
        </w:numPr>
        <w:spacing w:before="100" w:beforeAutospacing="1" w:after="100" w:afterAutospacing="1" w:line="240" w:lineRule="auto"/>
        <w:rPr>
          <w:ins w:id="767" w:author="Unknown"/>
        </w:rPr>
      </w:pPr>
      <w:ins w:id="768" w:author="Unknown">
        <w:r>
          <w:t>Get Money</w:t>
        </w:r>
      </w:ins>
    </w:p>
    <w:p w:rsidR="00AE3CBD" w:rsidRDefault="00AE3CBD" w:rsidP="00AE3CBD">
      <w:pPr>
        <w:numPr>
          <w:ilvl w:val="0"/>
          <w:numId w:val="10"/>
        </w:numPr>
        <w:spacing w:before="100" w:beforeAutospacing="1" w:after="100" w:afterAutospacing="1" w:line="240" w:lineRule="auto"/>
        <w:rPr>
          <w:ins w:id="769" w:author="Unknown"/>
        </w:rPr>
      </w:pPr>
      <w:ins w:id="770" w:author="Unknown">
        <w:r>
          <w:t>Move Out</w:t>
        </w:r>
      </w:ins>
    </w:p>
    <w:p w:rsidR="00AE3CBD" w:rsidRDefault="00AE3CBD" w:rsidP="00AE3CBD">
      <w:pPr>
        <w:pStyle w:val="NormalWeb"/>
        <w:rPr>
          <w:ins w:id="771" w:author="Unknown"/>
        </w:rPr>
      </w:pPr>
      <w:ins w:id="772" w:author="Unknown">
        <w:r>
          <w:t>The numbering of an HTML list can be changed to letters or Roman Numerals by once again adjusting the type attribute.</w:t>
        </w:r>
      </w:ins>
    </w:p>
    <w:p w:rsidR="00AE3CBD" w:rsidRDefault="00AE3CBD" w:rsidP="00AE3CBD">
      <w:pPr>
        <w:pStyle w:val="Heading2"/>
        <w:rPr>
          <w:ins w:id="773" w:author="Unknown"/>
        </w:rPr>
      </w:pPr>
      <w:ins w:id="774" w:author="Unknown">
        <w:r>
          <w:t>HTML Code:</w:t>
        </w:r>
      </w:ins>
    </w:p>
    <w:p w:rsidR="00AE3CBD" w:rsidRDefault="00AE3CBD" w:rsidP="00AE3CBD">
      <w:pPr>
        <w:pStyle w:val="HTMLPreformatted"/>
        <w:rPr>
          <w:ins w:id="775" w:author="Unknown"/>
        </w:rPr>
      </w:pPr>
      <w:ins w:id="776" w:author="Unknown">
        <w:r>
          <w:t>&lt;</w:t>
        </w:r>
        <w:proofErr w:type="spellStart"/>
        <w:r>
          <w:t>ol</w:t>
        </w:r>
        <w:proofErr w:type="spellEnd"/>
        <w:r>
          <w:t xml:space="preserve"> type="a"&gt;</w:t>
        </w:r>
      </w:ins>
    </w:p>
    <w:p w:rsidR="00AE3CBD" w:rsidRDefault="00AE3CBD" w:rsidP="00AE3CBD">
      <w:pPr>
        <w:pStyle w:val="HTMLPreformatted"/>
        <w:rPr>
          <w:ins w:id="777" w:author="Unknown"/>
        </w:rPr>
      </w:pPr>
      <w:ins w:id="778" w:author="Unknown">
        <w:r>
          <w:t>&lt;</w:t>
        </w:r>
        <w:proofErr w:type="spellStart"/>
        <w:r>
          <w:t>ol</w:t>
        </w:r>
        <w:proofErr w:type="spellEnd"/>
        <w:r>
          <w:t xml:space="preserve"> type="A"&gt;</w:t>
        </w:r>
      </w:ins>
    </w:p>
    <w:p w:rsidR="00AE3CBD" w:rsidRDefault="00AE3CBD" w:rsidP="00AE3CBD">
      <w:pPr>
        <w:pStyle w:val="HTMLPreformatted"/>
        <w:rPr>
          <w:ins w:id="779" w:author="Unknown"/>
        </w:rPr>
      </w:pPr>
      <w:ins w:id="780" w:author="Unknown">
        <w:r>
          <w:t>&lt;</w:t>
        </w:r>
        <w:proofErr w:type="spellStart"/>
        <w:r>
          <w:t>ol</w:t>
        </w:r>
        <w:proofErr w:type="spellEnd"/>
        <w:r>
          <w:t xml:space="preserve"> type="</w:t>
        </w:r>
        <w:proofErr w:type="spellStart"/>
        <w:r>
          <w:t>i</w:t>
        </w:r>
        <w:proofErr w:type="spellEnd"/>
        <w:r>
          <w:t>"&gt;</w:t>
        </w:r>
      </w:ins>
    </w:p>
    <w:p w:rsidR="00AE3CBD" w:rsidRDefault="00AE3CBD" w:rsidP="00AE3CBD">
      <w:pPr>
        <w:pStyle w:val="HTMLPreformatted"/>
        <w:rPr>
          <w:ins w:id="781" w:author="Unknown"/>
        </w:rPr>
      </w:pPr>
      <w:ins w:id="782" w:author="Unknown">
        <w:r>
          <w:t>&lt;</w:t>
        </w:r>
        <w:proofErr w:type="spellStart"/>
        <w:r>
          <w:t>ol</w:t>
        </w:r>
        <w:proofErr w:type="spellEnd"/>
        <w:r>
          <w:t xml:space="preserve"> type="I"&gt;</w:t>
        </w:r>
      </w:ins>
    </w:p>
    <w:p w:rsidR="00AE3CBD" w:rsidRDefault="00AE3CBD" w:rsidP="00AE3CBD">
      <w:pPr>
        <w:pStyle w:val="Heading2"/>
        <w:rPr>
          <w:ins w:id="783" w:author="Unknown"/>
        </w:rPr>
      </w:pPr>
      <w:ins w:id="784" w:author="Unknown">
        <w:r>
          <w:t>Ordered List Types:</w:t>
        </w:r>
      </w:ins>
    </w:p>
    <w:tbl>
      <w:tblPr>
        <w:tblW w:w="0" w:type="auto"/>
        <w:tblCellSpacing w:w="15" w:type="dxa"/>
        <w:tblCellMar>
          <w:top w:w="15" w:type="dxa"/>
          <w:left w:w="15" w:type="dxa"/>
          <w:bottom w:w="15" w:type="dxa"/>
          <w:right w:w="15" w:type="dxa"/>
        </w:tblCellMar>
        <w:tblLook w:val="04A0"/>
      </w:tblPr>
      <w:tblGrid>
        <w:gridCol w:w="2156"/>
        <w:gridCol w:w="2141"/>
        <w:gridCol w:w="2141"/>
        <w:gridCol w:w="2156"/>
      </w:tblGrid>
      <w:tr w:rsidR="00AE3CBD" w:rsidTr="00AE3CBD">
        <w:trPr>
          <w:tblCellSpacing w:w="15" w:type="dxa"/>
        </w:trPr>
        <w:tc>
          <w:tcPr>
            <w:tcW w:w="0" w:type="auto"/>
            <w:vAlign w:val="center"/>
            <w:hideMark/>
          </w:tcPr>
          <w:p w:rsidR="00AE3CBD" w:rsidRDefault="00AE3CBD">
            <w:pPr>
              <w:rPr>
                <w:sz w:val="24"/>
                <w:szCs w:val="24"/>
              </w:rPr>
            </w:pPr>
            <w:r>
              <w:rPr>
                <w:b/>
                <w:bCs/>
              </w:rPr>
              <w:t>Lower-Case Letters</w:t>
            </w:r>
          </w:p>
        </w:tc>
        <w:tc>
          <w:tcPr>
            <w:tcW w:w="0" w:type="auto"/>
            <w:vAlign w:val="center"/>
            <w:hideMark/>
          </w:tcPr>
          <w:p w:rsidR="00AE3CBD" w:rsidRDefault="00AE3CBD">
            <w:pPr>
              <w:rPr>
                <w:sz w:val="24"/>
                <w:szCs w:val="24"/>
              </w:rPr>
            </w:pPr>
            <w:r>
              <w:rPr>
                <w:b/>
                <w:bCs/>
              </w:rPr>
              <w:t>Upper-Case Letters</w:t>
            </w:r>
          </w:p>
        </w:tc>
        <w:tc>
          <w:tcPr>
            <w:tcW w:w="0" w:type="auto"/>
            <w:vAlign w:val="center"/>
            <w:hideMark/>
          </w:tcPr>
          <w:p w:rsidR="00AE3CBD" w:rsidRDefault="00AE3CBD">
            <w:pPr>
              <w:rPr>
                <w:sz w:val="24"/>
                <w:szCs w:val="24"/>
              </w:rPr>
            </w:pPr>
            <w:r>
              <w:rPr>
                <w:b/>
                <w:bCs/>
              </w:rPr>
              <w:t>Lower-Case Numerals</w:t>
            </w:r>
          </w:p>
        </w:tc>
        <w:tc>
          <w:tcPr>
            <w:tcW w:w="0" w:type="auto"/>
            <w:vAlign w:val="center"/>
            <w:hideMark/>
          </w:tcPr>
          <w:p w:rsidR="00AE3CBD" w:rsidRDefault="00AE3CBD">
            <w:pPr>
              <w:rPr>
                <w:sz w:val="24"/>
                <w:szCs w:val="24"/>
              </w:rPr>
            </w:pPr>
            <w:r>
              <w:rPr>
                <w:b/>
                <w:bCs/>
              </w:rPr>
              <w:t>Upper-Case Numerals</w:t>
            </w:r>
          </w:p>
        </w:tc>
      </w:tr>
      <w:tr w:rsidR="00AE3CBD" w:rsidTr="00AE3CBD">
        <w:trPr>
          <w:tblCellSpacing w:w="15" w:type="dxa"/>
        </w:trPr>
        <w:tc>
          <w:tcPr>
            <w:tcW w:w="0" w:type="auto"/>
            <w:vAlign w:val="center"/>
            <w:hideMark/>
          </w:tcPr>
          <w:p w:rsidR="00AE3CBD" w:rsidRDefault="00AE3CBD" w:rsidP="00AE3CBD">
            <w:pPr>
              <w:numPr>
                <w:ilvl w:val="0"/>
                <w:numId w:val="11"/>
              </w:numPr>
              <w:spacing w:before="100" w:beforeAutospacing="1" w:after="100" w:afterAutospacing="1" w:line="240" w:lineRule="auto"/>
            </w:pPr>
            <w:r>
              <w:t>Find a Job</w:t>
            </w:r>
          </w:p>
          <w:p w:rsidR="00AE3CBD" w:rsidRDefault="00AE3CBD" w:rsidP="00AE3CBD">
            <w:pPr>
              <w:numPr>
                <w:ilvl w:val="0"/>
                <w:numId w:val="11"/>
              </w:numPr>
              <w:spacing w:before="100" w:beforeAutospacing="1" w:after="100" w:afterAutospacing="1" w:line="240" w:lineRule="auto"/>
            </w:pPr>
            <w:r>
              <w:t>Get Money</w:t>
            </w:r>
          </w:p>
          <w:p w:rsidR="00AE3CBD" w:rsidRDefault="00AE3CBD" w:rsidP="00AE3CBD">
            <w:pPr>
              <w:numPr>
                <w:ilvl w:val="0"/>
                <w:numId w:val="11"/>
              </w:numPr>
              <w:spacing w:before="100" w:beforeAutospacing="1" w:after="100" w:afterAutospacing="1" w:line="240" w:lineRule="auto"/>
              <w:rPr>
                <w:sz w:val="24"/>
                <w:szCs w:val="24"/>
              </w:rPr>
            </w:pPr>
            <w:r>
              <w:t>Move Out</w:t>
            </w:r>
          </w:p>
        </w:tc>
        <w:tc>
          <w:tcPr>
            <w:tcW w:w="0" w:type="auto"/>
            <w:vAlign w:val="center"/>
            <w:hideMark/>
          </w:tcPr>
          <w:p w:rsidR="00AE3CBD" w:rsidRDefault="00AE3CBD" w:rsidP="00AE3CBD">
            <w:pPr>
              <w:numPr>
                <w:ilvl w:val="0"/>
                <w:numId w:val="12"/>
              </w:numPr>
              <w:spacing w:before="100" w:beforeAutospacing="1" w:after="100" w:afterAutospacing="1" w:line="240" w:lineRule="auto"/>
            </w:pPr>
            <w:r>
              <w:t>Find a Job</w:t>
            </w:r>
          </w:p>
          <w:p w:rsidR="00AE3CBD" w:rsidRDefault="00AE3CBD" w:rsidP="00AE3CBD">
            <w:pPr>
              <w:numPr>
                <w:ilvl w:val="0"/>
                <w:numId w:val="12"/>
              </w:numPr>
              <w:spacing w:before="100" w:beforeAutospacing="1" w:after="100" w:afterAutospacing="1" w:line="240" w:lineRule="auto"/>
            </w:pPr>
            <w:r>
              <w:t>Get Money</w:t>
            </w:r>
          </w:p>
          <w:p w:rsidR="00AE3CBD" w:rsidRDefault="00AE3CBD" w:rsidP="00AE3CBD">
            <w:pPr>
              <w:numPr>
                <w:ilvl w:val="0"/>
                <w:numId w:val="12"/>
              </w:numPr>
              <w:spacing w:before="100" w:beforeAutospacing="1" w:after="100" w:afterAutospacing="1" w:line="240" w:lineRule="auto"/>
              <w:rPr>
                <w:sz w:val="24"/>
                <w:szCs w:val="24"/>
              </w:rPr>
            </w:pPr>
            <w:r>
              <w:t>Move Out</w:t>
            </w:r>
          </w:p>
        </w:tc>
        <w:tc>
          <w:tcPr>
            <w:tcW w:w="0" w:type="auto"/>
            <w:vAlign w:val="center"/>
            <w:hideMark/>
          </w:tcPr>
          <w:p w:rsidR="00AE3CBD" w:rsidRDefault="00AE3CBD" w:rsidP="00AE3CBD">
            <w:pPr>
              <w:numPr>
                <w:ilvl w:val="0"/>
                <w:numId w:val="13"/>
              </w:numPr>
              <w:spacing w:before="100" w:beforeAutospacing="1" w:after="100" w:afterAutospacing="1" w:line="240" w:lineRule="auto"/>
            </w:pPr>
            <w:r>
              <w:t>Find a Job</w:t>
            </w:r>
          </w:p>
          <w:p w:rsidR="00AE3CBD" w:rsidRDefault="00AE3CBD" w:rsidP="00AE3CBD">
            <w:pPr>
              <w:numPr>
                <w:ilvl w:val="0"/>
                <w:numId w:val="13"/>
              </w:numPr>
              <w:spacing w:before="100" w:beforeAutospacing="1" w:after="100" w:afterAutospacing="1" w:line="240" w:lineRule="auto"/>
            </w:pPr>
            <w:r>
              <w:t>Get Money</w:t>
            </w:r>
          </w:p>
          <w:p w:rsidR="00AE3CBD" w:rsidRDefault="00AE3CBD" w:rsidP="00AE3CBD">
            <w:pPr>
              <w:numPr>
                <w:ilvl w:val="0"/>
                <w:numId w:val="13"/>
              </w:numPr>
              <w:spacing w:before="100" w:beforeAutospacing="1" w:after="100" w:afterAutospacing="1" w:line="240" w:lineRule="auto"/>
              <w:rPr>
                <w:sz w:val="24"/>
                <w:szCs w:val="24"/>
              </w:rPr>
            </w:pPr>
            <w:r>
              <w:t>Move Out</w:t>
            </w:r>
          </w:p>
        </w:tc>
        <w:tc>
          <w:tcPr>
            <w:tcW w:w="0" w:type="auto"/>
            <w:vAlign w:val="center"/>
            <w:hideMark/>
          </w:tcPr>
          <w:p w:rsidR="00AE3CBD" w:rsidRDefault="00AE3CBD" w:rsidP="00AE3CBD">
            <w:pPr>
              <w:numPr>
                <w:ilvl w:val="0"/>
                <w:numId w:val="14"/>
              </w:numPr>
              <w:spacing w:before="100" w:beforeAutospacing="1" w:after="100" w:afterAutospacing="1" w:line="240" w:lineRule="auto"/>
            </w:pPr>
            <w:r>
              <w:t>Find a Job</w:t>
            </w:r>
          </w:p>
          <w:p w:rsidR="00AE3CBD" w:rsidRDefault="00AE3CBD" w:rsidP="00AE3CBD">
            <w:pPr>
              <w:numPr>
                <w:ilvl w:val="0"/>
                <w:numId w:val="14"/>
              </w:numPr>
              <w:spacing w:before="100" w:beforeAutospacing="1" w:after="100" w:afterAutospacing="1" w:line="240" w:lineRule="auto"/>
            </w:pPr>
            <w:r>
              <w:t>Get Money</w:t>
            </w:r>
          </w:p>
          <w:p w:rsidR="00AE3CBD" w:rsidRDefault="00AE3CBD" w:rsidP="00AE3CBD">
            <w:pPr>
              <w:numPr>
                <w:ilvl w:val="0"/>
                <w:numId w:val="14"/>
              </w:numPr>
              <w:spacing w:before="100" w:beforeAutospacing="1" w:after="100" w:afterAutospacing="1" w:line="240" w:lineRule="auto"/>
              <w:rPr>
                <w:sz w:val="24"/>
                <w:szCs w:val="24"/>
              </w:rPr>
            </w:pPr>
            <w:r>
              <w:t>Move Out</w:t>
            </w:r>
          </w:p>
        </w:tc>
      </w:tr>
    </w:tbl>
    <w:p w:rsidR="00AE3CBD" w:rsidRDefault="00AE3CBD" w:rsidP="00AE3CBD">
      <w:pPr>
        <w:pStyle w:val="NormalWeb"/>
        <w:rPr>
          <w:ins w:id="785" w:author="Unknown"/>
        </w:rPr>
      </w:pPr>
      <w:ins w:id="786" w:author="Unknown">
        <w:r>
          <w:t xml:space="preserve">The </w:t>
        </w:r>
        <w:r>
          <w:rPr>
            <w:i/>
            <w:iCs/>
          </w:rPr>
          <w:t>start</w:t>
        </w:r>
        <w:r>
          <w:t xml:space="preserve"> attribute allows you to further customize an HTML ordered list by setting a new starting digit for the ordered list element.</w:t>
        </w:r>
      </w:ins>
    </w:p>
    <w:p w:rsidR="00AE3CBD" w:rsidRDefault="00AE3CBD" w:rsidP="00AE3CBD">
      <w:pPr>
        <w:pStyle w:val="Heading2"/>
        <w:rPr>
          <w:ins w:id="787" w:author="Unknown"/>
        </w:rPr>
      </w:pPr>
      <w:ins w:id="788" w:author="Unknown">
        <w:r>
          <w:t>HTML Numbered List Start Attribute:</w:t>
        </w:r>
      </w:ins>
    </w:p>
    <w:p w:rsidR="00AE3CBD" w:rsidRDefault="00AE3CBD" w:rsidP="00AE3CBD">
      <w:pPr>
        <w:pStyle w:val="HTMLPreformatted"/>
        <w:rPr>
          <w:ins w:id="789" w:author="Unknown"/>
        </w:rPr>
      </w:pPr>
      <w:ins w:id="790" w:author="Unknown">
        <w:r>
          <w:t>&lt;h4 align="center"&gt;Goals&lt;/h4&gt;</w:t>
        </w:r>
      </w:ins>
    </w:p>
    <w:p w:rsidR="00AE3CBD" w:rsidRDefault="00AE3CBD" w:rsidP="00AE3CBD">
      <w:pPr>
        <w:pStyle w:val="HTMLPreformatted"/>
        <w:rPr>
          <w:ins w:id="791" w:author="Unknown"/>
        </w:rPr>
      </w:pPr>
    </w:p>
    <w:p w:rsidR="00AE3CBD" w:rsidRDefault="00AE3CBD" w:rsidP="00AE3CBD">
      <w:pPr>
        <w:pStyle w:val="HTMLPreformatted"/>
        <w:rPr>
          <w:ins w:id="792" w:author="Unknown"/>
        </w:rPr>
      </w:pPr>
      <w:ins w:id="793" w:author="Unknown">
        <w:r>
          <w:t>&lt;</w:t>
        </w:r>
        <w:proofErr w:type="spellStart"/>
        <w:r>
          <w:t>ol</w:t>
        </w:r>
        <w:proofErr w:type="spellEnd"/>
        <w:r>
          <w:t xml:space="preserve"> </w:t>
        </w:r>
        <w:r>
          <w:rPr>
            <w:color w:val="FF0000"/>
          </w:rPr>
          <w:t>start="4"</w:t>
        </w:r>
        <w:r>
          <w:t xml:space="preserve"> &gt;</w:t>
        </w:r>
      </w:ins>
    </w:p>
    <w:p w:rsidR="00AE3CBD" w:rsidRDefault="00AE3CBD" w:rsidP="00AE3CBD">
      <w:pPr>
        <w:pStyle w:val="HTMLPreformatted"/>
        <w:rPr>
          <w:ins w:id="794" w:author="Unknown"/>
        </w:rPr>
      </w:pPr>
      <w:ins w:id="795" w:author="Unknown">
        <w:r>
          <w:t xml:space="preserve">  &lt;</w:t>
        </w:r>
        <w:proofErr w:type="spellStart"/>
        <w:proofErr w:type="gramStart"/>
        <w:r>
          <w:t>li</w:t>
        </w:r>
        <w:proofErr w:type="spellEnd"/>
        <w:r>
          <w:t>&gt;</w:t>
        </w:r>
        <w:proofErr w:type="gramEnd"/>
        <w:r>
          <w:t>Buy Food&lt;/</w:t>
        </w:r>
        <w:proofErr w:type="spellStart"/>
        <w:r>
          <w:t>li</w:t>
        </w:r>
        <w:proofErr w:type="spellEnd"/>
        <w:r>
          <w:t>&gt;</w:t>
        </w:r>
      </w:ins>
    </w:p>
    <w:p w:rsidR="00AE3CBD" w:rsidRDefault="00AE3CBD" w:rsidP="00AE3CBD">
      <w:pPr>
        <w:pStyle w:val="HTMLPreformatted"/>
        <w:rPr>
          <w:ins w:id="796" w:author="Unknown"/>
        </w:rPr>
      </w:pPr>
      <w:ins w:id="797" w:author="Unknown">
        <w:r>
          <w:t xml:space="preserve">  &lt;</w:t>
        </w:r>
        <w:proofErr w:type="spellStart"/>
        <w:proofErr w:type="gramStart"/>
        <w:r>
          <w:t>li</w:t>
        </w:r>
        <w:proofErr w:type="spellEnd"/>
        <w:r>
          <w:t>&gt;</w:t>
        </w:r>
        <w:proofErr w:type="gramEnd"/>
        <w:r>
          <w:t>Enroll in College&lt;/</w:t>
        </w:r>
        <w:proofErr w:type="spellStart"/>
        <w:r>
          <w:t>li</w:t>
        </w:r>
        <w:proofErr w:type="spellEnd"/>
        <w:r>
          <w:t>&gt;</w:t>
        </w:r>
      </w:ins>
    </w:p>
    <w:p w:rsidR="00AE3CBD" w:rsidRDefault="00AE3CBD" w:rsidP="00AE3CBD">
      <w:pPr>
        <w:pStyle w:val="HTMLPreformatted"/>
        <w:rPr>
          <w:ins w:id="798" w:author="Unknown"/>
        </w:rPr>
      </w:pPr>
      <w:ins w:id="799" w:author="Unknown">
        <w:r>
          <w:t xml:space="preserve">  &lt;</w:t>
        </w:r>
        <w:proofErr w:type="spellStart"/>
        <w:proofErr w:type="gramStart"/>
        <w:r>
          <w:t>li</w:t>
        </w:r>
        <w:proofErr w:type="spellEnd"/>
        <w:r>
          <w:t>&gt;</w:t>
        </w:r>
        <w:proofErr w:type="gramEnd"/>
        <w:r>
          <w:t>Get a Degree&lt;/</w:t>
        </w:r>
        <w:proofErr w:type="spellStart"/>
        <w:r>
          <w:t>li</w:t>
        </w:r>
        <w:proofErr w:type="spellEnd"/>
        <w:r>
          <w:t>&gt;</w:t>
        </w:r>
      </w:ins>
    </w:p>
    <w:p w:rsidR="00AE3CBD" w:rsidRDefault="00AE3CBD" w:rsidP="00AE3CBD">
      <w:pPr>
        <w:pStyle w:val="HTMLPreformatted"/>
        <w:rPr>
          <w:ins w:id="800" w:author="Unknown"/>
        </w:rPr>
      </w:pPr>
      <w:ins w:id="801" w:author="Unknown">
        <w:r>
          <w:t>&lt;/</w:t>
        </w:r>
        <w:proofErr w:type="spellStart"/>
        <w:r>
          <w:t>ol</w:t>
        </w:r>
        <w:proofErr w:type="spellEnd"/>
        <w:r>
          <w:t>&gt;</w:t>
        </w:r>
      </w:ins>
    </w:p>
    <w:p w:rsidR="00AE3CBD" w:rsidRDefault="00AE3CBD" w:rsidP="00AE3CBD">
      <w:pPr>
        <w:pStyle w:val="Heading2"/>
        <w:rPr>
          <w:ins w:id="802" w:author="Unknown"/>
        </w:rPr>
      </w:pPr>
      <w:ins w:id="803" w:author="Unknown">
        <w:r>
          <w:lastRenderedPageBreak/>
          <w:t>HTML Numbered List Start - 4:</w:t>
        </w:r>
      </w:ins>
    </w:p>
    <w:p w:rsidR="00AE3CBD" w:rsidRDefault="00AE3CBD" w:rsidP="00AE3CBD">
      <w:pPr>
        <w:pStyle w:val="Heading4"/>
        <w:jc w:val="center"/>
        <w:rPr>
          <w:ins w:id="804" w:author="Unknown"/>
        </w:rPr>
      </w:pPr>
      <w:ins w:id="805" w:author="Unknown">
        <w:r>
          <w:t>Goals</w:t>
        </w:r>
      </w:ins>
    </w:p>
    <w:p w:rsidR="00AE3CBD" w:rsidRDefault="00AE3CBD" w:rsidP="00AE3CBD">
      <w:pPr>
        <w:numPr>
          <w:ilvl w:val="0"/>
          <w:numId w:val="15"/>
        </w:numPr>
        <w:spacing w:before="100" w:beforeAutospacing="1" w:after="100" w:afterAutospacing="1" w:line="240" w:lineRule="auto"/>
        <w:rPr>
          <w:ins w:id="806" w:author="Unknown"/>
        </w:rPr>
      </w:pPr>
      <w:ins w:id="807" w:author="Unknown">
        <w:r>
          <w:t>Buy Food</w:t>
        </w:r>
      </w:ins>
    </w:p>
    <w:p w:rsidR="00AE3CBD" w:rsidRDefault="00AE3CBD" w:rsidP="00AE3CBD">
      <w:pPr>
        <w:numPr>
          <w:ilvl w:val="0"/>
          <w:numId w:val="15"/>
        </w:numPr>
        <w:spacing w:before="100" w:beforeAutospacing="1" w:after="100" w:afterAutospacing="1" w:line="240" w:lineRule="auto"/>
        <w:rPr>
          <w:ins w:id="808" w:author="Unknown"/>
        </w:rPr>
      </w:pPr>
      <w:ins w:id="809" w:author="Unknown">
        <w:r>
          <w:t>Enroll in College</w:t>
        </w:r>
      </w:ins>
    </w:p>
    <w:p w:rsidR="00AE3CBD" w:rsidRDefault="00AE3CBD" w:rsidP="00AE3CBD">
      <w:pPr>
        <w:numPr>
          <w:ilvl w:val="0"/>
          <w:numId w:val="15"/>
        </w:numPr>
        <w:spacing w:before="100" w:beforeAutospacing="1" w:after="100" w:afterAutospacing="1" w:line="240" w:lineRule="auto"/>
        <w:rPr>
          <w:ins w:id="810" w:author="Unknown"/>
        </w:rPr>
      </w:pPr>
      <w:ins w:id="811" w:author="Unknown">
        <w:r>
          <w:t>Get a Degree</w:t>
        </w:r>
      </w:ins>
    </w:p>
    <w:p w:rsidR="00AE3CBD" w:rsidRDefault="00AE3CBD" w:rsidP="00AE3CBD">
      <w:pPr>
        <w:pStyle w:val="Heading1"/>
        <w:rPr>
          <w:ins w:id="812" w:author="Unknown"/>
        </w:rPr>
      </w:pPr>
      <w:ins w:id="813" w:author="Unknown">
        <w:r>
          <w:t>HTML - Definition Term Lists</w:t>
        </w:r>
      </w:ins>
    </w:p>
    <w:p w:rsidR="00AE3CBD" w:rsidRDefault="00AE3CBD" w:rsidP="00AE3CBD">
      <w:pPr>
        <w:pStyle w:val="NormalWeb"/>
        <w:rPr>
          <w:ins w:id="814" w:author="Unknown"/>
        </w:rPr>
      </w:pPr>
      <w:ins w:id="815" w:author="Unknown">
        <w:r>
          <w:t>HTML definition lists (&lt;dl&gt;) are list elements that have a unique array of tags and elements; the resulting listings are similar to those you'd see in a dictionary.</w:t>
        </w:r>
      </w:ins>
    </w:p>
    <w:p w:rsidR="00AE3CBD" w:rsidRDefault="00AE3CBD" w:rsidP="00AE3CBD">
      <w:pPr>
        <w:numPr>
          <w:ilvl w:val="0"/>
          <w:numId w:val="16"/>
        </w:numPr>
        <w:spacing w:before="100" w:beforeAutospacing="1" w:after="100" w:afterAutospacing="1" w:line="240" w:lineRule="auto"/>
        <w:rPr>
          <w:ins w:id="816" w:author="Unknown"/>
        </w:rPr>
      </w:pPr>
      <w:ins w:id="817" w:author="Unknown">
        <w:r>
          <w:t>&lt;dl&gt; - opening clause that defines the start of the list</w:t>
        </w:r>
      </w:ins>
    </w:p>
    <w:p w:rsidR="00AE3CBD" w:rsidRDefault="00AE3CBD" w:rsidP="00AE3CBD">
      <w:pPr>
        <w:numPr>
          <w:ilvl w:val="0"/>
          <w:numId w:val="16"/>
        </w:numPr>
        <w:spacing w:before="100" w:beforeAutospacing="1" w:after="100" w:afterAutospacing="1" w:line="240" w:lineRule="auto"/>
        <w:rPr>
          <w:ins w:id="818" w:author="Unknown"/>
        </w:rPr>
      </w:pPr>
      <w:ins w:id="819" w:author="Unknown">
        <w:r>
          <w:t>&lt;</w:t>
        </w:r>
        <w:proofErr w:type="spellStart"/>
        <w:r>
          <w:t>dt</w:t>
        </w:r>
        <w:proofErr w:type="spellEnd"/>
        <w:r>
          <w:t>&gt; - list item that defines the definition term</w:t>
        </w:r>
      </w:ins>
    </w:p>
    <w:p w:rsidR="00AE3CBD" w:rsidRDefault="00AE3CBD" w:rsidP="00AE3CBD">
      <w:pPr>
        <w:numPr>
          <w:ilvl w:val="0"/>
          <w:numId w:val="16"/>
        </w:numPr>
        <w:spacing w:before="100" w:beforeAutospacing="1" w:after="100" w:afterAutospacing="1" w:line="240" w:lineRule="auto"/>
        <w:rPr>
          <w:ins w:id="820" w:author="Unknown"/>
        </w:rPr>
      </w:pPr>
      <w:ins w:id="821" w:author="Unknown">
        <w:r>
          <w:t>&lt;</w:t>
        </w:r>
        <w:proofErr w:type="spellStart"/>
        <w:r>
          <w:t>dd</w:t>
        </w:r>
        <w:proofErr w:type="spellEnd"/>
        <w:r>
          <w:t>&gt; - definition of the list item</w:t>
        </w:r>
      </w:ins>
    </w:p>
    <w:p w:rsidR="00AE3CBD" w:rsidRDefault="00AE3CBD" w:rsidP="00AE3CBD">
      <w:pPr>
        <w:pStyle w:val="NormalWeb"/>
        <w:rPr>
          <w:ins w:id="822" w:author="Unknown"/>
        </w:rPr>
      </w:pPr>
      <w:ins w:id="823" w:author="Unknown">
        <w:r>
          <w:t>These lists displace the word term (&lt;</w:t>
        </w:r>
        <w:proofErr w:type="spellStart"/>
        <w:proofErr w:type="gramStart"/>
        <w:r>
          <w:t>dt</w:t>
        </w:r>
        <w:proofErr w:type="spellEnd"/>
        <w:proofErr w:type="gramEnd"/>
        <w:r>
          <w:t>&gt;) in such a way that it rests just above the definition element (&lt;</w:t>
        </w:r>
        <w:proofErr w:type="spellStart"/>
        <w:r>
          <w:t>dd</w:t>
        </w:r>
        <w:proofErr w:type="spellEnd"/>
        <w:r>
          <w:t>&gt;) to offer a very unique look. For best, results we suggest bolding the definition terms with the bold tag &lt;b&gt;.</w:t>
        </w:r>
      </w:ins>
    </w:p>
    <w:p w:rsidR="00AE3CBD" w:rsidRDefault="00AE3CBD" w:rsidP="00AE3CBD">
      <w:pPr>
        <w:pStyle w:val="Heading2"/>
        <w:rPr>
          <w:ins w:id="824" w:author="Unknown"/>
        </w:rPr>
      </w:pPr>
      <w:ins w:id="825" w:author="Unknown">
        <w:r>
          <w:t>HTML Definition List Code:</w:t>
        </w:r>
      </w:ins>
    </w:p>
    <w:p w:rsidR="00AE3CBD" w:rsidRDefault="00AE3CBD" w:rsidP="00AE3CBD">
      <w:pPr>
        <w:pStyle w:val="HTMLPreformatted"/>
        <w:rPr>
          <w:ins w:id="826" w:author="Unknown"/>
        </w:rPr>
      </w:pPr>
      <w:ins w:id="827" w:author="Unknown">
        <w:r>
          <w:t>&lt;</w:t>
        </w:r>
        <w:proofErr w:type="gramStart"/>
        <w:r>
          <w:t>dl</w:t>
        </w:r>
        <w:proofErr w:type="gramEnd"/>
        <w:r>
          <w:t>&gt;</w:t>
        </w:r>
      </w:ins>
    </w:p>
    <w:p w:rsidR="00AE3CBD" w:rsidRDefault="00AE3CBD" w:rsidP="00AE3CBD">
      <w:pPr>
        <w:pStyle w:val="HTMLPreformatted"/>
        <w:rPr>
          <w:ins w:id="828" w:author="Unknown"/>
        </w:rPr>
      </w:pPr>
      <w:ins w:id="829" w:author="Unknown">
        <w:r>
          <w:t xml:space="preserve">  &lt;</w:t>
        </w:r>
        <w:proofErr w:type="spellStart"/>
        <w:proofErr w:type="gramStart"/>
        <w:r>
          <w:t>dt</w:t>
        </w:r>
        <w:proofErr w:type="spellEnd"/>
        <w:proofErr w:type="gramEnd"/>
        <w:r>
          <w:t>&gt;&lt;b&gt;</w:t>
        </w:r>
        <w:proofErr w:type="spellStart"/>
        <w:r>
          <w:t>Fromage</w:t>
        </w:r>
        <w:proofErr w:type="spellEnd"/>
        <w:r>
          <w:t>&lt;/b&gt;&lt;/</w:t>
        </w:r>
        <w:proofErr w:type="spellStart"/>
        <w:r>
          <w:t>dt</w:t>
        </w:r>
        <w:proofErr w:type="spellEnd"/>
        <w:r>
          <w:t>&gt;</w:t>
        </w:r>
      </w:ins>
    </w:p>
    <w:p w:rsidR="00AE3CBD" w:rsidRDefault="00AE3CBD" w:rsidP="00AE3CBD">
      <w:pPr>
        <w:pStyle w:val="HTMLPreformatted"/>
        <w:rPr>
          <w:ins w:id="830" w:author="Unknown"/>
        </w:rPr>
      </w:pPr>
      <w:ins w:id="831" w:author="Unknown">
        <w:r>
          <w:t xml:space="preserve">    &lt;</w:t>
        </w:r>
        <w:proofErr w:type="spellStart"/>
        <w:proofErr w:type="gramStart"/>
        <w:r>
          <w:t>dd</w:t>
        </w:r>
        <w:proofErr w:type="spellEnd"/>
        <w:r>
          <w:t>&gt;</w:t>
        </w:r>
        <w:proofErr w:type="gramEnd"/>
        <w:r>
          <w:t>French word for cheese.&lt;/</w:t>
        </w:r>
        <w:proofErr w:type="spellStart"/>
        <w:r>
          <w:t>dd</w:t>
        </w:r>
        <w:proofErr w:type="spellEnd"/>
        <w:r>
          <w:t>&gt;</w:t>
        </w:r>
      </w:ins>
    </w:p>
    <w:p w:rsidR="00AE3CBD" w:rsidRDefault="00AE3CBD" w:rsidP="00AE3CBD">
      <w:pPr>
        <w:pStyle w:val="HTMLPreformatted"/>
        <w:rPr>
          <w:ins w:id="832" w:author="Unknown"/>
        </w:rPr>
      </w:pPr>
      <w:ins w:id="833" w:author="Unknown">
        <w:r>
          <w:t xml:space="preserve">  &lt;</w:t>
        </w:r>
        <w:proofErr w:type="spellStart"/>
        <w:proofErr w:type="gramStart"/>
        <w:r>
          <w:t>dt</w:t>
        </w:r>
        <w:proofErr w:type="spellEnd"/>
        <w:proofErr w:type="gramEnd"/>
        <w:r>
          <w:t>&gt;&lt;b&gt;</w:t>
        </w:r>
        <w:proofErr w:type="spellStart"/>
        <w:r>
          <w:t>Voiture</w:t>
        </w:r>
        <w:proofErr w:type="spellEnd"/>
        <w:r>
          <w:t>&lt;/b&gt;&lt;/</w:t>
        </w:r>
        <w:proofErr w:type="spellStart"/>
        <w:r>
          <w:t>dt</w:t>
        </w:r>
        <w:proofErr w:type="spellEnd"/>
        <w:r>
          <w:t>&gt;</w:t>
        </w:r>
      </w:ins>
    </w:p>
    <w:p w:rsidR="00AE3CBD" w:rsidRDefault="00AE3CBD" w:rsidP="00AE3CBD">
      <w:pPr>
        <w:pStyle w:val="HTMLPreformatted"/>
        <w:rPr>
          <w:ins w:id="834" w:author="Unknown"/>
        </w:rPr>
      </w:pPr>
      <w:ins w:id="835" w:author="Unknown">
        <w:r>
          <w:t xml:space="preserve">    &lt;</w:t>
        </w:r>
        <w:proofErr w:type="spellStart"/>
        <w:proofErr w:type="gramStart"/>
        <w:r>
          <w:t>dd</w:t>
        </w:r>
        <w:proofErr w:type="spellEnd"/>
        <w:r>
          <w:t>&gt;</w:t>
        </w:r>
        <w:proofErr w:type="gramEnd"/>
        <w:r>
          <w:t>French word for car.&lt;/</w:t>
        </w:r>
        <w:proofErr w:type="spellStart"/>
        <w:r>
          <w:t>dd</w:t>
        </w:r>
        <w:proofErr w:type="spellEnd"/>
        <w:r>
          <w:t>&gt;</w:t>
        </w:r>
      </w:ins>
    </w:p>
    <w:p w:rsidR="00AE3CBD" w:rsidRDefault="00AE3CBD" w:rsidP="00AE3CBD">
      <w:pPr>
        <w:pStyle w:val="HTMLPreformatted"/>
        <w:rPr>
          <w:ins w:id="836" w:author="Unknown"/>
        </w:rPr>
      </w:pPr>
      <w:ins w:id="837" w:author="Unknown">
        <w:r>
          <w:t xml:space="preserve">  &lt;/</w:t>
        </w:r>
        <w:proofErr w:type="spellStart"/>
        <w:proofErr w:type="gramStart"/>
        <w:r>
          <w:t>dt</w:t>
        </w:r>
        <w:proofErr w:type="spellEnd"/>
        <w:proofErr w:type="gramEnd"/>
        <w:r>
          <w:t>&gt;</w:t>
        </w:r>
      </w:ins>
    </w:p>
    <w:p w:rsidR="00AE3CBD" w:rsidRDefault="00AE3CBD" w:rsidP="00AE3CBD">
      <w:pPr>
        <w:pStyle w:val="HTMLPreformatted"/>
        <w:rPr>
          <w:ins w:id="838" w:author="Unknown"/>
        </w:rPr>
      </w:pPr>
      <w:ins w:id="839" w:author="Unknown">
        <w:r>
          <w:t>&lt;/dl&gt;</w:t>
        </w:r>
      </w:ins>
    </w:p>
    <w:p w:rsidR="00AE3CBD" w:rsidRDefault="00AE3CBD" w:rsidP="00AE3CBD">
      <w:pPr>
        <w:pStyle w:val="Heading2"/>
        <w:rPr>
          <w:ins w:id="840" w:author="Unknown"/>
        </w:rPr>
      </w:pPr>
      <w:ins w:id="841" w:author="Unknown">
        <w:r>
          <w:t>HTML Definition List Display:</w:t>
        </w:r>
      </w:ins>
    </w:p>
    <w:p w:rsidR="00AE3CBD" w:rsidRDefault="00AE3CBD" w:rsidP="00AE3CBD">
      <w:pPr>
        <w:rPr>
          <w:ins w:id="842" w:author="Unknown"/>
        </w:rPr>
      </w:pPr>
      <w:proofErr w:type="spellStart"/>
      <w:proofErr w:type="gramStart"/>
      <w:ins w:id="843" w:author="Unknown">
        <w:r>
          <w:rPr>
            <w:b/>
            <w:bCs/>
          </w:rPr>
          <w:t>Fromage</w:t>
        </w:r>
        <w:proofErr w:type="spellEnd"/>
        <w:r>
          <w:br/>
          <w:t>French word for cheese.</w:t>
        </w:r>
        <w:proofErr w:type="gramEnd"/>
        <w:r>
          <w:br/>
        </w:r>
        <w:proofErr w:type="spellStart"/>
        <w:proofErr w:type="gramStart"/>
        <w:r>
          <w:rPr>
            <w:b/>
            <w:bCs/>
          </w:rPr>
          <w:t>Voiture</w:t>
        </w:r>
        <w:proofErr w:type="spellEnd"/>
        <w:r>
          <w:br/>
          <w:t>French word for car.</w:t>
        </w:r>
        <w:proofErr w:type="gramEnd"/>
      </w:ins>
    </w:p>
    <w:p w:rsidR="00AE3CBD" w:rsidRDefault="00AE3CBD" w:rsidP="00AE3CBD">
      <w:pPr>
        <w:pStyle w:val="Heading1"/>
      </w:pPr>
      <w:r>
        <w:t>HTML - Images &amp; Pictures</w:t>
      </w:r>
    </w:p>
    <w:p w:rsidR="00AE3CBD" w:rsidRDefault="00AE3CBD" w:rsidP="00AE3CBD">
      <w:pPr>
        <w:pStyle w:val="NormalWeb"/>
      </w:pPr>
      <w:r>
        <w:t>Images are a staple of any web designer, so it is very important that you understand how to use them properly. In order to place an image onto a website, one needs to know where the image file is located within the file tree of the web server -- the URL (Unified Resource Locator).</w:t>
      </w:r>
    </w:p>
    <w:p w:rsidR="00AE3CBD" w:rsidRDefault="000419BE" w:rsidP="00AE3CBD">
      <w:pPr>
        <w:jc w:val="center"/>
        <w:rPr>
          <w:ins w:id="844" w:author="Unknown"/>
        </w:rPr>
      </w:pPr>
      <w:ins w:id="845"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846" w:author="Unknown"/>
        </w:rPr>
      </w:pPr>
      <w:ins w:id="847" w:author="Unknown">
        <w:r>
          <w:lastRenderedPageBreak/>
          <w:t>Use the &lt;</w:t>
        </w:r>
        <w:proofErr w:type="spellStart"/>
        <w:r>
          <w:t>img</w:t>
        </w:r>
        <w:proofErr w:type="spellEnd"/>
        <w:r>
          <w:t xml:space="preserve"> /&gt; tag to place an image on your webpage. Like the &lt;</w:t>
        </w:r>
        <w:proofErr w:type="spellStart"/>
        <w:r>
          <w:t>br</w:t>
        </w:r>
        <w:proofErr w:type="spellEnd"/>
        <w:r>
          <w:t xml:space="preserve"> /&gt; tag, &lt;</w:t>
        </w:r>
        <w:proofErr w:type="spellStart"/>
        <w:r>
          <w:t>img</w:t>
        </w:r>
        <w:proofErr w:type="spellEnd"/>
        <w:r>
          <w:t xml:space="preserve"> /&gt; tag does not require a formal ending tag. Instead, all we need to do to close this tag out with a slash (/) placed just inside the ending bracket (/&gt;).</w:t>
        </w:r>
      </w:ins>
    </w:p>
    <w:p w:rsidR="00AE3CBD" w:rsidRDefault="00AE3CBD" w:rsidP="00AE3CBD">
      <w:pPr>
        <w:pStyle w:val="Heading2"/>
        <w:rPr>
          <w:ins w:id="848" w:author="Unknown"/>
        </w:rPr>
      </w:pPr>
      <w:ins w:id="849" w:author="Unknown">
        <w:r>
          <w:t>HTML Image Code:</w:t>
        </w:r>
      </w:ins>
    </w:p>
    <w:p w:rsidR="00AE3CBD" w:rsidRDefault="00AE3CBD" w:rsidP="00AE3CBD">
      <w:pPr>
        <w:pStyle w:val="HTMLPreformatted"/>
        <w:rPr>
          <w:ins w:id="850" w:author="Unknown"/>
        </w:rPr>
      </w:pPr>
      <w:ins w:id="851" w:author="Unknown">
        <w:r>
          <w:t>&lt;</w:t>
        </w:r>
        <w:proofErr w:type="spellStart"/>
        <w:r>
          <w:t>img</w:t>
        </w:r>
        <w:proofErr w:type="spellEnd"/>
        <w:r>
          <w:t xml:space="preserve"> </w:t>
        </w:r>
        <w:proofErr w:type="spellStart"/>
        <w:r>
          <w:t>src</w:t>
        </w:r>
        <w:proofErr w:type="spellEnd"/>
        <w:r>
          <w:t>="http://www.tizag.com/pics/htmlT/sunset.gif" /&gt;</w:t>
        </w:r>
      </w:ins>
    </w:p>
    <w:p w:rsidR="00AE3CBD" w:rsidRDefault="00AE3CBD" w:rsidP="00AE3CBD">
      <w:pPr>
        <w:pStyle w:val="Heading2"/>
        <w:rPr>
          <w:ins w:id="852" w:author="Unknown"/>
        </w:rPr>
      </w:pPr>
      <w:ins w:id="853" w:author="Unknown">
        <w:r>
          <w:t>HTML Image:</w:t>
        </w:r>
      </w:ins>
    </w:p>
    <w:p w:rsidR="00AE3CBD" w:rsidRDefault="00AE3CBD" w:rsidP="00AE3CBD">
      <w:pPr>
        <w:rPr>
          <w:ins w:id="854" w:author="Unknown"/>
        </w:rPr>
      </w:pPr>
      <w:r>
        <w:rPr>
          <w:noProof/>
          <w:lang w:bidi="hi-IN"/>
        </w:rPr>
        <w:drawing>
          <wp:inline distT="0" distB="0" distL="0" distR="0">
            <wp:extent cx="914400" cy="600075"/>
            <wp:effectExtent l="19050" t="0" r="0" b="0"/>
            <wp:docPr id="13" name="Picture 13" descr="http://www.tizag.com/pics/htmlT/sun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izag.com/pics/htmlT/sunset.gif"/>
                    <pic:cNvPicPr>
                      <a:picLocks noChangeAspect="1" noChangeArrowheads="1"/>
                    </pic:cNvPicPr>
                  </pic:nvPicPr>
                  <pic:blipFill>
                    <a:blip r:embed="rId9"/>
                    <a:srcRect/>
                    <a:stretch>
                      <a:fillRect/>
                    </a:stretch>
                  </pic:blipFill>
                  <pic:spPr bwMode="auto">
                    <a:xfrm>
                      <a:off x="0" y="0"/>
                      <a:ext cx="914400" cy="600075"/>
                    </a:xfrm>
                    <a:prstGeom prst="rect">
                      <a:avLst/>
                    </a:prstGeom>
                    <a:noFill/>
                    <a:ln w="9525">
                      <a:noFill/>
                      <a:miter lim="800000"/>
                      <a:headEnd/>
                      <a:tailEnd/>
                    </a:ln>
                  </pic:spPr>
                </pic:pic>
              </a:graphicData>
            </a:graphic>
          </wp:inline>
        </w:drawing>
      </w:r>
    </w:p>
    <w:p w:rsidR="00AE3CBD" w:rsidRDefault="00AE3CBD" w:rsidP="00AE3CBD">
      <w:pPr>
        <w:pStyle w:val="NormalWeb"/>
        <w:rPr>
          <w:ins w:id="855" w:author="Unknown"/>
        </w:rPr>
      </w:pPr>
      <w:ins w:id="856" w:author="Unknown">
        <w:r>
          <w:t xml:space="preserve">So that you can follow along with us, we've provided a global URL of an image we have stored on </w:t>
        </w:r>
        <w:proofErr w:type="spellStart"/>
        <w:r>
          <w:t>Tizag's</w:t>
        </w:r>
        <w:proofErr w:type="spellEnd"/>
        <w:r>
          <w:t xml:space="preserve"> web server. If you have an active connection to the internet, you should be able to use the URL in the example to render this image on your own web page. If not, you will have to download (right click the image and </w:t>
        </w:r>
        <w:r>
          <w:rPr>
            <w:b/>
            <w:bCs/>
          </w:rPr>
          <w:t>Save As</w:t>
        </w:r>
        <w:r>
          <w:t>...</w:t>
        </w:r>
        <w:proofErr w:type="gramStart"/>
        <w:r>
          <w:t>on</w:t>
        </w:r>
        <w:proofErr w:type="gramEnd"/>
        <w:r>
          <w:t xml:space="preserve"> a PC, control-click and </w:t>
        </w:r>
        <w:r>
          <w:rPr>
            <w:b/>
            <w:bCs/>
          </w:rPr>
          <w:t>Save</w:t>
        </w:r>
        <w:r>
          <w:t xml:space="preserve"> on a Mac). Once saved to your local computer, point the image </w:t>
        </w:r>
        <w:proofErr w:type="spellStart"/>
        <w:r>
          <w:rPr>
            <w:i/>
            <w:iCs/>
          </w:rPr>
          <w:t>src</w:t>
        </w:r>
        <w:proofErr w:type="spellEnd"/>
        <w:r>
          <w:t xml:space="preserve"> attribute to the recently downloaded image file. It might help to save the image file in the same folder as your web page.</w:t>
        </w:r>
      </w:ins>
    </w:p>
    <w:p w:rsidR="00AE3CBD" w:rsidRDefault="00AE3CBD" w:rsidP="00AE3CBD">
      <w:pPr>
        <w:pStyle w:val="Heading1"/>
        <w:rPr>
          <w:ins w:id="857" w:author="Unknown"/>
        </w:rPr>
      </w:pPr>
      <w:ins w:id="858" w:author="Unknown">
        <w:r>
          <w:t xml:space="preserve">HTML - Image </w:t>
        </w:r>
        <w:proofErr w:type="spellStart"/>
        <w:r>
          <w:rPr>
            <w:i/>
            <w:iCs/>
          </w:rPr>
          <w:t>src</w:t>
        </w:r>
        <w:proofErr w:type="spellEnd"/>
        <w:r>
          <w:t xml:space="preserve"> Attribute</w:t>
        </w:r>
      </w:ins>
    </w:p>
    <w:p w:rsidR="00AE3CBD" w:rsidRDefault="00AE3CBD" w:rsidP="00AE3CBD">
      <w:pPr>
        <w:pStyle w:val="NormalWeb"/>
        <w:rPr>
          <w:ins w:id="859" w:author="Unknown"/>
        </w:rPr>
      </w:pPr>
      <w:ins w:id="860" w:author="Unknown">
        <w:r>
          <w:t>The source attribute (</w:t>
        </w:r>
        <w:proofErr w:type="spellStart"/>
        <w:r>
          <w:rPr>
            <w:i/>
            <w:iCs/>
          </w:rPr>
          <w:t>src</w:t>
        </w:r>
        <w:proofErr w:type="spellEnd"/>
        <w:r>
          <w:t>) is what makes an image tag display an image. An image source is a URL value and should point to the directory location of an image file. Let's take one more look at the code from our first HTML image example.</w:t>
        </w:r>
      </w:ins>
    </w:p>
    <w:p w:rsidR="00AE3CBD" w:rsidRDefault="00AE3CBD" w:rsidP="00AE3CBD">
      <w:pPr>
        <w:pStyle w:val="Heading2"/>
        <w:rPr>
          <w:ins w:id="861" w:author="Unknown"/>
        </w:rPr>
      </w:pPr>
      <w:ins w:id="862" w:author="Unknown">
        <w:r>
          <w:t>HTML Image Code:</w:t>
        </w:r>
      </w:ins>
    </w:p>
    <w:p w:rsidR="00AE3CBD" w:rsidRDefault="00AE3CBD" w:rsidP="00AE3CBD">
      <w:pPr>
        <w:pStyle w:val="HTMLPreformatted"/>
        <w:rPr>
          <w:ins w:id="863" w:author="Unknown"/>
        </w:rPr>
      </w:pPr>
      <w:ins w:id="864" w:author="Unknown">
        <w:r>
          <w:t>&lt;</w:t>
        </w:r>
        <w:proofErr w:type="spellStart"/>
        <w:r>
          <w:t>img</w:t>
        </w:r>
        <w:proofErr w:type="spellEnd"/>
        <w:r>
          <w:t xml:space="preserve"> </w:t>
        </w:r>
        <w:proofErr w:type="spellStart"/>
        <w:r>
          <w:t>src</w:t>
        </w:r>
        <w:proofErr w:type="spellEnd"/>
        <w:r>
          <w:t>="http://www.tizag.com/pics/htmlT/sunset.gif" /&gt;</w:t>
        </w:r>
      </w:ins>
    </w:p>
    <w:p w:rsidR="00AE3CBD" w:rsidRDefault="00AE3CBD" w:rsidP="00AE3CBD">
      <w:pPr>
        <w:pStyle w:val="NormalWeb"/>
        <w:rPr>
          <w:ins w:id="865" w:author="Unknown"/>
        </w:rPr>
      </w:pPr>
      <w:ins w:id="866" w:author="Unknown">
        <w:r>
          <w:t>An image source value is essentially the URL of a picture file and tells the web browser where the image is located so that it can then display the image correctly.</w:t>
        </w:r>
      </w:ins>
    </w:p>
    <w:p w:rsidR="00AE3CBD" w:rsidRDefault="00AE3CBD" w:rsidP="00AE3CBD">
      <w:pPr>
        <w:pStyle w:val="Heading1"/>
        <w:rPr>
          <w:ins w:id="867" w:author="Unknown"/>
        </w:rPr>
      </w:pPr>
      <w:ins w:id="868" w:author="Unknown">
        <w:r>
          <w:t>HTML - Source URLs</w:t>
        </w:r>
      </w:ins>
    </w:p>
    <w:p w:rsidR="00AE3CBD" w:rsidRDefault="00AE3CBD" w:rsidP="00AE3CBD">
      <w:pPr>
        <w:pStyle w:val="NormalWeb"/>
        <w:rPr>
          <w:ins w:id="869" w:author="Unknown"/>
        </w:rPr>
      </w:pPr>
      <w:ins w:id="870" w:author="Unknown">
        <w:r>
          <w:t>Image source URLs can be either local or global, meaning that the picture files you wish to display on your website can be either hosted locally on your machine (local) or hosted elsewhere on some other web site domain (global).</w:t>
        </w:r>
      </w:ins>
    </w:p>
    <w:p w:rsidR="00AE3CBD" w:rsidRDefault="00AE3CBD" w:rsidP="00AE3CBD">
      <w:pPr>
        <w:numPr>
          <w:ilvl w:val="0"/>
          <w:numId w:val="17"/>
        </w:numPr>
        <w:spacing w:before="100" w:beforeAutospacing="1" w:after="100" w:afterAutospacing="1" w:line="240" w:lineRule="auto"/>
        <w:rPr>
          <w:ins w:id="871" w:author="Unknown"/>
        </w:rPr>
      </w:pPr>
      <w:ins w:id="872" w:author="Unknown">
        <w:r>
          <w:rPr>
            <w:b/>
            <w:bCs/>
          </w:rPr>
          <w:t>Global:</w:t>
        </w:r>
        <w:r>
          <w:t xml:space="preserve"> http://www.tizag.com/pics/htmlT/sunset.gif</w:t>
        </w:r>
      </w:ins>
    </w:p>
    <w:p w:rsidR="00AE3CBD" w:rsidRDefault="00AE3CBD" w:rsidP="00AE3CBD">
      <w:pPr>
        <w:numPr>
          <w:ilvl w:val="0"/>
          <w:numId w:val="17"/>
        </w:numPr>
        <w:spacing w:before="100" w:beforeAutospacing="1" w:after="100" w:afterAutospacing="1" w:line="240" w:lineRule="auto"/>
        <w:rPr>
          <w:ins w:id="873" w:author="Unknown"/>
        </w:rPr>
      </w:pPr>
      <w:ins w:id="874" w:author="Unknown">
        <w:r>
          <w:rPr>
            <w:b/>
            <w:bCs/>
          </w:rPr>
          <w:t xml:space="preserve">Local: </w:t>
        </w:r>
        <w:proofErr w:type="spellStart"/>
        <w:r>
          <w:t>pics</w:t>
        </w:r>
        <w:proofErr w:type="spellEnd"/>
        <w:r>
          <w:t>/sunset.gif</w:t>
        </w:r>
      </w:ins>
    </w:p>
    <w:p w:rsidR="00AE3CBD" w:rsidRDefault="00AE3CBD" w:rsidP="00AE3CBD">
      <w:pPr>
        <w:pStyle w:val="NormalWeb"/>
        <w:rPr>
          <w:ins w:id="875" w:author="Unknown"/>
        </w:rPr>
      </w:pPr>
      <w:ins w:id="876" w:author="Unknown">
        <w:r>
          <w:t>Local URLs are relative to the file path of the web page itself. For example, if the picture file is placed inside the same directory as the web page, then the local URL for the image would simply be the name of the image, since it is residing in the same directory as the HTML page.</w:t>
        </w:r>
      </w:ins>
    </w:p>
    <w:p w:rsidR="00AE3CBD" w:rsidRDefault="00AE3CBD" w:rsidP="00AE3CBD">
      <w:pPr>
        <w:pStyle w:val="Heading2"/>
        <w:rPr>
          <w:ins w:id="877" w:author="Unknown"/>
        </w:rPr>
      </w:pPr>
      <w:ins w:id="878" w:author="Unknown">
        <w:r>
          <w:lastRenderedPageBreak/>
          <w:t>Local URLs Explained:</w:t>
        </w:r>
      </w:ins>
    </w:p>
    <w:tbl>
      <w:tblPr>
        <w:tblW w:w="0" w:type="auto"/>
        <w:tblCellSpacing w:w="15" w:type="dxa"/>
        <w:tblCellMar>
          <w:top w:w="15" w:type="dxa"/>
          <w:left w:w="15" w:type="dxa"/>
          <w:bottom w:w="15" w:type="dxa"/>
          <w:right w:w="15" w:type="dxa"/>
        </w:tblCellMar>
        <w:tblLook w:val="04A0"/>
      </w:tblPr>
      <w:tblGrid>
        <w:gridCol w:w="2107"/>
        <w:gridCol w:w="6762"/>
      </w:tblGrid>
      <w:tr w:rsidR="00AE3CBD" w:rsidTr="00AE3CBD">
        <w:trPr>
          <w:tblCellSpacing w:w="15" w:type="dxa"/>
        </w:trPr>
        <w:tc>
          <w:tcPr>
            <w:tcW w:w="0" w:type="auto"/>
            <w:vAlign w:val="center"/>
            <w:hideMark/>
          </w:tcPr>
          <w:p w:rsidR="00AE3CBD" w:rsidRDefault="00AE3CBD">
            <w:pPr>
              <w:rPr>
                <w:sz w:val="24"/>
                <w:szCs w:val="24"/>
              </w:rPr>
            </w:pPr>
            <w:r>
              <w:rPr>
                <w:b/>
                <w:bCs/>
              </w:rPr>
              <w:t xml:space="preserve">Local </w:t>
            </w:r>
            <w:proofErr w:type="spellStart"/>
            <w:r>
              <w:rPr>
                <w:b/>
                <w:bCs/>
              </w:rPr>
              <w:t>Src</w:t>
            </w:r>
            <w:proofErr w:type="spellEnd"/>
          </w:p>
        </w:tc>
        <w:tc>
          <w:tcPr>
            <w:tcW w:w="0" w:type="auto"/>
            <w:vAlign w:val="center"/>
            <w:hideMark/>
          </w:tcPr>
          <w:p w:rsidR="00AE3CBD" w:rsidRDefault="00AE3CBD">
            <w:pPr>
              <w:rPr>
                <w:sz w:val="24"/>
                <w:szCs w:val="24"/>
              </w:rPr>
            </w:pPr>
            <w:r>
              <w:rPr>
                <w:b/>
                <w:bCs/>
              </w:rPr>
              <w:t>Location Description</w:t>
            </w:r>
          </w:p>
        </w:tc>
      </w:tr>
      <w:tr w:rsidR="00AE3CBD" w:rsidTr="00AE3CBD">
        <w:trPr>
          <w:tblCellSpacing w:w="15" w:type="dxa"/>
        </w:trPr>
        <w:tc>
          <w:tcPr>
            <w:tcW w:w="0" w:type="auto"/>
            <w:vAlign w:val="center"/>
            <w:hideMark/>
          </w:tcPr>
          <w:p w:rsidR="00AE3CBD" w:rsidRDefault="00AE3CBD">
            <w:pPr>
              <w:rPr>
                <w:sz w:val="24"/>
                <w:szCs w:val="24"/>
              </w:rPr>
            </w:pPr>
            <w:proofErr w:type="spellStart"/>
            <w:r>
              <w:t>src</w:t>
            </w:r>
            <w:proofErr w:type="spellEnd"/>
            <w:r>
              <w:t>="sunset.gif"</w:t>
            </w:r>
          </w:p>
        </w:tc>
        <w:tc>
          <w:tcPr>
            <w:tcW w:w="0" w:type="auto"/>
            <w:vAlign w:val="center"/>
            <w:hideMark/>
          </w:tcPr>
          <w:p w:rsidR="00AE3CBD" w:rsidRDefault="00AE3CBD">
            <w:pPr>
              <w:rPr>
                <w:sz w:val="24"/>
                <w:szCs w:val="24"/>
              </w:rPr>
            </w:pPr>
            <w:r>
              <w:t>picture file resides in same directory as .html file</w:t>
            </w:r>
          </w:p>
        </w:tc>
      </w:tr>
      <w:tr w:rsidR="00AE3CBD" w:rsidTr="00AE3CBD">
        <w:trPr>
          <w:tblCellSpacing w:w="15" w:type="dxa"/>
        </w:trPr>
        <w:tc>
          <w:tcPr>
            <w:tcW w:w="0" w:type="auto"/>
            <w:vAlign w:val="center"/>
            <w:hideMark/>
          </w:tcPr>
          <w:p w:rsidR="00AE3CBD" w:rsidRDefault="00AE3CBD">
            <w:pPr>
              <w:rPr>
                <w:sz w:val="24"/>
                <w:szCs w:val="24"/>
              </w:rPr>
            </w:pPr>
            <w:proofErr w:type="spellStart"/>
            <w:r>
              <w:t>src</w:t>
            </w:r>
            <w:proofErr w:type="spellEnd"/>
            <w:r>
              <w:t>="</w:t>
            </w:r>
            <w:proofErr w:type="spellStart"/>
            <w:r>
              <w:t>pics</w:t>
            </w:r>
            <w:proofErr w:type="spellEnd"/>
            <w:r>
              <w:t>/sunset.gif"</w:t>
            </w:r>
          </w:p>
        </w:tc>
        <w:tc>
          <w:tcPr>
            <w:tcW w:w="0" w:type="auto"/>
            <w:vAlign w:val="center"/>
            <w:hideMark/>
          </w:tcPr>
          <w:p w:rsidR="00AE3CBD" w:rsidRDefault="00AE3CBD">
            <w:pPr>
              <w:rPr>
                <w:sz w:val="24"/>
                <w:szCs w:val="24"/>
              </w:rPr>
            </w:pPr>
            <w:r>
              <w:t xml:space="preserve">picture file resides in the </w:t>
            </w:r>
            <w:proofErr w:type="spellStart"/>
            <w:r>
              <w:rPr>
                <w:i/>
                <w:iCs/>
              </w:rPr>
              <w:t>pics</w:t>
            </w:r>
            <w:proofErr w:type="spellEnd"/>
            <w:r>
              <w:t xml:space="preserve"> directory</w:t>
            </w:r>
          </w:p>
        </w:tc>
      </w:tr>
      <w:tr w:rsidR="00AE3CBD" w:rsidTr="00AE3CBD">
        <w:trPr>
          <w:tblCellSpacing w:w="15" w:type="dxa"/>
        </w:trPr>
        <w:tc>
          <w:tcPr>
            <w:tcW w:w="0" w:type="auto"/>
            <w:vAlign w:val="center"/>
            <w:hideMark/>
          </w:tcPr>
          <w:p w:rsidR="00AE3CBD" w:rsidRDefault="00AE3CBD">
            <w:pPr>
              <w:rPr>
                <w:sz w:val="24"/>
                <w:szCs w:val="24"/>
              </w:rPr>
            </w:pPr>
            <w:proofErr w:type="spellStart"/>
            <w:proofErr w:type="gramStart"/>
            <w:r>
              <w:t>src</w:t>
            </w:r>
            <w:proofErr w:type="spellEnd"/>
            <w:proofErr w:type="gramEnd"/>
            <w:r>
              <w:t>="../sunset.gif"</w:t>
            </w:r>
          </w:p>
        </w:tc>
        <w:tc>
          <w:tcPr>
            <w:tcW w:w="0" w:type="auto"/>
            <w:vAlign w:val="center"/>
            <w:hideMark/>
          </w:tcPr>
          <w:p w:rsidR="00AE3CBD" w:rsidRDefault="00AE3CBD">
            <w:pPr>
              <w:rPr>
                <w:sz w:val="24"/>
                <w:szCs w:val="24"/>
              </w:rPr>
            </w:pPr>
            <w:r>
              <w:t>picture resides one folder "up" from the .html file</w:t>
            </w:r>
          </w:p>
        </w:tc>
      </w:tr>
      <w:tr w:rsidR="00AE3CBD" w:rsidTr="00AE3CBD">
        <w:trPr>
          <w:tblCellSpacing w:w="15" w:type="dxa"/>
        </w:trPr>
        <w:tc>
          <w:tcPr>
            <w:tcW w:w="0" w:type="auto"/>
            <w:vAlign w:val="center"/>
            <w:hideMark/>
          </w:tcPr>
          <w:p w:rsidR="00AE3CBD" w:rsidRDefault="00AE3CBD">
            <w:pPr>
              <w:rPr>
                <w:sz w:val="24"/>
                <w:szCs w:val="24"/>
              </w:rPr>
            </w:pPr>
            <w:proofErr w:type="spellStart"/>
            <w:proofErr w:type="gramStart"/>
            <w:r>
              <w:t>src</w:t>
            </w:r>
            <w:proofErr w:type="spellEnd"/>
            <w:proofErr w:type="gramEnd"/>
            <w:r>
              <w:t>="../</w:t>
            </w:r>
            <w:proofErr w:type="spellStart"/>
            <w:r>
              <w:t>pics</w:t>
            </w:r>
            <w:proofErr w:type="spellEnd"/>
            <w:r>
              <w:t>/sunset.gif"</w:t>
            </w:r>
          </w:p>
        </w:tc>
        <w:tc>
          <w:tcPr>
            <w:tcW w:w="0" w:type="auto"/>
            <w:vAlign w:val="center"/>
            <w:hideMark/>
          </w:tcPr>
          <w:p w:rsidR="00AE3CBD" w:rsidRDefault="00AE3CBD">
            <w:pPr>
              <w:rPr>
                <w:sz w:val="24"/>
                <w:szCs w:val="24"/>
              </w:rPr>
            </w:pPr>
            <w:proofErr w:type="gramStart"/>
            <w:r>
              <w:t>picture</w:t>
            </w:r>
            <w:proofErr w:type="gramEnd"/>
            <w:r>
              <w:t xml:space="preserve"> file resides in the </w:t>
            </w:r>
            <w:proofErr w:type="spellStart"/>
            <w:r>
              <w:rPr>
                <w:i/>
                <w:iCs/>
              </w:rPr>
              <w:t>pics</w:t>
            </w:r>
            <w:proofErr w:type="spellEnd"/>
            <w:r>
              <w:t xml:space="preserve"> directory, one folder "up" from the .html file.</w:t>
            </w:r>
          </w:p>
        </w:tc>
      </w:tr>
    </w:tbl>
    <w:p w:rsidR="00AE3CBD" w:rsidRDefault="00AE3CBD" w:rsidP="00AE3CBD">
      <w:pPr>
        <w:pStyle w:val="NormalWeb"/>
        <w:rPr>
          <w:ins w:id="879" w:author="Unknown"/>
        </w:rPr>
      </w:pPr>
      <w:ins w:id="880" w:author="Unknown">
        <w:r>
          <w:t xml:space="preserve">Pictures must reside on the same web host as </w:t>
        </w:r>
        <w:proofErr w:type="spellStart"/>
        <w:r>
          <w:t>your</w:t>
        </w:r>
        <w:proofErr w:type="spellEnd"/>
        <w:r>
          <w:t xml:space="preserve"> .html file in order for you to use local URLs. A URL cannot contain drive letters such as C:\, since a </w:t>
        </w:r>
        <w:proofErr w:type="spellStart"/>
        <w:r>
          <w:rPr>
            <w:i/>
            <w:iCs/>
          </w:rPr>
          <w:t>src</w:t>
        </w:r>
        <w:proofErr w:type="spellEnd"/>
        <w:r>
          <w:t xml:space="preserve"> URL is a relational interpretation based on the location of the.html file and the location of the picture file. Something like </w:t>
        </w:r>
        <w:proofErr w:type="spellStart"/>
        <w:r>
          <w:t>src</w:t>
        </w:r>
        <w:proofErr w:type="spellEnd"/>
        <w:r>
          <w:t xml:space="preserve">="C:\www\web\pics\" will </w:t>
        </w:r>
        <w:r>
          <w:rPr>
            <w:i/>
            <w:iCs/>
          </w:rPr>
          <w:t>not</w:t>
        </w:r>
        <w:r>
          <w:t xml:space="preserve"> work. </w:t>
        </w:r>
      </w:ins>
    </w:p>
    <w:p w:rsidR="00AE3CBD" w:rsidRDefault="00AE3CBD" w:rsidP="00AE3CBD">
      <w:pPr>
        <w:pStyle w:val="NormalWeb"/>
        <w:rPr>
          <w:ins w:id="881" w:author="Unknown"/>
        </w:rPr>
      </w:pPr>
      <w:ins w:id="882" w:author="Unknown">
        <w:r>
          <w:t xml:space="preserve">Each URL format has its pros and cons. </w:t>
        </w:r>
        <w:proofErr w:type="gramStart"/>
        <w:r>
          <w:t>Using</w:t>
        </w:r>
        <w:proofErr w:type="gramEnd"/>
        <w:r>
          <w:t xml:space="preserve"> the URL of pictures on other sites poses a problem if the other site happens to change the physical location of the picture file. Copying the file directly to your web server solves this problem. However, as you continue to upload picture files to your system, you may eventually run short on hard drive space. Use your best judgment based upon your situation.</w:t>
        </w:r>
      </w:ins>
    </w:p>
    <w:p w:rsidR="00AE3CBD" w:rsidRDefault="00AE3CBD" w:rsidP="00AE3CBD">
      <w:pPr>
        <w:pStyle w:val="Heading1"/>
        <w:rPr>
          <w:ins w:id="883" w:author="Unknown"/>
        </w:rPr>
      </w:pPr>
      <w:ins w:id="884" w:author="Unknown">
        <w:r>
          <w:t>HTML - Image Height and Width Attributes</w:t>
        </w:r>
      </w:ins>
    </w:p>
    <w:p w:rsidR="00AE3CBD" w:rsidRDefault="00AE3CBD" w:rsidP="00AE3CBD">
      <w:pPr>
        <w:pStyle w:val="NormalWeb"/>
        <w:rPr>
          <w:ins w:id="885" w:author="Unknown"/>
        </w:rPr>
      </w:pPr>
      <w:ins w:id="886" w:author="Unknown">
        <w:r>
          <w:rPr>
            <w:i/>
            <w:iCs/>
          </w:rPr>
          <w:t>Height</w:t>
        </w:r>
        <w:r>
          <w:t xml:space="preserve"> and </w:t>
        </w:r>
        <w:r>
          <w:rPr>
            <w:i/>
            <w:iCs/>
          </w:rPr>
          <w:t>width</w:t>
        </w:r>
        <w:r>
          <w:t xml:space="preserve"> are HTML attributes that define an element's height and width properties. These values can either be percentage-based (%) or rely on pixel sizes.</w:t>
        </w:r>
      </w:ins>
    </w:p>
    <w:p w:rsidR="00AE3CBD" w:rsidRDefault="00AE3CBD" w:rsidP="00AE3CBD">
      <w:pPr>
        <w:pStyle w:val="Heading2"/>
        <w:rPr>
          <w:ins w:id="887" w:author="Unknown"/>
        </w:rPr>
      </w:pPr>
      <w:ins w:id="888" w:author="Unknown">
        <w:r>
          <w:t>HTML Height and Width Attributes:</w:t>
        </w:r>
      </w:ins>
    </w:p>
    <w:p w:rsidR="00AE3CBD" w:rsidRDefault="00AE3CBD" w:rsidP="00AE3CBD">
      <w:pPr>
        <w:pStyle w:val="HTMLPreformatted"/>
        <w:rPr>
          <w:ins w:id="889" w:author="Unknown"/>
        </w:rPr>
      </w:pPr>
      <w:ins w:id="890" w:author="Unknown">
        <w:r>
          <w:t>&lt;</w:t>
        </w:r>
        <w:proofErr w:type="spellStart"/>
        <w:r>
          <w:t>img</w:t>
        </w:r>
        <w:proofErr w:type="spellEnd"/>
        <w:r>
          <w:t xml:space="preserve"> </w:t>
        </w:r>
        <w:proofErr w:type="spellStart"/>
        <w:r>
          <w:t>src</w:t>
        </w:r>
        <w:proofErr w:type="spellEnd"/>
        <w:r>
          <w:t>="sunset.gif" height="50" width="100" /&gt;</w:t>
        </w:r>
      </w:ins>
    </w:p>
    <w:p w:rsidR="00AE3CBD" w:rsidRDefault="00AE3CBD" w:rsidP="00AE3CBD">
      <w:pPr>
        <w:pStyle w:val="Heading2"/>
        <w:rPr>
          <w:ins w:id="891" w:author="Unknown"/>
        </w:rPr>
      </w:pPr>
      <w:ins w:id="892" w:author="Unknown">
        <w:r>
          <w:t>HTML Height and Width (Pixels):</w:t>
        </w:r>
      </w:ins>
    </w:p>
    <w:p w:rsidR="00AE3CBD" w:rsidRDefault="00AE3CBD" w:rsidP="00AE3CBD">
      <w:pPr>
        <w:rPr>
          <w:ins w:id="893" w:author="Unknown"/>
        </w:rPr>
      </w:pPr>
      <w:r>
        <w:rPr>
          <w:noProof/>
          <w:lang w:bidi="hi-IN"/>
        </w:rPr>
        <w:drawing>
          <wp:inline distT="0" distB="0" distL="0" distR="0">
            <wp:extent cx="952500" cy="476250"/>
            <wp:effectExtent l="19050" t="0" r="0" b="0"/>
            <wp:docPr id="14" name="Picture 14" descr="http://www.tizag.com/pics/htmlT/sun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izag.com/pics/htmlT/sunset.gif"/>
                    <pic:cNvPicPr>
                      <a:picLocks noChangeAspect="1" noChangeArrowheads="1"/>
                    </pic:cNvPicPr>
                  </pic:nvPicPr>
                  <pic:blipFill>
                    <a:blip r:embed="rId9"/>
                    <a:srcRect/>
                    <a:stretch>
                      <a:fillRect/>
                    </a:stretch>
                  </pic:blipFill>
                  <pic:spPr bwMode="auto">
                    <a:xfrm>
                      <a:off x="0" y="0"/>
                      <a:ext cx="952500" cy="476250"/>
                    </a:xfrm>
                    <a:prstGeom prst="rect">
                      <a:avLst/>
                    </a:prstGeom>
                    <a:noFill/>
                    <a:ln w="9525">
                      <a:noFill/>
                      <a:miter lim="800000"/>
                      <a:headEnd/>
                      <a:tailEnd/>
                    </a:ln>
                  </pic:spPr>
                </pic:pic>
              </a:graphicData>
            </a:graphic>
          </wp:inline>
        </w:drawing>
      </w:r>
    </w:p>
    <w:p w:rsidR="00AE3CBD" w:rsidRDefault="00AE3CBD" w:rsidP="00AE3CBD">
      <w:pPr>
        <w:pStyle w:val="NormalWeb"/>
        <w:rPr>
          <w:ins w:id="894" w:author="Unknown"/>
        </w:rPr>
      </w:pPr>
      <w:ins w:id="895" w:author="Unknown">
        <w:r>
          <w:t>Above, we've used hard-coded pixel values for the height and width of the sunset image to ensure that this image will always render 50 pixels high by 100 pixels wide. By hard-coding these values, we are ensuring that the image will only display 50 pixels high by 100 pixels wide, even if the picture file itself happens to be much larger. If the dimensions of the picture are much larger, then we risk some severe skewing as the browser tries to shrink our image into our small box.</w:t>
        </w:r>
      </w:ins>
    </w:p>
    <w:p w:rsidR="00AE3CBD" w:rsidRDefault="00AE3CBD" w:rsidP="00AE3CBD">
      <w:pPr>
        <w:pStyle w:val="NormalWeb"/>
        <w:rPr>
          <w:ins w:id="896" w:author="Unknown"/>
        </w:rPr>
      </w:pPr>
      <w:ins w:id="897" w:author="Unknown">
        <w:r>
          <w:t xml:space="preserve">Height and width values can also be a percentage. Percentage values are relative to the parent HTML element (usually the body), which means if you have a parent element like a &lt;body&gt; </w:t>
        </w:r>
        <w:r>
          <w:lastRenderedPageBreak/>
          <w:t>element that is the whole screen (1024x768), then an image with a height and width of 100% will take up that entire body element (1024x768). In our example below, we have placed the image in a table element that is about 400 pixels wide by 200 pixels tall.</w:t>
        </w:r>
      </w:ins>
    </w:p>
    <w:p w:rsidR="00AE3CBD" w:rsidRDefault="00AE3CBD" w:rsidP="00AE3CBD">
      <w:pPr>
        <w:pStyle w:val="Heading2"/>
        <w:rPr>
          <w:ins w:id="898" w:author="Unknown"/>
        </w:rPr>
      </w:pPr>
      <w:ins w:id="899" w:author="Unknown">
        <w:r>
          <w:t>HTML Height and Width Code:</w:t>
        </w:r>
      </w:ins>
    </w:p>
    <w:p w:rsidR="00AE3CBD" w:rsidRDefault="00AE3CBD" w:rsidP="00AE3CBD">
      <w:pPr>
        <w:pStyle w:val="HTMLPreformatted"/>
        <w:rPr>
          <w:ins w:id="900" w:author="Unknown"/>
        </w:rPr>
      </w:pPr>
      <w:ins w:id="901" w:author="Unknown">
        <w:r>
          <w:t>&lt;table height='200' width='400'&gt;</w:t>
        </w:r>
      </w:ins>
    </w:p>
    <w:p w:rsidR="00AE3CBD" w:rsidRDefault="00AE3CBD" w:rsidP="00AE3CBD">
      <w:pPr>
        <w:pStyle w:val="HTMLPreformatted"/>
        <w:rPr>
          <w:ins w:id="902" w:author="Unknown"/>
        </w:rPr>
      </w:pPr>
      <w:ins w:id="903"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904" w:author="Unknown"/>
        </w:rPr>
      </w:pPr>
      <w:ins w:id="905" w:author="Unknown">
        <w:r>
          <w:t xml:space="preserve">    &lt;</w:t>
        </w:r>
        <w:proofErr w:type="gramStart"/>
        <w:r>
          <w:t>td</w:t>
        </w:r>
        <w:proofErr w:type="gramEnd"/>
        <w:r>
          <w:t>&gt;</w:t>
        </w:r>
      </w:ins>
    </w:p>
    <w:p w:rsidR="00AE3CBD" w:rsidRDefault="00AE3CBD" w:rsidP="00AE3CBD">
      <w:pPr>
        <w:pStyle w:val="HTMLPreformatted"/>
        <w:rPr>
          <w:ins w:id="906" w:author="Unknown"/>
        </w:rPr>
      </w:pPr>
      <w:ins w:id="907" w:author="Unknown">
        <w:r>
          <w:t xml:space="preserve">      &lt;</w:t>
        </w:r>
        <w:proofErr w:type="spellStart"/>
        <w:r>
          <w:t>img</w:t>
        </w:r>
        <w:proofErr w:type="spellEnd"/>
        <w:r>
          <w:t xml:space="preserve"> </w:t>
        </w:r>
        <w:proofErr w:type="spellStart"/>
        <w:r>
          <w:t>src</w:t>
        </w:r>
        <w:proofErr w:type="spellEnd"/>
        <w:r>
          <w:t>="sunset.gif" height="100%" width="</w:t>
        </w:r>
        <w:proofErr w:type="gramStart"/>
        <w:r>
          <w:t>100%</w:t>
        </w:r>
        <w:proofErr w:type="gramEnd"/>
        <w:r>
          <w:t>"&gt;</w:t>
        </w:r>
      </w:ins>
    </w:p>
    <w:p w:rsidR="00AE3CBD" w:rsidRDefault="00AE3CBD" w:rsidP="00AE3CBD">
      <w:pPr>
        <w:pStyle w:val="HTMLPreformatted"/>
        <w:rPr>
          <w:ins w:id="908" w:author="Unknown"/>
        </w:rPr>
      </w:pPr>
      <w:ins w:id="909" w:author="Unknown">
        <w:r>
          <w:t xml:space="preserve">    &lt;/td&gt;</w:t>
        </w:r>
      </w:ins>
    </w:p>
    <w:p w:rsidR="00AE3CBD" w:rsidRDefault="00AE3CBD" w:rsidP="00AE3CBD">
      <w:pPr>
        <w:pStyle w:val="HTMLPreformatted"/>
        <w:rPr>
          <w:ins w:id="910" w:author="Unknown"/>
        </w:rPr>
      </w:pPr>
      <w:ins w:id="911"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912" w:author="Unknown"/>
        </w:rPr>
      </w:pPr>
      <w:ins w:id="913" w:author="Unknown">
        <w:r>
          <w:t>&lt;/table&gt;</w:t>
        </w:r>
      </w:ins>
    </w:p>
    <w:p w:rsidR="00AE3CBD" w:rsidRDefault="00AE3CBD" w:rsidP="00AE3CBD">
      <w:pPr>
        <w:pStyle w:val="Heading2"/>
        <w:rPr>
          <w:ins w:id="914" w:author="Unknown"/>
        </w:rPr>
      </w:pPr>
      <w:ins w:id="915" w:author="Unknown">
        <w:r>
          <w:t>HTML Height and Width (Percentage):</w:t>
        </w:r>
      </w:ins>
    </w:p>
    <w:p w:rsidR="00AE3CBD" w:rsidRDefault="00AE3CBD" w:rsidP="00AE3CBD">
      <w:pPr>
        <w:rPr>
          <w:ins w:id="916" w:author="Unknown"/>
        </w:rPr>
      </w:pPr>
      <w:r>
        <w:rPr>
          <w:noProof/>
          <w:lang w:bidi="hi-IN"/>
        </w:rPr>
        <w:drawing>
          <wp:inline distT="0" distB="0" distL="0" distR="0">
            <wp:extent cx="3810000" cy="1905000"/>
            <wp:effectExtent l="19050" t="0" r="0" b="0"/>
            <wp:docPr id="15" name="Picture 15" descr="http://www.tizag.com/pics/htmlT/sun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izag.com/pics/htmlT/sunset.gif"/>
                    <pic:cNvPicPr>
                      <a:picLocks noChangeAspect="1" noChangeArrowheads="1"/>
                    </pic:cNvPicPr>
                  </pic:nvPicPr>
                  <pic:blipFill>
                    <a:blip r:embed="rId9"/>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rsidR="00AE3CBD" w:rsidRDefault="00AE3CBD" w:rsidP="00AE3CBD">
      <w:pPr>
        <w:pStyle w:val="NormalWeb"/>
        <w:rPr>
          <w:ins w:id="917" w:author="Unknown"/>
        </w:rPr>
      </w:pPr>
      <w:ins w:id="918" w:author="Unknown">
        <w:r>
          <w:t xml:space="preserve">This image is now </w:t>
        </w:r>
        <w:proofErr w:type="spellStart"/>
        <w:r>
          <w:t>pixelated</w:t>
        </w:r>
        <w:proofErr w:type="spellEnd"/>
        <w:r>
          <w:t xml:space="preserve">, having been rendered to fill the 400x200 table element. The reason we are seeing a low-quality, </w:t>
        </w:r>
        <w:proofErr w:type="spellStart"/>
        <w:r>
          <w:t>pixelated</w:t>
        </w:r>
        <w:proofErr w:type="spellEnd"/>
        <w:r>
          <w:t xml:space="preserve"> rendering of the image is because the actual image file is much smaller than 400x200 and has been stretched by the web browser because we coded it to do so.</w:t>
        </w:r>
      </w:ins>
    </w:p>
    <w:p w:rsidR="00AE3CBD" w:rsidRDefault="00AE3CBD" w:rsidP="00AE3CBD">
      <w:pPr>
        <w:pStyle w:val="NormalWeb"/>
        <w:rPr>
          <w:ins w:id="919" w:author="Unknown"/>
        </w:rPr>
      </w:pPr>
      <w:proofErr w:type="gramStart"/>
      <w:ins w:id="920" w:author="Unknown">
        <w:r>
          <w:t>Here's</w:t>
        </w:r>
        <w:proofErr w:type="gramEnd"/>
        <w:r>
          <w:t xml:space="preserve"> a few things to remember when trying to place images on your web page:</w:t>
        </w:r>
      </w:ins>
    </w:p>
    <w:p w:rsidR="00AE3CBD" w:rsidRDefault="00AE3CBD" w:rsidP="00AE3CBD">
      <w:pPr>
        <w:numPr>
          <w:ilvl w:val="0"/>
          <w:numId w:val="18"/>
        </w:numPr>
        <w:spacing w:before="100" w:beforeAutospacing="1" w:after="100" w:afterAutospacing="1" w:line="240" w:lineRule="auto"/>
        <w:rPr>
          <w:ins w:id="921" w:author="Unknown"/>
        </w:rPr>
      </w:pPr>
      <w:ins w:id="922" w:author="Unknown">
        <w:r>
          <w:rPr>
            <w:b/>
            <w:bCs/>
          </w:rPr>
          <w:t>Maintain the same height to width ratio.</w:t>
        </w:r>
        <w:r>
          <w:t xml:space="preserve"> The ratio is critical, and must be maintained to avoid skewing.</w:t>
        </w:r>
      </w:ins>
    </w:p>
    <w:p w:rsidR="00AE3CBD" w:rsidRDefault="00AE3CBD" w:rsidP="00AE3CBD">
      <w:pPr>
        <w:numPr>
          <w:ilvl w:val="0"/>
          <w:numId w:val="18"/>
        </w:numPr>
        <w:spacing w:before="100" w:beforeAutospacing="1" w:after="100" w:afterAutospacing="1" w:line="240" w:lineRule="auto"/>
        <w:rPr>
          <w:ins w:id="923" w:author="Unknown"/>
        </w:rPr>
      </w:pPr>
      <w:ins w:id="924" w:author="Unknown">
        <w:r>
          <w:rPr>
            <w:b/>
            <w:bCs/>
          </w:rPr>
          <w:t>Always scale down.</w:t>
        </w:r>
        <w:r>
          <w:t xml:space="preserve"> -- Larger images will always scale down nicely and continue to look sharp.</w:t>
        </w:r>
      </w:ins>
    </w:p>
    <w:p w:rsidR="00AE3CBD" w:rsidRDefault="00AE3CBD" w:rsidP="00AE3CBD">
      <w:pPr>
        <w:pStyle w:val="NormalWeb"/>
        <w:rPr>
          <w:ins w:id="925" w:author="Unknown"/>
        </w:rPr>
      </w:pPr>
      <w:ins w:id="926" w:author="Unknown">
        <w:r>
          <w:t>If no height or width attribute is specified inside the &lt;</w:t>
        </w:r>
        <w:proofErr w:type="spellStart"/>
        <w:r>
          <w:t>img</w:t>
        </w:r>
        <w:proofErr w:type="spellEnd"/>
        <w:r>
          <w:t>&gt; tag, the browser will use the actual dimensions of the image file to render the image. This can cause problems with the page layout if the picture file is too large, as other HTML elements will be moved further down the page in the event of an over-sized image.</w:t>
        </w:r>
      </w:ins>
    </w:p>
    <w:p w:rsidR="00AE3CBD" w:rsidRDefault="00AE3CBD" w:rsidP="00AE3CBD">
      <w:pPr>
        <w:pStyle w:val="NormalWeb"/>
        <w:rPr>
          <w:ins w:id="927" w:author="Unknown"/>
        </w:rPr>
      </w:pPr>
      <w:ins w:id="928" w:author="Unknown">
        <w:r>
          <w:t>Another concept to keep in mind is that as a browser begins rendering HTML components, it handles them one after another in sequence. Before it can move from one element on to the next, the browser needs to know the size and shape of an element. If this information is provided in the tag, that's one less step required by the browser to render an image element and will result in the page loading faster for your users.</w:t>
        </w:r>
      </w:ins>
    </w:p>
    <w:p w:rsidR="00AE3CBD" w:rsidRDefault="00AE3CBD" w:rsidP="00AE3CBD">
      <w:pPr>
        <w:pStyle w:val="Heading1"/>
        <w:rPr>
          <w:ins w:id="929" w:author="Unknown"/>
        </w:rPr>
      </w:pPr>
      <w:ins w:id="930" w:author="Unknown">
        <w:r>
          <w:lastRenderedPageBreak/>
          <w:t>HTML - Alternative Attribute</w:t>
        </w:r>
      </w:ins>
    </w:p>
    <w:p w:rsidR="00AE3CBD" w:rsidRDefault="00AE3CBD" w:rsidP="00AE3CBD">
      <w:pPr>
        <w:pStyle w:val="NormalWeb"/>
        <w:rPr>
          <w:ins w:id="931" w:author="Unknown"/>
        </w:rPr>
      </w:pPr>
      <w:ins w:id="932" w:author="Unknown">
        <w:r>
          <w:t xml:space="preserve">The </w:t>
        </w:r>
        <w:r>
          <w:rPr>
            <w:i/>
            <w:iCs/>
          </w:rPr>
          <w:t>alt</w:t>
        </w:r>
        <w:r>
          <w:t xml:space="preserve"> attribute specifies alternate text to be displayed if for some reason the browser cannot find the image, or if a user has image files disabled in their web browser settings. Text-only browsers greatly depend on the </w:t>
        </w:r>
        <w:r>
          <w:rPr>
            <w:i/>
            <w:iCs/>
          </w:rPr>
          <w:t>alt</w:t>
        </w:r>
        <w:r>
          <w:t xml:space="preserve"> attribute since they are not capable of displaying pictures.</w:t>
        </w:r>
      </w:ins>
    </w:p>
    <w:p w:rsidR="00AE3CBD" w:rsidRDefault="00AE3CBD" w:rsidP="00AE3CBD">
      <w:pPr>
        <w:pStyle w:val="Heading2"/>
        <w:rPr>
          <w:ins w:id="933" w:author="Unknown"/>
        </w:rPr>
      </w:pPr>
      <w:ins w:id="934" w:author="Unknown">
        <w:r>
          <w:t>HTML Alternative Attribute (alt):</w:t>
        </w:r>
      </w:ins>
    </w:p>
    <w:p w:rsidR="00AE3CBD" w:rsidRDefault="00AE3CBD" w:rsidP="00AE3CBD">
      <w:pPr>
        <w:pStyle w:val="HTMLPreformatted"/>
        <w:rPr>
          <w:ins w:id="935" w:author="Unknown"/>
        </w:rPr>
      </w:pPr>
      <w:ins w:id="936" w:author="Unknown">
        <w:r>
          <w:t>&lt;</w:t>
        </w:r>
        <w:proofErr w:type="spellStart"/>
        <w:r>
          <w:t>img</w:t>
        </w:r>
        <w:proofErr w:type="spellEnd"/>
        <w:r>
          <w:t xml:space="preserve"> </w:t>
        </w:r>
        <w:proofErr w:type="spellStart"/>
        <w:r>
          <w:t>src</w:t>
        </w:r>
        <w:proofErr w:type="spellEnd"/>
        <w:r>
          <w:t xml:space="preserve">="http://example.com/brokenlink/sunset.gif" </w:t>
        </w:r>
        <w:r>
          <w:rPr>
            <w:color w:val="FF0000"/>
          </w:rPr>
          <w:t>alt="Beautiful Sunset"</w:t>
        </w:r>
        <w:r>
          <w:t xml:space="preserve"> /&gt;</w:t>
        </w:r>
      </w:ins>
    </w:p>
    <w:p w:rsidR="00AE3CBD" w:rsidRDefault="00AE3CBD" w:rsidP="00AE3CBD">
      <w:pPr>
        <w:pStyle w:val="Heading2"/>
        <w:rPr>
          <w:ins w:id="937" w:author="Unknown"/>
        </w:rPr>
      </w:pPr>
      <w:ins w:id="938" w:author="Unknown">
        <w:r>
          <w:t>HTML Alternative Text Attribute:</w:t>
        </w:r>
      </w:ins>
    </w:p>
    <w:p w:rsidR="00AE3CBD" w:rsidRDefault="000419BE" w:rsidP="00AE3CBD">
      <w:pPr>
        <w:rPr>
          <w:ins w:id="939" w:author="Unknown"/>
        </w:rPr>
      </w:pPr>
      <w:ins w:id="940" w:author="Unknown">
        <w:r>
          <w:fldChar w:fldCharType="begin"/>
        </w:r>
        <w:r w:rsidR="00AE3CBD">
          <w:instrText xml:space="preserve"> INCLUDEPICTURE "http://www.sunset.gif" \* MERGEFORMATINET </w:instrText>
        </w:r>
      </w:ins>
      <w:r>
        <w:fldChar w:fldCharType="separate"/>
      </w:r>
      <w:r>
        <w:pict>
          <v:shape id="_x0000_i1028" type="#_x0000_t75" alt="Beautiful Sunset" style="width:24pt;height:24pt"/>
        </w:pict>
      </w:r>
      <w:ins w:id="941" w:author="Unknown">
        <w:r>
          <w:fldChar w:fldCharType="end"/>
        </w:r>
      </w:ins>
    </w:p>
    <w:p w:rsidR="00AE3CBD" w:rsidRDefault="00AE3CBD" w:rsidP="00AE3CBD">
      <w:pPr>
        <w:pStyle w:val="NormalWeb"/>
        <w:rPr>
          <w:ins w:id="942" w:author="Unknown"/>
        </w:rPr>
      </w:pPr>
      <w:ins w:id="943" w:author="Unknown">
        <w:r>
          <w:t xml:space="preserve">The </w:t>
        </w:r>
        <w:r>
          <w:rPr>
            <w:i/>
            <w:iCs/>
          </w:rPr>
          <w:t>alt</w:t>
        </w:r>
        <w:r>
          <w:t xml:space="preserve"> attribute is also an attribute that search engines may look for when displaying images. The text value contained within this attribute must reflect the substance of the image in order to receive "credit" from a search engine.</w:t>
        </w:r>
      </w:ins>
    </w:p>
    <w:p w:rsidR="00AE3CBD" w:rsidRDefault="00AE3CBD" w:rsidP="00AE3CBD">
      <w:pPr>
        <w:pStyle w:val="Heading1"/>
        <w:rPr>
          <w:ins w:id="944" w:author="Unknown"/>
        </w:rPr>
      </w:pPr>
      <w:ins w:id="945" w:author="Unknown">
        <w:r>
          <w:t>HTML - Horizontally Align Images</w:t>
        </w:r>
      </w:ins>
    </w:p>
    <w:p w:rsidR="00AE3CBD" w:rsidRDefault="00AE3CBD" w:rsidP="00AE3CBD">
      <w:pPr>
        <w:pStyle w:val="NormalWeb"/>
        <w:rPr>
          <w:ins w:id="946" w:author="Unknown"/>
        </w:rPr>
      </w:pPr>
      <w:ins w:id="947" w:author="Unknown">
        <w:r>
          <w:t xml:space="preserve">Images can be aligned horizontally to the right or to the left of other elements using the </w:t>
        </w:r>
        <w:r>
          <w:rPr>
            <w:i/>
            <w:iCs/>
          </w:rPr>
          <w:t>align</w:t>
        </w:r>
        <w:r>
          <w:t xml:space="preserve"> attribute. Image elements are aligned to the left by default.</w:t>
        </w:r>
      </w:ins>
    </w:p>
    <w:p w:rsidR="00AE3CBD" w:rsidRDefault="00AE3CBD" w:rsidP="00AE3CBD">
      <w:pPr>
        <w:numPr>
          <w:ilvl w:val="0"/>
          <w:numId w:val="19"/>
        </w:numPr>
        <w:spacing w:before="100" w:beforeAutospacing="1" w:after="100" w:afterAutospacing="1" w:line="240" w:lineRule="auto"/>
        <w:rPr>
          <w:ins w:id="948" w:author="Unknown"/>
        </w:rPr>
      </w:pPr>
      <w:ins w:id="949" w:author="Unknown">
        <w:r>
          <w:t>align</w:t>
        </w:r>
      </w:ins>
    </w:p>
    <w:p w:rsidR="00AE3CBD" w:rsidRDefault="00AE3CBD" w:rsidP="00AE3CBD">
      <w:pPr>
        <w:numPr>
          <w:ilvl w:val="1"/>
          <w:numId w:val="19"/>
        </w:numPr>
        <w:spacing w:before="100" w:beforeAutospacing="1" w:after="100" w:afterAutospacing="1" w:line="240" w:lineRule="auto"/>
        <w:rPr>
          <w:ins w:id="950" w:author="Unknown"/>
        </w:rPr>
      </w:pPr>
      <w:ins w:id="951" w:author="Unknown">
        <w:r>
          <w:t>right</w:t>
        </w:r>
      </w:ins>
    </w:p>
    <w:p w:rsidR="00AE3CBD" w:rsidRDefault="00AE3CBD" w:rsidP="00AE3CBD">
      <w:pPr>
        <w:numPr>
          <w:ilvl w:val="1"/>
          <w:numId w:val="19"/>
        </w:numPr>
        <w:spacing w:before="100" w:beforeAutospacing="1" w:after="100" w:afterAutospacing="1" w:line="240" w:lineRule="auto"/>
        <w:rPr>
          <w:ins w:id="952" w:author="Unknown"/>
        </w:rPr>
      </w:pPr>
      <w:ins w:id="953" w:author="Unknown">
        <w:r>
          <w:t>left</w:t>
        </w:r>
      </w:ins>
    </w:p>
    <w:p w:rsidR="00AE3CBD" w:rsidRDefault="00AE3CBD" w:rsidP="00AE3CBD">
      <w:pPr>
        <w:pStyle w:val="Heading2"/>
        <w:rPr>
          <w:ins w:id="954" w:author="Unknown"/>
        </w:rPr>
      </w:pPr>
      <w:ins w:id="955" w:author="Unknown">
        <w:r>
          <w:t>HTML Align Attribute Code:</w:t>
        </w:r>
      </w:ins>
    </w:p>
    <w:p w:rsidR="00AE3CBD" w:rsidRDefault="00AE3CBD" w:rsidP="00AE3CBD">
      <w:pPr>
        <w:pStyle w:val="HTMLPreformatted"/>
        <w:rPr>
          <w:ins w:id="956" w:author="Unknown"/>
        </w:rPr>
      </w:pPr>
      <w:ins w:id="957" w:author="Unknown">
        <w:r>
          <w:t>&lt;</w:t>
        </w:r>
        <w:proofErr w:type="spellStart"/>
        <w:r>
          <w:t>img</w:t>
        </w:r>
        <w:proofErr w:type="spellEnd"/>
        <w:r>
          <w:t xml:space="preserve"> </w:t>
        </w:r>
        <w:proofErr w:type="spellStart"/>
        <w:r>
          <w:t>src</w:t>
        </w:r>
        <w:proofErr w:type="spellEnd"/>
        <w:r>
          <w:t>="sunset.gif" align="right"&gt;</w:t>
        </w:r>
        <w:r>
          <w:br/>
        </w:r>
      </w:ins>
    </w:p>
    <w:p w:rsidR="00AE3CBD" w:rsidRDefault="00AE3CBD" w:rsidP="00AE3CBD">
      <w:pPr>
        <w:pStyle w:val="Heading2"/>
        <w:rPr>
          <w:ins w:id="958" w:author="Unknown"/>
        </w:rPr>
      </w:pPr>
      <w:ins w:id="959" w:author="Unknown">
        <w:r>
          <w:t>HTML Image Align: Right:</w:t>
        </w:r>
      </w:ins>
    </w:p>
    <w:p w:rsidR="00AE3CBD" w:rsidRDefault="00AE3CBD" w:rsidP="00AE3CBD">
      <w:pPr>
        <w:pStyle w:val="NormalWeb"/>
        <w:rPr>
          <w:ins w:id="960" w:author="Unknown"/>
        </w:rPr>
      </w:pPr>
      <w:r>
        <w:rPr>
          <w:noProof/>
        </w:rPr>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914400" cy="600075"/>
            <wp:effectExtent l="19050" t="0" r="0" b="0"/>
            <wp:wrapSquare wrapText="bothSides"/>
            <wp:docPr id="2" name="Picture 2" descr="http://www.tizag.com/pics/htmlT/sun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izag.com/pics/htmlT/sunset.gif"/>
                    <pic:cNvPicPr>
                      <a:picLocks noChangeAspect="1" noChangeArrowheads="1"/>
                    </pic:cNvPicPr>
                  </pic:nvPicPr>
                  <pic:blipFill>
                    <a:blip r:embed="rId9"/>
                    <a:srcRect/>
                    <a:stretch>
                      <a:fillRect/>
                    </a:stretch>
                  </pic:blipFill>
                  <pic:spPr bwMode="auto">
                    <a:xfrm>
                      <a:off x="0" y="0"/>
                      <a:ext cx="914400" cy="600075"/>
                    </a:xfrm>
                    <a:prstGeom prst="rect">
                      <a:avLst/>
                    </a:prstGeom>
                    <a:noFill/>
                    <a:ln w="9525">
                      <a:noFill/>
                      <a:miter lim="800000"/>
                      <a:headEnd/>
                      <a:tailEnd/>
                    </a:ln>
                  </pic:spPr>
                </pic:pic>
              </a:graphicData>
            </a:graphic>
          </wp:anchor>
        </w:drawing>
      </w:r>
      <w:ins w:id="961" w:author="Unknown">
        <w:r>
          <w:t xml:space="preserve">As you can see, the image's right edge has now been aligned with the right edge of the display box. Since the display box is the parent element, this is the desired behavior for the align attribute. If we take this example a step further, you can achieve some really great designs by embedding aligned images inside of paragraph &lt;p&gt; elements. </w:t>
        </w:r>
      </w:ins>
    </w:p>
    <w:p w:rsidR="00AE3CBD" w:rsidRDefault="00AE3CBD" w:rsidP="00AE3CBD">
      <w:pPr>
        <w:pStyle w:val="Heading2"/>
        <w:rPr>
          <w:ins w:id="962" w:author="Unknown"/>
        </w:rPr>
      </w:pPr>
      <w:ins w:id="963" w:author="Unknown">
        <w:r>
          <w:t>HTML Image Align Code:</w:t>
        </w:r>
      </w:ins>
    </w:p>
    <w:p w:rsidR="00AE3CBD" w:rsidRDefault="00AE3CBD" w:rsidP="00AE3CBD">
      <w:pPr>
        <w:pStyle w:val="HTMLPreformatted"/>
        <w:rPr>
          <w:ins w:id="964" w:author="Unknown"/>
        </w:rPr>
      </w:pPr>
      <w:ins w:id="965" w:author="Unknown">
        <w:r>
          <w:t>&lt;p&gt;</w:t>
        </w:r>
        <w:proofErr w:type="gramStart"/>
        <w:r>
          <w:t>This</w:t>
        </w:r>
        <w:proofErr w:type="gramEnd"/>
        <w:r>
          <w:t xml:space="preserve"> is paragraph 1, yes it is...&lt;/p&gt;</w:t>
        </w:r>
      </w:ins>
    </w:p>
    <w:p w:rsidR="00AE3CBD" w:rsidRDefault="00AE3CBD" w:rsidP="00AE3CBD">
      <w:pPr>
        <w:pStyle w:val="HTMLPreformatted"/>
        <w:rPr>
          <w:ins w:id="966" w:author="Unknown"/>
        </w:rPr>
      </w:pPr>
      <w:ins w:id="967" w:author="Unknown">
        <w:r>
          <w:lastRenderedPageBreak/>
          <w:t>&lt;p&gt;</w:t>
        </w:r>
      </w:ins>
    </w:p>
    <w:p w:rsidR="00AE3CBD" w:rsidRDefault="00AE3CBD" w:rsidP="00AE3CBD">
      <w:pPr>
        <w:pStyle w:val="HTMLPreformatted"/>
        <w:rPr>
          <w:ins w:id="968" w:author="Unknown"/>
        </w:rPr>
      </w:pPr>
      <w:ins w:id="969" w:author="Unknown">
        <w:r>
          <w:t>&lt;</w:t>
        </w:r>
        <w:proofErr w:type="spellStart"/>
        <w:r>
          <w:t>img</w:t>
        </w:r>
        <w:proofErr w:type="spellEnd"/>
        <w:r>
          <w:t xml:space="preserve"> </w:t>
        </w:r>
        <w:proofErr w:type="spellStart"/>
        <w:r>
          <w:t>src</w:t>
        </w:r>
        <w:proofErr w:type="spellEnd"/>
        <w:r>
          <w:t>="sunset.gif" align="right"&gt;</w:t>
        </w:r>
      </w:ins>
    </w:p>
    <w:p w:rsidR="00AE3CBD" w:rsidRDefault="00AE3CBD" w:rsidP="00AE3CBD">
      <w:pPr>
        <w:pStyle w:val="HTMLPreformatted"/>
        <w:rPr>
          <w:ins w:id="970" w:author="Unknown"/>
        </w:rPr>
      </w:pPr>
      <w:ins w:id="971" w:author="Unknown">
        <w:r>
          <w:t>The image will appear along the...isn't it?</w:t>
        </w:r>
      </w:ins>
    </w:p>
    <w:p w:rsidR="00AE3CBD" w:rsidRDefault="00AE3CBD" w:rsidP="00AE3CBD">
      <w:pPr>
        <w:pStyle w:val="HTMLPreformatted"/>
        <w:rPr>
          <w:ins w:id="972" w:author="Unknown"/>
        </w:rPr>
      </w:pPr>
      <w:ins w:id="973" w:author="Unknown">
        <w:r>
          <w:t>&lt;/p&gt;</w:t>
        </w:r>
      </w:ins>
    </w:p>
    <w:p w:rsidR="00AE3CBD" w:rsidRDefault="00AE3CBD" w:rsidP="00AE3CBD">
      <w:pPr>
        <w:pStyle w:val="HTMLPreformatted"/>
        <w:rPr>
          <w:ins w:id="974" w:author="Unknown"/>
        </w:rPr>
      </w:pPr>
      <w:ins w:id="975" w:author="Unknown">
        <w:r>
          <w:t>&lt;p&gt;</w:t>
        </w:r>
        <w:proofErr w:type="gramStart"/>
        <w:r>
          <w:t>This</w:t>
        </w:r>
        <w:proofErr w:type="gramEnd"/>
        <w:r>
          <w:t xml:space="preserve"> is the third paragraph that appears...&lt;/p&gt;</w:t>
        </w:r>
      </w:ins>
    </w:p>
    <w:p w:rsidR="00AE3CBD" w:rsidRDefault="00AE3CBD" w:rsidP="00AE3CBD">
      <w:pPr>
        <w:pStyle w:val="Heading2"/>
        <w:rPr>
          <w:ins w:id="976" w:author="Unknown"/>
        </w:rPr>
      </w:pPr>
      <w:ins w:id="977" w:author="Unknown">
        <w:r>
          <w:t>Image Wrap Around:</w:t>
        </w:r>
      </w:ins>
    </w:p>
    <w:p w:rsidR="00AE3CBD" w:rsidRDefault="00AE3CBD" w:rsidP="00AE3CBD">
      <w:pPr>
        <w:pStyle w:val="NormalWeb"/>
        <w:rPr>
          <w:ins w:id="978" w:author="Unknown"/>
        </w:rPr>
      </w:pPr>
      <w:ins w:id="979" w:author="Unknown">
        <w:r>
          <w:t>This is paragraph 1, yes it is. I think this paragraph serves as a nice example to show how this image alignment works.</w:t>
        </w:r>
      </w:ins>
    </w:p>
    <w:p w:rsidR="00AE3CBD" w:rsidRDefault="00AE3CBD" w:rsidP="00AE3CBD">
      <w:pPr>
        <w:pStyle w:val="NormalWeb"/>
        <w:rPr>
          <w:ins w:id="980" w:author="Unknown"/>
        </w:rPr>
      </w:pPr>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14400" cy="600075"/>
            <wp:effectExtent l="19050" t="0" r="0" b="0"/>
            <wp:wrapSquare wrapText="bothSides"/>
            <wp:docPr id="3" name="Picture 3" descr="http://www.tizag.com/pics/htmlT/sun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izag.com/pics/htmlT/sunset.gif"/>
                    <pic:cNvPicPr>
                      <a:picLocks noChangeAspect="1" noChangeArrowheads="1"/>
                    </pic:cNvPicPr>
                  </pic:nvPicPr>
                  <pic:blipFill>
                    <a:blip r:embed="rId9"/>
                    <a:srcRect/>
                    <a:stretch>
                      <a:fillRect/>
                    </a:stretch>
                  </pic:blipFill>
                  <pic:spPr bwMode="auto">
                    <a:xfrm>
                      <a:off x="0" y="0"/>
                      <a:ext cx="914400" cy="600075"/>
                    </a:xfrm>
                    <a:prstGeom prst="rect">
                      <a:avLst/>
                    </a:prstGeom>
                    <a:noFill/>
                    <a:ln w="9525">
                      <a:noFill/>
                      <a:miter lim="800000"/>
                      <a:headEnd/>
                      <a:tailEnd/>
                    </a:ln>
                  </pic:spPr>
                </pic:pic>
              </a:graphicData>
            </a:graphic>
          </wp:anchor>
        </w:drawing>
      </w:r>
      <w:ins w:id="981" w:author="Unknown">
        <w:r>
          <w:t>The image will appear along the right-hand side of the paragraph. As you can see this is very nice for adding a little eye candy that relates to the specified paragraph. If we were talking about beautiful tropical sunsets, this picture would be perfect. But we aren't talking about that, so it's rather a waste, isn't it?</w:t>
        </w:r>
      </w:ins>
    </w:p>
    <w:p w:rsidR="00AE3CBD" w:rsidRDefault="00AE3CBD" w:rsidP="00AE3CBD">
      <w:pPr>
        <w:pStyle w:val="NormalWeb"/>
        <w:rPr>
          <w:ins w:id="982" w:author="Unknown"/>
        </w:rPr>
      </w:pPr>
      <w:ins w:id="983" w:author="Unknown">
        <w:r>
          <w:t>This is the third paragraph that appears below the paragraph with the image!</w:t>
        </w:r>
      </w:ins>
    </w:p>
    <w:p w:rsidR="00AE3CBD" w:rsidRDefault="00AE3CBD" w:rsidP="00AE3CBD">
      <w:pPr>
        <w:pStyle w:val="Heading1"/>
        <w:rPr>
          <w:ins w:id="984" w:author="Unknown"/>
        </w:rPr>
      </w:pPr>
      <w:ins w:id="985" w:author="Unknown">
        <w:r>
          <w:t>HTML Gifs vs. Jpegs vs. PNGs</w:t>
        </w:r>
      </w:ins>
    </w:p>
    <w:p w:rsidR="00AE3CBD" w:rsidRDefault="00AE3CBD" w:rsidP="00AE3CBD">
      <w:pPr>
        <w:pStyle w:val="NormalWeb"/>
        <w:rPr>
          <w:ins w:id="986" w:author="Unknown"/>
        </w:rPr>
      </w:pPr>
      <w:ins w:id="987" w:author="Unknown">
        <w:r>
          <w:rPr>
            <w:b/>
            <w:bCs/>
          </w:rPr>
          <w:t>Gifs</w:t>
        </w:r>
        <w:r>
          <w:t xml:space="preserve"> are best used for banners, clip art, and buttons. The main reason for this is that .gif files can have transparent backgrounds -- a priceless attribute when it comes to web design. On the down side, .gif files are limited to only 256 colors and any .gif image containing more than a few colors tends to have a larger file size than </w:t>
        </w:r>
        <w:proofErr w:type="spellStart"/>
        <w:r>
          <w:t>their</w:t>
        </w:r>
        <w:proofErr w:type="spellEnd"/>
        <w:r>
          <w:t xml:space="preserve"> .jpeg or .</w:t>
        </w:r>
        <w:proofErr w:type="spellStart"/>
        <w:r>
          <w:t>png</w:t>
        </w:r>
        <w:proofErr w:type="spellEnd"/>
        <w:r>
          <w:t xml:space="preserve"> counterparts. Large picture files are a plague of web design!</w:t>
        </w:r>
      </w:ins>
    </w:p>
    <w:p w:rsidR="00AE3CBD" w:rsidRDefault="00AE3CBD" w:rsidP="00AE3CBD">
      <w:pPr>
        <w:pStyle w:val="NormalWeb"/>
        <w:rPr>
          <w:ins w:id="988" w:author="Unknown"/>
        </w:rPr>
      </w:pPr>
      <w:ins w:id="989" w:author="Unknown">
        <w:r>
          <w:rPr>
            <w:b/>
            <w:bCs/>
          </w:rPr>
          <w:t>Jpegs</w:t>
        </w:r>
        <w:r>
          <w:t xml:space="preserve"> have an unlimited color wheel and a high compression rate, which downsizes your load times and saves on hard drive space. Although .jpeg (or .jpg) files don't allow for transparent backgrounds, their size/quality ratio is outstanding. It's best to use .jpeg files for photo galleries or artwork. Avoid using .jpeg files for graphical designs, though; stick to using them for thumbnails, backgrounds, and photo galleries.</w:t>
        </w:r>
      </w:ins>
    </w:p>
    <w:p w:rsidR="00AE3CBD" w:rsidRDefault="00AE3CBD" w:rsidP="00AE3CBD">
      <w:pPr>
        <w:pStyle w:val="NormalWeb"/>
        <w:rPr>
          <w:ins w:id="990" w:author="Unknown"/>
        </w:rPr>
      </w:pPr>
      <w:ins w:id="991" w:author="Unknown">
        <w:r>
          <w:rPr>
            <w:b/>
            <w:bCs/>
          </w:rPr>
          <w:t>PNG</w:t>
        </w:r>
        <w:r>
          <w:t xml:space="preserve"> image files are the best of both worlds. They have a large color wheel, low file size, and allow for transparencies like .gif images do. With a high-compression rate and transparent coloring, they might just be the best format for any web graphics.</w:t>
        </w:r>
      </w:ins>
    </w:p>
    <w:p w:rsidR="00AE3CBD" w:rsidRDefault="00AE3CBD" w:rsidP="00AE3CBD">
      <w:pPr>
        <w:pStyle w:val="NormalWeb"/>
        <w:rPr>
          <w:ins w:id="992" w:author="Unknown"/>
        </w:rPr>
      </w:pPr>
      <w:ins w:id="993" w:author="Unknown">
        <w:r>
          <w:t>When in doubt, try saving an image in multiple formats and decide which is better, keeping file size and quality in mind.</w:t>
        </w:r>
      </w:ins>
    </w:p>
    <w:p w:rsidR="00AE3CBD" w:rsidRDefault="00AE3CBD" w:rsidP="00AE3CBD">
      <w:pPr>
        <w:pStyle w:val="Heading1"/>
      </w:pPr>
      <w:r>
        <w:t>HTML - Image Links</w:t>
      </w:r>
    </w:p>
    <w:p w:rsidR="00AE3CBD" w:rsidRDefault="00AE3CBD" w:rsidP="00AE3CBD">
      <w:pPr>
        <w:pStyle w:val="NormalWeb"/>
      </w:pPr>
      <w:r>
        <w:t>Image links are constructed as you might expect, by embedding an &lt;</w:t>
      </w:r>
      <w:proofErr w:type="spellStart"/>
      <w:r>
        <w:t>img</w:t>
      </w:r>
      <w:proofErr w:type="spellEnd"/>
      <w:r>
        <w:t>&gt; tag inside of an anchor element &lt;a&gt;. Like HTML text links, image links require opening and closing anchor tags, but instead of placing text between these opening and closing tags, the developer needs to place an image tag -- with a valid source attribute value of course.</w:t>
      </w:r>
    </w:p>
    <w:p w:rsidR="00AE3CBD" w:rsidRDefault="000419BE" w:rsidP="00AE3CBD">
      <w:pPr>
        <w:jc w:val="center"/>
        <w:rPr>
          <w:ins w:id="994" w:author="Unknown"/>
        </w:rPr>
      </w:pPr>
      <w:ins w:id="995" w:author="Unknown">
        <w:r>
          <w:lastRenderedPageBreak/>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996" w:author="Unknown"/>
        </w:rPr>
      </w:pPr>
      <w:ins w:id="997" w:author="Unknown">
        <w:r>
          <w:t xml:space="preserve">If you do not know how to use the image tag, please take a minute and review the </w:t>
        </w:r>
        <w:r w:rsidR="000419BE">
          <w:fldChar w:fldCharType="begin"/>
        </w:r>
        <w:r>
          <w:instrText xml:space="preserve"> HYPERLINK "http://www.tizag.com/htmlT/images.php" </w:instrText>
        </w:r>
        <w:r w:rsidR="000419BE">
          <w:fldChar w:fldCharType="separate"/>
        </w:r>
        <w:r>
          <w:rPr>
            <w:rStyle w:val="Hyperlink"/>
          </w:rPr>
          <w:t>HTML Image</w:t>
        </w:r>
        <w:r w:rsidR="000419BE">
          <w:fldChar w:fldCharType="end"/>
        </w:r>
        <w:r>
          <w:t xml:space="preserve"> lesson before reading further.</w:t>
        </w:r>
      </w:ins>
    </w:p>
    <w:p w:rsidR="00AE3CBD" w:rsidRDefault="00AE3CBD" w:rsidP="00AE3CBD">
      <w:pPr>
        <w:pStyle w:val="Heading2"/>
        <w:rPr>
          <w:ins w:id="998" w:author="Unknown"/>
        </w:rPr>
      </w:pPr>
      <w:ins w:id="999" w:author="Unknown">
        <w:r>
          <w:t>HTML Image Link Code:</w:t>
        </w:r>
      </w:ins>
    </w:p>
    <w:p w:rsidR="00AE3CBD" w:rsidRDefault="00AE3CBD" w:rsidP="00AE3CBD">
      <w:pPr>
        <w:pStyle w:val="HTMLPreformatted"/>
        <w:rPr>
          <w:ins w:id="1000" w:author="Unknown"/>
        </w:rPr>
      </w:pPr>
      <w:ins w:id="1001" w:author="Unknown">
        <w:r>
          <w:t xml:space="preserve">&lt;a </w:t>
        </w:r>
        <w:proofErr w:type="spellStart"/>
        <w:r>
          <w:t>href</w:t>
        </w:r>
        <w:proofErr w:type="spellEnd"/>
        <w:r>
          <w:t>="http://www.espn.com" target="_blank"&gt;</w:t>
        </w:r>
      </w:ins>
    </w:p>
    <w:p w:rsidR="00AE3CBD" w:rsidRDefault="00AE3CBD" w:rsidP="00AE3CBD">
      <w:pPr>
        <w:pStyle w:val="HTMLPreformatted"/>
        <w:rPr>
          <w:ins w:id="1002" w:author="Unknown"/>
        </w:rPr>
      </w:pPr>
      <w:ins w:id="1003" w:author="Unknown">
        <w:r>
          <w:t xml:space="preserve"> </w:t>
        </w:r>
        <w:r>
          <w:rPr>
            <w:color w:val="FF0000"/>
          </w:rPr>
          <w:t>&lt;</w:t>
        </w:r>
        <w:proofErr w:type="spellStart"/>
        <w:r>
          <w:rPr>
            <w:color w:val="FF0000"/>
          </w:rPr>
          <w:t>img</w:t>
        </w:r>
        <w:proofErr w:type="spellEnd"/>
        <w:r>
          <w:rPr>
            <w:color w:val="FF0000"/>
          </w:rPr>
          <w:t xml:space="preserve"> </w:t>
        </w:r>
        <w:proofErr w:type="spellStart"/>
        <w:r>
          <w:rPr>
            <w:color w:val="FF0000"/>
          </w:rPr>
          <w:t>src</w:t>
        </w:r>
        <w:proofErr w:type="spellEnd"/>
        <w:r>
          <w:rPr>
            <w:color w:val="FF0000"/>
          </w:rPr>
          <w:t>="ahman.gif" /&gt;</w:t>
        </w:r>
      </w:ins>
    </w:p>
    <w:p w:rsidR="00AE3CBD" w:rsidRDefault="00AE3CBD" w:rsidP="00AE3CBD">
      <w:pPr>
        <w:pStyle w:val="HTMLPreformatted"/>
        <w:rPr>
          <w:ins w:id="1004" w:author="Unknown"/>
        </w:rPr>
      </w:pPr>
      <w:ins w:id="1005" w:author="Unknown">
        <w:r>
          <w:t>&lt;/a&gt;</w:t>
        </w:r>
      </w:ins>
    </w:p>
    <w:p w:rsidR="00AE3CBD" w:rsidRDefault="00AE3CBD" w:rsidP="00AE3CBD">
      <w:pPr>
        <w:pStyle w:val="Heading2"/>
        <w:rPr>
          <w:ins w:id="1006" w:author="Unknown"/>
        </w:rPr>
      </w:pPr>
      <w:ins w:id="1007" w:author="Unknown">
        <w:r>
          <w:t>HTML Image Link:</w:t>
        </w:r>
      </w:ins>
    </w:p>
    <w:p w:rsidR="00AE3CBD" w:rsidRDefault="00AE3CBD" w:rsidP="00AE3CBD">
      <w:pPr>
        <w:rPr>
          <w:ins w:id="1008" w:author="Unknown"/>
        </w:rPr>
      </w:pPr>
      <w:r>
        <w:rPr>
          <w:noProof/>
          <w:color w:val="0000FF"/>
          <w:lang w:bidi="hi-IN"/>
        </w:rPr>
        <w:drawing>
          <wp:inline distT="0" distB="0" distL="0" distR="0">
            <wp:extent cx="657225" cy="571500"/>
            <wp:effectExtent l="19050" t="0" r="9525" b="0"/>
            <wp:docPr id="21" name="Picture 21" descr="http://www.tizag.com/pics/htmlT/ahman.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izag.com/pics/htmlT/ahman.gif">
                      <a:hlinkClick r:id="rId10" tgtFrame="&quot;_blank&quot;"/>
                    </pic:cNvPr>
                    <pic:cNvPicPr>
                      <a:picLocks noChangeAspect="1" noChangeArrowheads="1"/>
                    </pic:cNvPicPr>
                  </pic:nvPicPr>
                  <pic:blipFill>
                    <a:blip r:embed="rId11"/>
                    <a:srcRect/>
                    <a:stretch>
                      <a:fillRect/>
                    </a:stretch>
                  </pic:blipFill>
                  <pic:spPr bwMode="auto">
                    <a:xfrm>
                      <a:off x="0" y="0"/>
                      <a:ext cx="657225" cy="571500"/>
                    </a:xfrm>
                    <a:prstGeom prst="rect">
                      <a:avLst/>
                    </a:prstGeom>
                    <a:noFill/>
                    <a:ln w="9525">
                      <a:noFill/>
                      <a:miter lim="800000"/>
                      <a:headEnd/>
                      <a:tailEnd/>
                    </a:ln>
                  </pic:spPr>
                </pic:pic>
              </a:graphicData>
            </a:graphic>
          </wp:inline>
        </w:drawing>
      </w:r>
    </w:p>
    <w:p w:rsidR="00AE3CBD" w:rsidRDefault="00AE3CBD" w:rsidP="00AE3CBD">
      <w:pPr>
        <w:pStyle w:val="NormalWeb"/>
        <w:rPr>
          <w:ins w:id="1009" w:author="Unknown"/>
        </w:rPr>
      </w:pPr>
      <w:ins w:id="1010" w:author="Unknown">
        <w:r>
          <w:t xml:space="preserve">By default, many browsers add a small border around image links. This default behavior is intended to give web viewers the ability to quickly decipher the difference between ordinary images and image links. Since this default is different from web browser to web browser, it may be best to squelch this ambiguity and set the </w:t>
        </w:r>
        <w:r>
          <w:rPr>
            <w:i/>
            <w:iCs/>
          </w:rPr>
          <w:t>border</w:t>
        </w:r>
        <w:r>
          <w:t xml:space="preserve"> attribute of the image tag to 0 or 1.</w:t>
        </w:r>
      </w:ins>
    </w:p>
    <w:p w:rsidR="00AE3CBD" w:rsidRDefault="00AE3CBD" w:rsidP="00AE3CBD">
      <w:pPr>
        <w:pStyle w:val="Heading2"/>
        <w:rPr>
          <w:ins w:id="1011" w:author="Unknown"/>
        </w:rPr>
      </w:pPr>
      <w:ins w:id="1012" w:author="Unknown">
        <w:r>
          <w:t>HTML Image Border Code:</w:t>
        </w:r>
      </w:ins>
    </w:p>
    <w:p w:rsidR="00AE3CBD" w:rsidRDefault="00AE3CBD" w:rsidP="00AE3CBD">
      <w:pPr>
        <w:pStyle w:val="HTMLPreformatted"/>
        <w:rPr>
          <w:ins w:id="1013" w:author="Unknown"/>
        </w:rPr>
      </w:pPr>
      <w:ins w:id="1014" w:author="Unknown">
        <w:r>
          <w:t xml:space="preserve">&lt;a </w:t>
        </w:r>
        <w:proofErr w:type="spellStart"/>
        <w:r>
          <w:t>href</w:t>
        </w:r>
        <w:proofErr w:type="spellEnd"/>
        <w:r>
          <w:t xml:space="preserve">="http://www.espn.com" target="_blank"&gt; </w:t>
        </w:r>
      </w:ins>
    </w:p>
    <w:p w:rsidR="00AE3CBD" w:rsidRDefault="00AE3CBD" w:rsidP="00AE3CBD">
      <w:pPr>
        <w:pStyle w:val="HTMLPreformatted"/>
        <w:rPr>
          <w:ins w:id="1015" w:author="Unknown"/>
        </w:rPr>
      </w:pPr>
      <w:ins w:id="1016" w:author="Unknown">
        <w:r>
          <w:t xml:space="preserve">  &lt;</w:t>
        </w:r>
        <w:proofErr w:type="spellStart"/>
        <w:r>
          <w:t>img</w:t>
        </w:r>
        <w:proofErr w:type="spellEnd"/>
        <w:r>
          <w:t xml:space="preserve"> </w:t>
        </w:r>
        <w:proofErr w:type="spellStart"/>
        <w:r>
          <w:t>src</w:t>
        </w:r>
        <w:proofErr w:type="spellEnd"/>
        <w:r>
          <w:t xml:space="preserve">="ahman.gif" </w:t>
        </w:r>
        <w:r>
          <w:rPr>
            <w:color w:val="FF0000"/>
          </w:rPr>
          <w:t>border="0"</w:t>
        </w:r>
        <w:r>
          <w:t xml:space="preserve"> /&gt;</w:t>
        </w:r>
      </w:ins>
    </w:p>
    <w:p w:rsidR="00AE3CBD" w:rsidRDefault="00AE3CBD" w:rsidP="00AE3CBD">
      <w:pPr>
        <w:pStyle w:val="HTMLPreformatted"/>
        <w:rPr>
          <w:ins w:id="1017" w:author="Unknown"/>
        </w:rPr>
      </w:pPr>
      <w:ins w:id="1018" w:author="Unknown">
        <w:r>
          <w:t>&lt;/a&gt;</w:t>
        </w:r>
      </w:ins>
    </w:p>
    <w:p w:rsidR="00AE3CBD" w:rsidRDefault="00AE3CBD" w:rsidP="00AE3CBD">
      <w:pPr>
        <w:pStyle w:val="Heading2"/>
        <w:rPr>
          <w:ins w:id="1019" w:author="Unknown"/>
        </w:rPr>
      </w:pPr>
      <w:ins w:id="1020" w:author="Unknown">
        <w:r>
          <w:t>HTML Image Link; No Border:</w:t>
        </w:r>
      </w:ins>
    </w:p>
    <w:p w:rsidR="00AE3CBD" w:rsidRDefault="00AE3CBD" w:rsidP="00AE3CBD">
      <w:pPr>
        <w:rPr>
          <w:ins w:id="1021" w:author="Unknown"/>
        </w:rPr>
      </w:pPr>
      <w:r>
        <w:rPr>
          <w:noProof/>
          <w:color w:val="0000FF"/>
          <w:lang w:bidi="hi-IN"/>
        </w:rPr>
        <w:drawing>
          <wp:inline distT="0" distB="0" distL="0" distR="0">
            <wp:extent cx="657225" cy="571500"/>
            <wp:effectExtent l="19050" t="0" r="9525" b="0"/>
            <wp:docPr id="22" name="Picture 22" descr="http://www.tizag.com/pics/htmlT/ahman.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tizag.com/pics/htmlT/ahman.gif">
                      <a:hlinkClick r:id="rId10" tgtFrame="&quot;_blank&quot;"/>
                    </pic:cNvPr>
                    <pic:cNvPicPr>
                      <a:picLocks noChangeAspect="1" noChangeArrowheads="1"/>
                    </pic:cNvPicPr>
                  </pic:nvPicPr>
                  <pic:blipFill>
                    <a:blip r:embed="rId11"/>
                    <a:srcRect/>
                    <a:stretch>
                      <a:fillRect/>
                    </a:stretch>
                  </pic:blipFill>
                  <pic:spPr bwMode="auto">
                    <a:xfrm>
                      <a:off x="0" y="0"/>
                      <a:ext cx="657225" cy="571500"/>
                    </a:xfrm>
                    <a:prstGeom prst="rect">
                      <a:avLst/>
                    </a:prstGeom>
                    <a:noFill/>
                    <a:ln w="9525">
                      <a:noFill/>
                      <a:miter lim="800000"/>
                      <a:headEnd/>
                      <a:tailEnd/>
                    </a:ln>
                  </pic:spPr>
                </pic:pic>
              </a:graphicData>
            </a:graphic>
          </wp:inline>
        </w:drawing>
      </w:r>
    </w:p>
    <w:p w:rsidR="00AE3CBD" w:rsidRDefault="00AE3CBD" w:rsidP="00AE3CBD">
      <w:pPr>
        <w:pStyle w:val="Heading1"/>
        <w:rPr>
          <w:ins w:id="1022" w:author="Unknown"/>
        </w:rPr>
      </w:pPr>
      <w:ins w:id="1023" w:author="Unknown">
        <w:r>
          <w:t>HTML - Thumbnails</w:t>
        </w:r>
      </w:ins>
    </w:p>
    <w:p w:rsidR="00AE3CBD" w:rsidRDefault="00AE3CBD" w:rsidP="00AE3CBD">
      <w:pPr>
        <w:pStyle w:val="NormalWeb"/>
        <w:rPr>
          <w:ins w:id="1024" w:author="Unknown"/>
        </w:rPr>
      </w:pPr>
      <w:ins w:id="1025" w:author="Unknown">
        <w:r>
          <w:t>Thumbnails are by far the most common type of image link seen in today's world. To create a thumbnail, one must save a low-quality version of a picture with smaller dimensions. Then, one should link this low-quality picture to its higher-quality counterpart.</w:t>
        </w:r>
      </w:ins>
    </w:p>
    <w:p w:rsidR="00AE3CBD" w:rsidRDefault="00AE3CBD" w:rsidP="00AE3CBD">
      <w:pPr>
        <w:pStyle w:val="NormalWeb"/>
        <w:rPr>
          <w:ins w:id="1026" w:author="Unknown"/>
        </w:rPr>
      </w:pPr>
      <w:ins w:id="1027" w:author="Unknown">
        <w:r>
          <w:t>Thumbnails are intended to give your audience quick previews of images without them having to wait for the larger, higher-quality image to load. Photo galleries make heavy use of thumbnails, and they will allow you to display multiple pictures on one page with ease.</w:t>
        </w:r>
      </w:ins>
    </w:p>
    <w:p w:rsidR="00AE3CBD" w:rsidRDefault="00AE3CBD" w:rsidP="00AE3CBD">
      <w:pPr>
        <w:pStyle w:val="Heading2"/>
        <w:rPr>
          <w:ins w:id="1028" w:author="Unknown"/>
        </w:rPr>
      </w:pPr>
      <w:ins w:id="1029" w:author="Unknown">
        <w:r>
          <w:t>HTML Thumbnail Code:</w:t>
        </w:r>
      </w:ins>
    </w:p>
    <w:p w:rsidR="00AE3CBD" w:rsidRDefault="00AE3CBD" w:rsidP="00AE3CBD">
      <w:pPr>
        <w:pStyle w:val="HTMLPreformatted"/>
        <w:rPr>
          <w:ins w:id="1030" w:author="Unknown"/>
        </w:rPr>
      </w:pPr>
      <w:ins w:id="1031" w:author="Unknown">
        <w:r>
          <w:t xml:space="preserve">&lt;a </w:t>
        </w:r>
        <w:proofErr w:type="spellStart"/>
        <w:r>
          <w:t>href</w:t>
        </w:r>
        <w:proofErr w:type="spellEnd"/>
        <w:r>
          <w:t>="sunset.gif"&gt;</w:t>
        </w:r>
      </w:ins>
    </w:p>
    <w:p w:rsidR="00AE3CBD" w:rsidRDefault="00AE3CBD" w:rsidP="00AE3CBD">
      <w:pPr>
        <w:pStyle w:val="HTMLPreformatted"/>
        <w:rPr>
          <w:ins w:id="1032" w:author="Unknown"/>
        </w:rPr>
      </w:pPr>
      <w:ins w:id="1033" w:author="Unknown">
        <w:r>
          <w:t xml:space="preserve">  &lt;</w:t>
        </w:r>
        <w:proofErr w:type="spellStart"/>
        <w:r>
          <w:t>img</w:t>
        </w:r>
        <w:proofErr w:type="spellEnd"/>
        <w:r>
          <w:t xml:space="preserve"> </w:t>
        </w:r>
        <w:proofErr w:type="spellStart"/>
        <w:r>
          <w:t>src</w:t>
        </w:r>
        <w:proofErr w:type="spellEnd"/>
        <w:r>
          <w:t>="thmb_sunset.gif" /&gt;</w:t>
        </w:r>
      </w:ins>
    </w:p>
    <w:p w:rsidR="00AE3CBD" w:rsidRDefault="00AE3CBD" w:rsidP="00AE3CBD">
      <w:pPr>
        <w:pStyle w:val="HTMLPreformatted"/>
        <w:rPr>
          <w:ins w:id="1034" w:author="Unknown"/>
        </w:rPr>
      </w:pPr>
      <w:ins w:id="1035" w:author="Unknown">
        <w:r>
          <w:t>&lt;/a&gt;</w:t>
        </w:r>
      </w:ins>
    </w:p>
    <w:p w:rsidR="00AE3CBD" w:rsidRDefault="00AE3CBD" w:rsidP="00AE3CBD">
      <w:pPr>
        <w:pStyle w:val="Heading2"/>
        <w:rPr>
          <w:ins w:id="1036" w:author="Unknown"/>
        </w:rPr>
      </w:pPr>
      <w:ins w:id="1037" w:author="Unknown">
        <w:r>
          <w:lastRenderedPageBreak/>
          <w:t>HTML Thumbnails:</w:t>
        </w:r>
      </w:ins>
    </w:p>
    <w:p w:rsidR="00AE3CBD" w:rsidRDefault="00AE3CBD" w:rsidP="00AE3CBD">
      <w:pPr>
        <w:rPr>
          <w:ins w:id="1038" w:author="Unknown"/>
        </w:rPr>
      </w:pPr>
      <w:r>
        <w:rPr>
          <w:noProof/>
          <w:color w:val="0000FF"/>
          <w:lang w:bidi="hi-IN"/>
        </w:rPr>
        <w:drawing>
          <wp:inline distT="0" distB="0" distL="0" distR="0">
            <wp:extent cx="381000" cy="247650"/>
            <wp:effectExtent l="19050" t="0" r="0" b="0"/>
            <wp:docPr id="23" name="Picture 23" descr="http://www.tizag.com/pics/htmlT/thmb_sunset.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izag.com/pics/htmlT/thmb_sunset.gif">
                      <a:hlinkClick r:id="rId12"/>
                    </pic:cNvPr>
                    <pic:cNvPicPr>
                      <a:picLocks noChangeAspect="1" noChangeArrowheads="1"/>
                    </pic:cNvPicPr>
                  </pic:nvPicPr>
                  <pic:blipFill>
                    <a:blip r:embed="rId13"/>
                    <a:srcRect/>
                    <a:stretch>
                      <a:fillRect/>
                    </a:stretch>
                  </pic:blipFill>
                  <pic:spPr bwMode="auto">
                    <a:xfrm>
                      <a:off x="0" y="0"/>
                      <a:ext cx="381000" cy="247650"/>
                    </a:xfrm>
                    <a:prstGeom prst="rect">
                      <a:avLst/>
                    </a:prstGeom>
                    <a:noFill/>
                    <a:ln w="9525">
                      <a:noFill/>
                      <a:miter lim="800000"/>
                      <a:headEnd/>
                      <a:tailEnd/>
                    </a:ln>
                  </pic:spPr>
                </pic:pic>
              </a:graphicData>
            </a:graphic>
          </wp:inline>
        </w:drawing>
      </w:r>
    </w:p>
    <w:p w:rsidR="00AE3CBD" w:rsidRDefault="00AE3CBD"/>
    <w:p w:rsidR="00AE3CBD" w:rsidRDefault="00AE3CBD" w:rsidP="00AE3CBD">
      <w:pPr>
        <w:pStyle w:val="Heading1"/>
      </w:pPr>
      <w:r>
        <w:t>HTML - Tables</w:t>
      </w:r>
    </w:p>
    <w:p w:rsidR="00AE3CBD" w:rsidRDefault="00AE3CBD" w:rsidP="00AE3CBD">
      <w:pPr>
        <w:pStyle w:val="NormalWeb"/>
      </w:pPr>
      <w:r>
        <w:t>An HTML table is an element comprised of table rows and columns, much like you'd see when working with an application such as Excel. Tables are container elements, and their sole purpose is to house other HTML elements and arrange them in a tabular fashion -- row by row, column by column.</w:t>
      </w:r>
    </w:p>
    <w:p w:rsidR="00AE3CBD" w:rsidRDefault="000419BE" w:rsidP="00AE3CBD">
      <w:pPr>
        <w:jc w:val="center"/>
        <w:rPr>
          <w:ins w:id="1039" w:author="Unknown"/>
        </w:rPr>
      </w:pPr>
      <w:ins w:id="1040"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041" w:author="Unknown"/>
        </w:rPr>
      </w:pPr>
      <w:ins w:id="1042" w:author="Unknown">
        <w:r>
          <w:t>Tables may seem difficult at first, but after working through this lesson, you'll see that they aren't so horrible. A table element consists of three different HTML tags including the &lt;table&gt; tag, &lt;</w:t>
        </w:r>
        <w:proofErr w:type="spellStart"/>
        <w:proofErr w:type="gramStart"/>
        <w:r>
          <w:t>tr</w:t>
        </w:r>
        <w:proofErr w:type="spellEnd"/>
        <w:proofErr w:type="gramEnd"/>
        <w:r>
          <w:t>&gt; (table rows), and the &lt;td&gt; (table columns) tags.</w:t>
        </w:r>
      </w:ins>
    </w:p>
    <w:p w:rsidR="00AE3CBD" w:rsidRDefault="00AE3CBD" w:rsidP="00AE3CBD">
      <w:pPr>
        <w:pStyle w:val="Heading2"/>
        <w:rPr>
          <w:ins w:id="1043" w:author="Unknown"/>
        </w:rPr>
      </w:pPr>
      <w:ins w:id="1044" w:author="Unknown">
        <w:r>
          <w:t>HTML Table Code:</w:t>
        </w:r>
      </w:ins>
    </w:p>
    <w:p w:rsidR="00AE3CBD" w:rsidRDefault="00AE3CBD" w:rsidP="00AE3CBD">
      <w:pPr>
        <w:pStyle w:val="HTMLPreformatted"/>
        <w:rPr>
          <w:ins w:id="1045" w:author="Unknown"/>
        </w:rPr>
      </w:pPr>
      <w:ins w:id="1046" w:author="Unknown">
        <w:r>
          <w:t>&lt;table border="1"&gt;</w:t>
        </w:r>
      </w:ins>
    </w:p>
    <w:p w:rsidR="00AE3CBD" w:rsidRDefault="00AE3CBD" w:rsidP="00AE3CBD">
      <w:pPr>
        <w:pStyle w:val="HTMLPreformatted"/>
        <w:rPr>
          <w:ins w:id="1047" w:author="Unknown"/>
        </w:rPr>
      </w:pPr>
      <w:ins w:id="1048"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049" w:author="Unknown"/>
        </w:rPr>
      </w:pPr>
      <w:ins w:id="1050" w:author="Unknown">
        <w:r>
          <w:t xml:space="preserve">    &lt;</w:t>
        </w:r>
        <w:proofErr w:type="gramStart"/>
        <w:r>
          <w:t>td&gt;</w:t>
        </w:r>
        <w:proofErr w:type="gramEnd"/>
        <w:r>
          <w:t>Row 1 Cell 1&lt;/td&gt;</w:t>
        </w:r>
      </w:ins>
    </w:p>
    <w:p w:rsidR="00AE3CBD" w:rsidRDefault="00AE3CBD" w:rsidP="00AE3CBD">
      <w:pPr>
        <w:pStyle w:val="HTMLPreformatted"/>
        <w:rPr>
          <w:ins w:id="1051" w:author="Unknown"/>
        </w:rPr>
      </w:pPr>
      <w:ins w:id="1052" w:author="Unknown">
        <w:r>
          <w:t xml:space="preserve">    &lt;</w:t>
        </w:r>
        <w:proofErr w:type="gramStart"/>
        <w:r>
          <w:t>td&gt;</w:t>
        </w:r>
        <w:proofErr w:type="gramEnd"/>
        <w:r>
          <w:t>Row 1 Cell 2&lt;/td&gt;</w:t>
        </w:r>
      </w:ins>
    </w:p>
    <w:p w:rsidR="00AE3CBD" w:rsidRDefault="00AE3CBD" w:rsidP="00AE3CBD">
      <w:pPr>
        <w:pStyle w:val="HTMLPreformatted"/>
        <w:rPr>
          <w:ins w:id="1053" w:author="Unknown"/>
        </w:rPr>
      </w:pPr>
      <w:ins w:id="1054"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055" w:author="Unknown"/>
        </w:rPr>
      </w:pPr>
      <w:ins w:id="1056"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057" w:author="Unknown"/>
        </w:rPr>
      </w:pPr>
      <w:ins w:id="1058" w:author="Unknown">
        <w:r>
          <w:t xml:space="preserve">    &lt;</w:t>
        </w:r>
        <w:proofErr w:type="gramStart"/>
        <w:r>
          <w:t>td&gt;</w:t>
        </w:r>
        <w:proofErr w:type="gramEnd"/>
        <w:r>
          <w:t>Row 2 Cell 1&lt;/td&gt;</w:t>
        </w:r>
      </w:ins>
    </w:p>
    <w:p w:rsidR="00AE3CBD" w:rsidRDefault="00AE3CBD" w:rsidP="00AE3CBD">
      <w:pPr>
        <w:pStyle w:val="HTMLPreformatted"/>
        <w:rPr>
          <w:ins w:id="1059" w:author="Unknown"/>
        </w:rPr>
      </w:pPr>
      <w:ins w:id="1060" w:author="Unknown">
        <w:r>
          <w:t xml:space="preserve">    &lt;</w:t>
        </w:r>
        <w:proofErr w:type="gramStart"/>
        <w:r>
          <w:t>td&gt;</w:t>
        </w:r>
        <w:proofErr w:type="gramEnd"/>
        <w:r>
          <w:t>Row 2 Cell 2&lt;/td&gt;</w:t>
        </w:r>
      </w:ins>
    </w:p>
    <w:p w:rsidR="00AE3CBD" w:rsidRDefault="00AE3CBD" w:rsidP="00AE3CBD">
      <w:pPr>
        <w:pStyle w:val="HTMLPreformatted"/>
        <w:rPr>
          <w:ins w:id="1061" w:author="Unknown"/>
        </w:rPr>
      </w:pPr>
      <w:ins w:id="1062"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063" w:author="Unknown"/>
        </w:rPr>
      </w:pPr>
      <w:ins w:id="1064" w:author="Unknown">
        <w:r>
          <w:t>&lt;/table&gt;</w:t>
        </w:r>
      </w:ins>
    </w:p>
    <w:p w:rsidR="00AE3CBD" w:rsidRDefault="00AE3CBD" w:rsidP="00AE3CBD">
      <w:pPr>
        <w:pStyle w:val="Heading2"/>
        <w:rPr>
          <w:ins w:id="1065" w:author="Unknown"/>
        </w:rPr>
      </w:pPr>
      <w:ins w:id="1066" w:author="Unknown">
        <w:r>
          <w:t>Basic HTML Table Layout:</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8"/>
        <w:gridCol w:w="1198"/>
      </w:tblGrid>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1 Cell 2</w:t>
            </w:r>
          </w:p>
        </w:tc>
      </w:tr>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2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2 Cell 2</w:t>
            </w:r>
          </w:p>
        </w:tc>
      </w:tr>
    </w:tbl>
    <w:p w:rsidR="00AE3CBD" w:rsidRDefault="00AE3CBD" w:rsidP="00AE3CBD">
      <w:pPr>
        <w:pStyle w:val="NormalWeb"/>
        <w:rPr>
          <w:ins w:id="1067" w:author="Unknown"/>
        </w:rPr>
      </w:pPr>
      <w:ins w:id="1068" w:author="Unknown">
        <w:r>
          <w:t xml:space="preserve">We've adjusted the formatting of the code by adding additional spaces before some of the table elements, but this has no bearing on the rendering of the element. It simply helps keep track of each tag/element and helps us ensure we don't miss an opening or closing tag which would prevent our table element from rendering correctly. We've also added a </w:t>
        </w:r>
        <w:r>
          <w:rPr>
            <w:i/>
            <w:iCs/>
          </w:rPr>
          <w:t>border</w:t>
        </w:r>
        <w:r>
          <w:t xml:space="preserve"> attribute to ensure the table cells/rows are more visible to our readers.</w:t>
        </w:r>
      </w:ins>
    </w:p>
    <w:p w:rsidR="00AE3CBD" w:rsidRDefault="00AE3CBD" w:rsidP="00AE3CBD">
      <w:pPr>
        <w:pStyle w:val="NormalWeb"/>
        <w:rPr>
          <w:ins w:id="1069" w:author="Unknown"/>
        </w:rPr>
      </w:pPr>
      <w:ins w:id="1070" w:author="Unknown">
        <w:r>
          <w:t>Content elements like HTML lists, images, and even other table elements can be placed inside each table cell. Doing so aligns the elements in a tabular fashion and provides structure.</w:t>
        </w:r>
      </w:ins>
    </w:p>
    <w:p w:rsidR="00AE3CBD" w:rsidRDefault="00AE3CBD" w:rsidP="00AE3CBD">
      <w:pPr>
        <w:pStyle w:val="Heading2"/>
        <w:rPr>
          <w:ins w:id="1071" w:author="Unknown"/>
        </w:rPr>
      </w:pPr>
      <w:ins w:id="1072" w:author="Unknown">
        <w:r>
          <w:lastRenderedPageBreak/>
          <w:t>HTML Table Code:</w:t>
        </w:r>
      </w:ins>
    </w:p>
    <w:p w:rsidR="00AE3CBD" w:rsidRDefault="00AE3CBD" w:rsidP="00AE3CBD">
      <w:pPr>
        <w:pStyle w:val="HTMLPreformatted"/>
        <w:rPr>
          <w:ins w:id="1073" w:author="Unknown"/>
        </w:rPr>
      </w:pPr>
      <w:ins w:id="1074" w:author="Unknown">
        <w:r>
          <w:t>&lt;table border="1"&gt;</w:t>
        </w:r>
      </w:ins>
    </w:p>
    <w:p w:rsidR="00AE3CBD" w:rsidRDefault="00AE3CBD" w:rsidP="00AE3CBD">
      <w:pPr>
        <w:pStyle w:val="HTMLPreformatted"/>
        <w:rPr>
          <w:ins w:id="1075" w:author="Unknown"/>
        </w:rPr>
      </w:pPr>
      <w:ins w:id="1076"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077" w:author="Unknown"/>
        </w:rPr>
      </w:pPr>
      <w:ins w:id="1078" w:author="Unknown">
        <w:r>
          <w:t xml:space="preserve">    &lt;td width="</w:t>
        </w:r>
        <w:proofErr w:type="gramStart"/>
        <w:r>
          <w:t>50%</w:t>
        </w:r>
        <w:proofErr w:type="gramEnd"/>
        <w:r>
          <w:t>"&gt;</w:t>
        </w:r>
      </w:ins>
    </w:p>
    <w:p w:rsidR="00AE3CBD" w:rsidRDefault="00AE3CBD" w:rsidP="00AE3CBD">
      <w:pPr>
        <w:pStyle w:val="HTMLPreformatted"/>
        <w:rPr>
          <w:ins w:id="1079" w:author="Unknown"/>
        </w:rPr>
      </w:pPr>
      <w:ins w:id="1080" w:author="Unknown">
        <w:r>
          <w:t xml:space="preserve">      &lt;</w:t>
        </w:r>
        <w:proofErr w:type="spellStart"/>
        <w:proofErr w:type="gramStart"/>
        <w:r>
          <w:t>ul</w:t>
        </w:r>
        <w:proofErr w:type="spellEnd"/>
        <w:proofErr w:type="gramEnd"/>
        <w:r>
          <w:t>&gt;</w:t>
        </w:r>
      </w:ins>
    </w:p>
    <w:p w:rsidR="00AE3CBD" w:rsidRDefault="00AE3CBD" w:rsidP="00AE3CBD">
      <w:pPr>
        <w:pStyle w:val="HTMLPreformatted"/>
        <w:rPr>
          <w:ins w:id="1081" w:author="Unknown"/>
        </w:rPr>
      </w:pPr>
      <w:ins w:id="1082" w:author="Unknown">
        <w:r>
          <w:t xml:space="preserve">        &lt;</w:t>
        </w:r>
        <w:proofErr w:type="spellStart"/>
        <w:proofErr w:type="gramStart"/>
        <w:r>
          <w:t>li</w:t>
        </w:r>
        <w:proofErr w:type="spellEnd"/>
        <w:r>
          <w:t>&gt;</w:t>
        </w:r>
        <w:proofErr w:type="gramEnd"/>
        <w:r>
          <w:t>List Item 1&lt;/</w:t>
        </w:r>
        <w:proofErr w:type="spellStart"/>
        <w:r>
          <w:t>li</w:t>
        </w:r>
        <w:proofErr w:type="spellEnd"/>
        <w:r>
          <w:t>&gt;</w:t>
        </w:r>
      </w:ins>
    </w:p>
    <w:p w:rsidR="00AE3CBD" w:rsidRDefault="00AE3CBD" w:rsidP="00AE3CBD">
      <w:pPr>
        <w:pStyle w:val="HTMLPreformatted"/>
        <w:rPr>
          <w:ins w:id="1083" w:author="Unknown"/>
        </w:rPr>
      </w:pPr>
      <w:ins w:id="1084" w:author="Unknown">
        <w:r>
          <w:t xml:space="preserve">        &lt;</w:t>
        </w:r>
        <w:proofErr w:type="spellStart"/>
        <w:proofErr w:type="gramStart"/>
        <w:r>
          <w:t>li</w:t>
        </w:r>
        <w:proofErr w:type="spellEnd"/>
        <w:r>
          <w:t>&gt;</w:t>
        </w:r>
        <w:proofErr w:type="gramEnd"/>
        <w:r>
          <w:t>List Item 2&lt;/</w:t>
        </w:r>
        <w:proofErr w:type="spellStart"/>
        <w:r>
          <w:t>li</w:t>
        </w:r>
        <w:proofErr w:type="spellEnd"/>
        <w:r>
          <w:t>&gt;</w:t>
        </w:r>
      </w:ins>
    </w:p>
    <w:p w:rsidR="00AE3CBD" w:rsidRDefault="00AE3CBD" w:rsidP="00AE3CBD">
      <w:pPr>
        <w:pStyle w:val="HTMLPreformatted"/>
        <w:rPr>
          <w:ins w:id="1085" w:author="Unknown"/>
        </w:rPr>
      </w:pPr>
      <w:ins w:id="1086" w:author="Unknown">
        <w:r>
          <w:t xml:space="preserve">        &lt;</w:t>
        </w:r>
        <w:proofErr w:type="spellStart"/>
        <w:proofErr w:type="gramStart"/>
        <w:r>
          <w:t>li</w:t>
        </w:r>
        <w:proofErr w:type="spellEnd"/>
        <w:r>
          <w:t>&gt;</w:t>
        </w:r>
        <w:proofErr w:type="gramEnd"/>
        <w:r>
          <w:t>List Item 3&lt;/</w:t>
        </w:r>
        <w:proofErr w:type="spellStart"/>
        <w:r>
          <w:t>li</w:t>
        </w:r>
        <w:proofErr w:type="spellEnd"/>
        <w:r>
          <w:t>&gt;</w:t>
        </w:r>
      </w:ins>
    </w:p>
    <w:p w:rsidR="00AE3CBD" w:rsidRDefault="00AE3CBD" w:rsidP="00AE3CBD">
      <w:pPr>
        <w:pStyle w:val="HTMLPreformatted"/>
        <w:rPr>
          <w:ins w:id="1087" w:author="Unknown"/>
        </w:rPr>
      </w:pPr>
      <w:ins w:id="1088" w:author="Unknown">
        <w:r>
          <w:t xml:space="preserve">      &lt;/</w:t>
        </w:r>
        <w:proofErr w:type="spellStart"/>
        <w:r>
          <w:t>ul</w:t>
        </w:r>
        <w:proofErr w:type="spellEnd"/>
        <w:r>
          <w:t>&gt;</w:t>
        </w:r>
      </w:ins>
    </w:p>
    <w:p w:rsidR="00AE3CBD" w:rsidRDefault="00AE3CBD" w:rsidP="00AE3CBD">
      <w:pPr>
        <w:pStyle w:val="HTMLPreformatted"/>
        <w:rPr>
          <w:ins w:id="1089" w:author="Unknown"/>
        </w:rPr>
      </w:pPr>
      <w:ins w:id="1090" w:author="Unknown">
        <w:r>
          <w:t xml:space="preserve">    &lt;/td&gt;</w:t>
        </w:r>
      </w:ins>
    </w:p>
    <w:p w:rsidR="00AE3CBD" w:rsidRDefault="00AE3CBD" w:rsidP="00AE3CBD">
      <w:pPr>
        <w:pStyle w:val="HTMLPreformatted"/>
        <w:rPr>
          <w:ins w:id="1091" w:author="Unknown"/>
        </w:rPr>
      </w:pPr>
      <w:ins w:id="1092" w:author="Unknown">
        <w:r>
          <w:t xml:space="preserve">    &lt;</w:t>
        </w:r>
        <w:proofErr w:type="gramStart"/>
        <w:r>
          <w:t>td</w:t>
        </w:r>
        <w:proofErr w:type="gramEnd"/>
        <w:r>
          <w:t>&gt;</w:t>
        </w:r>
      </w:ins>
    </w:p>
    <w:p w:rsidR="00AE3CBD" w:rsidRDefault="00AE3CBD" w:rsidP="00AE3CBD">
      <w:pPr>
        <w:pStyle w:val="HTMLPreformatted"/>
        <w:rPr>
          <w:ins w:id="1093" w:author="Unknown"/>
        </w:rPr>
      </w:pPr>
      <w:ins w:id="1094" w:author="Unknown">
        <w:r>
          <w:t xml:space="preserve">      &lt;</w:t>
        </w:r>
        <w:proofErr w:type="spellStart"/>
        <w:proofErr w:type="gramStart"/>
        <w:r>
          <w:t>ul</w:t>
        </w:r>
        <w:proofErr w:type="spellEnd"/>
        <w:proofErr w:type="gramEnd"/>
        <w:r>
          <w:t>&gt;</w:t>
        </w:r>
      </w:ins>
    </w:p>
    <w:p w:rsidR="00AE3CBD" w:rsidRDefault="00AE3CBD" w:rsidP="00AE3CBD">
      <w:pPr>
        <w:pStyle w:val="HTMLPreformatted"/>
        <w:rPr>
          <w:ins w:id="1095" w:author="Unknown"/>
        </w:rPr>
      </w:pPr>
      <w:ins w:id="1096" w:author="Unknown">
        <w:r>
          <w:t xml:space="preserve">        &lt;</w:t>
        </w:r>
        <w:proofErr w:type="spellStart"/>
        <w:proofErr w:type="gramStart"/>
        <w:r>
          <w:t>li</w:t>
        </w:r>
        <w:proofErr w:type="spellEnd"/>
        <w:r>
          <w:t>&gt;</w:t>
        </w:r>
        <w:proofErr w:type="gramEnd"/>
        <w:r>
          <w:t>List Item 4&lt;/</w:t>
        </w:r>
        <w:proofErr w:type="spellStart"/>
        <w:r>
          <w:t>li</w:t>
        </w:r>
        <w:proofErr w:type="spellEnd"/>
        <w:r>
          <w:t>&gt;</w:t>
        </w:r>
      </w:ins>
    </w:p>
    <w:p w:rsidR="00AE3CBD" w:rsidRDefault="00AE3CBD" w:rsidP="00AE3CBD">
      <w:pPr>
        <w:pStyle w:val="HTMLPreformatted"/>
        <w:rPr>
          <w:ins w:id="1097" w:author="Unknown"/>
        </w:rPr>
      </w:pPr>
      <w:ins w:id="1098" w:author="Unknown">
        <w:r>
          <w:t xml:space="preserve">        &lt;</w:t>
        </w:r>
        <w:proofErr w:type="spellStart"/>
        <w:proofErr w:type="gramStart"/>
        <w:r>
          <w:t>li</w:t>
        </w:r>
        <w:proofErr w:type="spellEnd"/>
        <w:r>
          <w:t>&gt;</w:t>
        </w:r>
        <w:proofErr w:type="gramEnd"/>
        <w:r>
          <w:t>List Item 5&lt;/</w:t>
        </w:r>
        <w:proofErr w:type="spellStart"/>
        <w:r>
          <w:t>li</w:t>
        </w:r>
        <w:proofErr w:type="spellEnd"/>
        <w:r>
          <w:t>&gt;</w:t>
        </w:r>
      </w:ins>
    </w:p>
    <w:p w:rsidR="00AE3CBD" w:rsidRDefault="00AE3CBD" w:rsidP="00AE3CBD">
      <w:pPr>
        <w:pStyle w:val="HTMLPreformatted"/>
        <w:rPr>
          <w:ins w:id="1099" w:author="Unknown"/>
        </w:rPr>
      </w:pPr>
      <w:ins w:id="1100" w:author="Unknown">
        <w:r>
          <w:t xml:space="preserve">        &lt;</w:t>
        </w:r>
        <w:proofErr w:type="spellStart"/>
        <w:proofErr w:type="gramStart"/>
        <w:r>
          <w:t>li</w:t>
        </w:r>
        <w:proofErr w:type="spellEnd"/>
        <w:r>
          <w:t>&gt;</w:t>
        </w:r>
        <w:proofErr w:type="gramEnd"/>
        <w:r>
          <w:t>List Item 6&lt;/</w:t>
        </w:r>
        <w:proofErr w:type="spellStart"/>
        <w:r>
          <w:t>li</w:t>
        </w:r>
        <w:proofErr w:type="spellEnd"/>
        <w:r>
          <w:t>&gt;</w:t>
        </w:r>
      </w:ins>
    </w:p>
    <w:p w:rsidR="00AE3CBD" w:rsidRDefault="00AE3CBD" w:rsidP="00AE3CBD">
      <w:pPr>
        <w:pStyle w:val="HTMLPreformatted"/>
        <w:rPr>
          <w:ins w:id="1101" w:author="Unknown"/>
        </w:rPr>
      </w:pPr>
      <w:ins w:id="1102" w:author="Unknown">
        <w:r>
          <w:t xml:space="preserve">      &lt;/</w:t>
        </w:r>
        <w:proofErr w:type="spellStart"/>
        <w:r>
          <w:t>ul</w:t>
        </w:r>
        <w:proofErr w:type="spellEnd"/>
        <w:r>
          <w:t>&gt;</w:t>
        </w:r>
      </w:ins>
    </w:p>
    <w:p w:rsidR="00AE3CBD" w:rsidRDefault="00AE3CBD" w:rsidP="00AE3CBD">
      <w:pPr>
        <w:pStyle w:val="HTMLPreformatted"/>
        <w:rPr>
          <w:ins w:id="1103" w:author="Unknown"/>
        </w:rPr>
      </w:pPr>
      <w:ins w:id="1104" w:author="Unknown">
        <w:r>
          <w:t xml:space="preserve">    &lt;/td&gt;</w:t>
        </w:r>
      </w:ins>
    </w:p>
    <w:p w:rsidR="00AE3CBD" w:rsidRDefault="00AE3CBD" w:rsidP="00AE3CBD">
      <w:pPr>
        <w:pStyle w:val="HTMLPreformatted"/>
        <w:rPr>
          <w:ins w:id="1105" w:author="Unknown"/>
        </w:rPr>
      </w:pPr>
      <w:ins w:id="1106"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07" w:author="Unknown"/>
        </w:rPr>
      </w:pPr>
      <w:ins w:id="1108"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09" w:author="Unknown"/>
        </w:rPr>
      </w:pPr>
      <w:ins w:id="1110" w:author="Unknown">
        <w:r>
          <w:t xml:space="preserve">    &lt;</w:t>
        </w:r>
        <w:proofErr w:type="gramStart"/>
        <w:r>
          <w:t>td</w:t>
        </w:r>
        <w:proofErr w:type="gramEnd"/>
        <w:r>
          <w:t>&gt;</w:t>
        </w:r>
      </w:ins>
    </w:p>
    <w:p w:rsidR="00AE3CBD" w:rsidRDefault="00AE3CBD" w:rsidP="00AE3CBD">
      <w:pPr>
        <w:pStyle w:val="HTMLPreformatted"/>
        <w:rPr>
          <w:ins w:id="1111" w:author="Unknown"/>
        </w:rPr>
      </w:pPr>
      <w:ins w:id="1112" w:author="Unknown">
        <w:r>
          <w:t xml:space="preserve">      &lt;p&gt;Avoid losing floppy disks with important school...&lt;/p&gt;</w:t>
        </w:r>
      </w:ins>
    </w:p>
    <w:p w:rsidR="00AE3CBD" w:rsidRDefault="00AE3CBD" w:rsidP="00AE3CBD">
      <w:pPr>
        <w:pStyle w:val="HTMLPreformatted"/>
        <w:rPr>
          <w:ins w:id="1113" w:author="Unknown"/>
        </w:rPr>
      </w:pPr>
      <w:ins w:id="1114" w:author="Unknown">
        <w:r>
          <w:t xml:space="preserve">    &lt;/td&gt;</w:t>
        </w:r>
      </w:ins>
    </w:p>
    <w:p w:rsidR="00AE3CBD" w:rsidRDefault="00AE3CBD" w:rsidP="00AE3CBD">
      <w:pPr>
        <w:pStyle w:val="HTMLPreformatted"/>
        <w:rPr>
          <w:ins w:id="1115" w:author="Unknown"/>
        </w:rPr>
      </w:pPr>
      <w:ins w:id="1116" w:author="Unknown">
        <w:r>
          <w:t xml:space="preserve">    &lt;</w:t>
        </w:r>
        <w:proofErr w:type="gramStart"/>
        <w:r>
          <w:t>td</w:t>
        </w:r>
        <w:proofErr w:type="gramEnd"/>
        <w:r>
          <w:t>&gt;</w:t>
        </w:r>
      </w:ins>
    </w:p>
    <w:p w:rsidR="00AE3CBD" w:rsidRDefault="00AE3CBD" w:rsidP="00AE3CBD">
      <w:pPr>
        <w:pStyle w:val="HTMLPreformatted"/>
        <w:rPr>
          <w:ins w:id="1117" w:author="Unknown"/>
        </w:rPr>
      </w:pPr>
      <w:ins w:id="1118" w:author="Unknown">
        <w:r>
          <w:t xml:space="preserve">      &lt;a </w:t>
        </w:r>
        <w:proofErr w:type="spellStart"/>
        <w:r>
          <w:t>href</w:t>
        </w:r>
        <w:proofErr w:type="spellEnd"/>
        <w:r>
          <w:t xml:space="preserve">="http://www.espn.com" target="_blank" </w:t>
        </w:r>
        <w:proofErr w:type="spellStart"/>
        <w:r>
          <w:t>rel</w:t>
        </w:r>
        <w:proofErr w:type="spellEnd"/>
        <w:r>
          <w:t>="</w:t>
        </w:r>
        <w:proofErr w:type="spellStart"/>
        <w:r>
          <w:t>nofollow</w:t>
        </w:r>
        <w:proofErr w:type="spellEnd"/>
        <w:r>
          <w:t>"&gt;</w:t>
        </w:r>
      </w:ins>
    </w:p>
    <w:p w:rsidR="00AE3CBD" w:rsidRDefault="00AE3CBD" w:rsidP="00AE3CBD">
      <w:pPr>
        <w:pStyle w:val="HTMLPreformatted"/>
        <w:rPr>
          <w:ins w:id="1119" w:author="Unknown"/>
        </w:rPr>
      </w:pPr>
      <w:ins w:id="1120" w:author="Unknown">
        <w:r>
          <w:t xml:space="preserve">        &lt;</w:t>
        </w:r>
        <w:proofErr w:type="spellStart"/>
        <w:r>
          <w:t>img</w:t>
        </w:r>
        <w:proofErr w:type="spellEnd"/>
        <w:r>
          <w:t xml:space="preserve"> </w:t>
        </w:r>
        <w:proofErr w:type="spellStart"/>
        <w:r>
          <w:t>src</w:t>
        </w:r>
        <w:proofErr w:type="spellEnd"/>
        <w:r>
          <w:t>="http://www.tizag.com/pics/htmlT/ahman.gif" class="</w:t>
        </w:r>
        <w:proofErr w:type="spellStart"/>
        <w:r>
          <w:t>linksESPN</w:t>
        </w:r>
        <w:proofErr w:type="spellEnd"/>
        <w:r>
          <w:t>" /&gt;</w:t>
        </w:r>
      </w:ins>
    </w:p>
    <w:p w:rsidR="00AE3CBD" w:rsidRDefault="00AE3CBD" w:rsidP="00AE3CBD">
      <w:pPr>
        <w:pStyle w:val="HTMLPreformatted"/>
        <w:rPr>
          <w:ins w:id="1121" w:author="Unknown"/>
        </w:rPr>
      </w:pPr>
      <w:ins w:id="1122" w:author="Unknown">
        <w:r>
          <w:t xml:space="preserve">      &lt;/a&gt;</w:t>
        </w:r>
      </w:ins>
    </w:p>
    <w:p w:rsidR="00AE3CBD" w:rsidRDefault="00AE3CBD" w:rsidP="00AE3CBD">
      <w:pPr>
        <w:pStyle w:val="HTMLPreformatted"/>
        <w:rPr>
          <w:ins w:id="1123" w:author="Unknown"/>
        </w:rPr>
      </w:pPr>
      <w:ins w:id="1124" w:author="Unknown">
        <w:r>
          <w:t xml:space="preserve">    &lt;/td&gt;</w:t>
        </w:r>
      </w:ins>
    </w:p>
    <w:p w:rsidR="00AE3CBD" w:rsidRDefault="00AE3CBD" w:rsidP="00AE3CBD">
      <w:pPr>
        <w:pStyle w:val="HTMLPreformatted"/>
        <w:rPr>
          <w:ins w:id="1125" w:author="Unknown"/>
        </w:rPr>
      </w:pPr>
      <w:ins w:id="1126"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27" w:author="Unknown"/>
        </w:rPr>
      </w:pPr>
      <w:ins w:id="1128" w:author="Unknown">
        <w:r>
          <w:t>&lt;/table&gt;</w:t>
        </w:r>
      </w:ins>
    </w:p>
    <w:p w:rsidR="00AE3CBD" w:rsidRDefault="00AE3CBD" w:rsidP="00AE3CBD">
      <w:pPr>
        <w:pStyle w:val="Heading2"/>
        <w:rPr>
          <w:ins w:id="1129" w:author="Unknown"/>
        </w:rPr>
      </w:pPr>
      <w:ins w:id="1130" w:author="Unknown">
        <w:r>
          <w:t>HTML Table 2:</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40"/>
        <w:gridCol w:w="4740"/>
      </w:tblGrid>
      <w:tr w:rsidR="00AE3CBD" w:rsidTr="00AE3CBD">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AE3CBD" w:rsidRDefault="00AE3CBD" w:rsidP="00AE3CBD">
            <w:pPr>
              <w:numPr>
                <w:ilvl w:val="0"/>
                <w:numId w:val="20"/>
              </w:numPr>
              <w:spacing w:before="100" w:beforeAutospacing="1" w:after="100" w:afterAutospacing="1" w:line="240" w:lineRule="auto"/>
            </w:pPr>
            <w:r>
              <w:t>List Item 1</w:t>
            </w:r>
          </w:p>
          <w:p w:rsidR="00AE3CBD" w:rsidRDefault="00AE3CBD" w:rsidP="00AE3CBD">
            <w:pPr>
              <w:numPr>
                <w:ilvl w:val="0"/>
                <w:numId w:val="20"/>
              </w:numPr>
              <w:spacing w:before="100" w:beforeAutospacing="1" w:after="100" w:afterAutospacing="1" w:line="240" w:lineRule="auto"/>
            </w:pPr>
            <w:r>
              <w:t>List Item 2</w:t>
            </w:r>
          </w:p>
          <w:p w:rsidR="00AE3CBD" w:rsidRDefault="00AE3CBD" w:rsidP="00AE3CBD">
            <w:pPr>
              <w:numPr>
                <w:ilvl w:val="0"/>
                <w:numId w:val="20"/>
              </w:numPr>
              <w:spacing w:before="100" w:beforeAutospacing="1" w:after="100" w:afterAutospacing="1" w:line="240" w:lineRule="auto"/>
              <w:rPr>
                <w:sz w:val="24"/>
                <w:szCs w:val="24"/>
              </w:rPr>
            </w:pPr>
            <w:r>
              <w:t>List Item 3</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rsidP="00AE3CBD">
            <w:pPr>
              <w:numPr>
                <w:ilvl w:val="0"/>
                <w:numId w:val="21"/>
              </w:numPr>
              <w:spacing w:before="100" w:beforeAutospacing="1" w:after="100" w:afterAutospacing="1" w:line="240" w:lineRule="auto"/>
            </w:pPr>
            <w:r>
              <w:t>List Item 4</w:t>
            </w:r>
          </w:p>
          <w:p w:rsidR="00AE3CBD" w:rsidRDefault="00AE3CBD" w:rsidP="00AE3CBD">
            <w:pPr>
              <w:numPr>
                <w:ilvl w:val="0"/>
                <w:numId w:val="21"/>
              </w:numPr>
              <w:spacing w:before="100" w:beforeAutospacing="1" w:after="100" w:afterAutospacing="1" w:line="240" w:lineRule="auto"/>
            </w:pPr>
            <w:r>
              <w:t>List Item 5</w:t>
            </w:r>
          </w:p>
          <w:p w:rsidR="00AE3CBD" w:rsidRDefault="00AE3CBD" w:rsidP="00AE3CBD">
            <w:pPr>
              <w:numPr>
                <w:ilvl w:val="0"/>
                <w:numId w:val="21"/>
              </w:numPr>
              <w:spacing w:before="100" w:beforeAutospacing="1" w:after="100" w:afterAutospacing="1" w:line="240" w:lineRule="auto"/>
              <w:rPr>
                <w:sz w:val="24"/>
                <w:szCs w:val="24"/>
              </w:rPr>
            </w:pPr>
            <w:r>
              <w:t>List Item 6</w:t>
            </w:r>
          </w:p>
        </w:tc>
      </w:tr>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pStyle w:val="NormalWeb"/>
            </w:pPr>
            <w:r>
              <w:t>Avoid losing floppy disks with important school...</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rPr>
                <w:noProof/>
                <w:color w:val="0000FF"/>
                <w:lang w:bidi="hi-IN"/>
              </w:rPr>
              <w:drawing>
                <wp:inline distT="0" distB="0" distL="0" distR="0">
                  <wp:extent cx="657225" cy="571500"/>
                  <wp:effectExtent l="19050" t="0" r="9525" b="0"/>
                  <wp:docPr id="27" name="Picture 27" descr="http://www.tizag.com/pics/htmlT/ahman.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tizag.com/pics/htmlT/ahman.gif">
                            <a:hlinkClick r:id="rId10" tgtFrame="&quot;_blank&quot;"/>
                          </pic:cNvPr>
                          <pic:cNvPicPr>
                            <a:picLocks noChangeAspect="1" noChangeArrowheads="1"/>
                          </pic:cNvPicPr>
                        </pic:nvPicPr>
                        <pic:blipFill>
                          <a:blip r:embed="rId11"/>
                          <a:srcRect/>
                          <a:stretch>
                            <a:fillRect/>
                          </a:stretch>
                        </pic:blipFill>
                        <pic:spPr bwMode="auto">
                          <a:xfrm>
                            <a:off x="0" y="0"/>
                            <a:ext cx="657225" cy="571500"/>
                          </a:xfrm>
                          <a:prstGeom prst="rect">
                            <a:avLst/>
                          </a:prstGeom>
                          <a:noFill/>
                          <a:ln w="9525">
                            <a:noFill/>
                            <a:miter lim="800000"/>
                            <a:headEnd/>
                            <a:tailEnd/>
                          </a:ln>
                        </pic:spPr>
                      </pic:pic>
                    </a:graphicData>
                  </a:graphic>
                </wp:inline>
              </w:drawing>
            </w:r>
          </w:p>
        </w:tc>
      </w:tr>
    </w:tbl>
    <w:p w:rsidR="00AE3CBD" w:rsidRDefault="00AE3CBD" w:rsidP="00AE3CBD">
      <w:pPr>
        <w:pStyle w:val="NormalWeb"/>
        <w:rPr>
          <w:ins w:id="1131" w:author="Unknown"/>
        </w:rPr>
      </w:pPr>
      <w:ins w:id="1132" w:author="Unknown">
        <w:r>
          <w:t>HTML tables allow the web designer to align page content in a tabular fashion while spanning elements horizontally across the web page, rather than stacking them up one on top of another.</w:t>
        </w:r>
      </w:ins>
    </w:p>
    <w:p w:rsidR="00AE3CBD" w:rsidRDefault="00AE3CBD" w:rsidP="00AE3CBD">
      <w:pPr>
        <w:pStyle w:val="Heading1"/>
        <w:rPr>
          <w:ins w:id="1133" w:author="Unknown"/>
        </w:rPr>
      </w:pPr>
      <w:ins w:id="1134" w:author="Unknown">
        <w:r>
          <w:t>HTML - Table Rows &amp; Table Columns</w:t>
        </w:r>
      </w:ins>
    </w:p>
    <w:p w:rsidR="00AE3CBD" w:rsidRDefault="00AE3CBD" w:rsidP="00AE3CBD">
      <w:pPr>
        <w:pStyle w:val="NormalWeb"/>
        <w:rPr>
          <w:ins w:id="1135" w:author="Unknown"/>
        </w:rPr>
      </w:pPr>
      <w:ins w:id="1136" w:author="Unknown">
        <w:r>
          <w:t>A table can contain an infinite number of table rows. Each table row is essentially a table element itself, with an opening and closing tag (&lt;</w:t>
        </w:r>
        <w:proofErr w:type="spellStart"/>
        <w:proofErr w:type="gramStart"/>
        <w:r>
          <w:t>tr</w:t>
        </w:r>
        <w:proofErr w:type="spellEnd"/>
        <w:proofErr w:type="gramEnd"/>
        <w:r>
          <w:t>&gt; &lt;/</w:t>
        </w:r>
        <w:proofErr w:type="spellStart"/>
        <w:r>
          <w:t>tr</w:t>
        </w:r>
        <w:proofErr w:type="spellEnd"/>
        <w:r>
          <w:t>&gt;). Table columns are also considered child elements of HTML tables, and like table rows, an HTML table may contain an infinite number of table data cells (&lt;td&gt; &lt;</w:t>
        </w:r>
        <w:proofErr w:type="spellStart"/>
        <w:proofErr w:type="gramStart"/>
        <w:r>
          <w:t>tr</w:t>
        </w:r>
        <w:proofErr w:type="spellEnd"/>
        <w:proofErr w:type="gramEnd"/>
        <w:r>
          <w:t>&gt;).</w:t>
        </w:r>
      </w:ins>
    </w:p>
    <w:p w:rsidR="00AE3CBD" w:rsidRDefault="00AE3CBD" w:rsidP="00AE3CBD">
      <w:pPr>
        <w:pStyle w:val="NormalWeb"/>
        <w:rPr>
          <w:ins w:id="1137" w:author="Unknown"/>
        </w:rPr>
      </w:pPr>
      <w:ins w:id="1138" w:author="Unknown">
        <w:r>
          <w:lastRenderedPageBreak/>
          <w:t>Table rows and columns are container elements that house other HTML elements such as text links, images, and lists, as we've seen in previous examples. Below, we've applied a background color to the table example in order to help distinguish the different table elements.</w:t>
        </w:r>
      </w:ins>
    </w:p>
    <w:p w:rsidR="00AE3CBD" w:rsidRDefault="00AE3CBD" w:rsidP="00AE3CBD">
      <w:pPr>
        <w:pStyle w:val="Heading2"/>
        <w:rPr>
          <w:ins w:id="1139" w:author="Unknown"/>
        </w:rPr>
      </w:pPr>
      <w:ins w:id="1140" w:author="Unknown">
        <w:r>
          <w:t>HTML Table Code:</w:t>
        </w:r>
      </w:ins>
    </w:p>
    <w:p w:rsidR="00AE3CBD" w:rsidRDefault="00AE3CBD" w:rsidP="00AE3CBD">
      <w:pPr>
        <w:pStyle w:val="HTMLPreformatted"/>
        <w:rPr>
          <w:ins w:id="1141" w:author="Unknown"/>
        </w:rPr>
      </w:pPr>
      <w:ins w:id="1142" w:author="Unknown">
        <w:r>
          <w:t>&lt;table border="1"&gt;</w:t>
        </w:r>
      </w:ins>
    </w:p>
    <w:p w:rsidR="00AE3CBD" w:rsidRDefault="00AE3CBD" w:rsidP="00AE3CBD">
      <w:pPr>
        <w:pStyle w:val="HTMLPreformatted"/>
        <w:rPr>
          <w:ins w:id="1143" w:author="Unknown"/>
        </w:rPr>
      </w:pPr>
      <w:ins w:id="1144" w:author="Unknown">
        <w:r>
          <w:t xml:space="preserve">  &lt;</w:t>
        </w:r>
        <w:proofErr w:type="spellStart"/>
        <w:proofErr w:type="gramStart"/>
        <w:r>
          <w:t>tr</w:t>
        </w:r>
        <w:proofErr w:type="spellEnd"/>
        <w:proofErr w:type="gramEnd"/>
        <w:r>
          <w:t xml:space="preserve"> title="You are looking at Row 1" </w:t>
        </w:r>
        <w:proofErr w:type="spellStart"/>
        <w:r>
          <w:t>bgcolor</w:t>
        </w:r>
        <w:proofErr w:type="spellEnd"/>
        <w:r>
          <w:t>="silver"&gt;</w:t>
        </w:r>
      </w:ins>
    </w:p>
    <w:p w:rsidR="00AE3CBD" w:rsidRDefault="00AE3CBD" w:rsidP="00AE3CBD">
      <w:pPr>
        <w:pStyle w:val="HTMLPreformatted"/>
        <w:rPr>
          <w:ins w:id="1145" w:author="Unknown"/>
        </w:rPr>
      </w:pPr>
      <w:ins w:id="1146" w:author="Unknown">
        <w:r>
          <w:t xml:space="preserve">    &lt;</w:t>
        </w:r>
        <w:proofErr w:type="gramStart"/>
        <w:r>
          <w:t>td&gt;</w:t>
        </w:r>
        <w:proofErr w:type="gramEnd"/>
        <w:r>
          <w:t>Row 1 Cell 1&lt;/td&gt;</w:t>
        </w:r>
      </w:ins>
    </w:p>
    <w:p w:rsidR="00AE3CBD" w:rsidRDefault="00AE3CBD" w:rsidP="00AE3CBD">
      <w:pPr>
        <w:pStyle w:val="HTMLPreformatted"/>
        <w:rPr>
          <w:ins w:id="1147" w:author="Unknown"/>
        </w:rPr>
      </w:pPr>
      <w:ins w:id="1148" w:author="Unknown">
        <w:r>
          <w:t xml:space="preserve">    &lt;</w:t>
        </w:r>
        <w:proofErr w:type="gramStart"/>
        <w:r>
          <w:t>td&gt;</w:t>
        </w:r>
        <w:proofErr w:type="gramEnd"/>
        <w:r>
          <w:t>Row 1 Cell 2&lt;/td&gt;</w:t>
        </w:r>
      </w:ins>
    </w:p>
    <w:p w:rsidR="00AE3CBD" w:rsidRDefault="00AE3CBD" w:rsidP="00AE3CBD">
      <w:pPr>
        <w:pStyle w:val="HTMLPreformatted"/>
        <w:rPr>
          <w:ins w:id="1149" w:author="Unknown"/>
        </w:rPr>
      </w:pPr>
      <w:ins w:id="1150"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51" w:author="Unknown"/>
        </w:rPr>
      </w:pPr>
      <w:ins w:id="1152" w:author="Unknown">
        <w:r>
          <w:t xml:space="preserve">  &lt;</w:t>
        </w:r>
        <w:proofErr w:type="spellStart"/>
        <w:proofErr w:type="gramStart"/>
        <w:r>
          <w:t>tr</w:t>
        </w:r>
        <w:proofErr w:type="spellEnd"/>
        <w:proofErr w:type="gramEnd"/>
        <w:r>
          <w:t xml:space="preserve"> title="You are looking at Row 2" </w:t>
        </w:r>
        <w:proofErr w:type="spellStart"/>
        <w:r>
          <w:t>bgcolor</w:t>
        </w:r>
        <w:proofErr w:type="spellEnd"/>
        <w:r>
          <w:t>="aqua"&gt;</w:t>
        </w:r>
      </w:ins>
    </w:p>
    <w:p w:rsidR="00AE3CBD" w:rsidRDefault="00AE3CBD" w:rsidP="00AE3CBD">
      <w:pPr>
        <w:pStyle w:val="HTMLPreformatted"/>
        <w:rPr>
          <w:ins w:id="1153" w:author="Unknown"/>
        </w:rPr>
      </w:pPr>
      <w:ins w:id="1154" w:author="Unknown">
        <w:r>
          <w:t xml:space="preserve">    &lt;</w:t>
        </w:r>
        <w:proofErr w:type="gramStart"/>
        <w:r>
          <w:t>td&gt;</w:t>
        </w:r>
        <w:proofErr w:type="gramEnd"/>
        <w:r>
          <w:t>Row 2 Cell 1&lt;/td&gt;</w:t>
        </w:r>
      </w:ins>
    </w:p>
    <w:p w:rsidR="00AE3CBD" w:rsidRDefault="00AE3CBD" w:rsidP="00AE3CBD">
      <w:pPr>
        <w:pStyle w:val="HTMLPreformatted"/>
        <w:rPr>
          <w:ins w:id="1155" w:author="Unknown"/>
        </w:rPr>
      </w:pPr>
      <w:ins w:id="1156" w:author="Unknown">
        <w:r>
          <w:t xml:space="preserve">    &lt;</w:t>
        </w:r>
        <w:proofErr w:type="gramStart"/>
        <w:r>
          <w:t>td&gt;</w:t>
        </w:r>
        <w:proofErr w:type="gramEnd"/>
        <w:r>
          <w:t>Row 2 Cell 2&lt;/td&gt;</w:t>
        </w:r>
      </w:ins>
    </w:p>
    <w:p w:rsidR="00AE3CBD" w:rsidRDefault="00AE3CBD" w:rsidP="00AE3CBD">
      <w:pPr>
        <w:pStyle w:val="HTMLPreformatted"/>
        <w:rPr>
          <w:ins w:id="1157" w:author="Unknown"/>
        </w:rPr>
      </w:pPr>
      <w:ins w:id="1158"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59" w:author="Unknown"/>
        </w:rPr>
      </w:pPr>
      <w:ins w:id="1160" w:author="Unknown">
        <w:r>
          <w:t>&lt;/table&gt;</w:t>
        </w:r>
      </w:ins>
    </w:p>
    <w:p w:rsidR="00AE3CBD" w:rsidRDefault="00AE3CBD" w:rsidP="00AE3CBD">
      <w:pPr>
        <w:pStyle w:val="Heading2"/>
        <w:rPr>
          <w:ins w:id="1161" w:author="Unknown"/>
        </w:rPr>
      </w:pPr>
      <w:ins w:id="1162" w:author="Unknown">
        <w:r>
          <w:t>HTML Table Code Example:</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8"/>
        <w:gridCol w:w="1198"/>
      </w:tblGrid>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E3CBD" w:rsidRDefault="00AE3CBD">
            <w:pPr>
              <w:rPr>
                <w:sz w:val="24"/>
                <w:szCs w:val="24"/>
              </w:rPr>
            </w:pPr>
            <w:r>
              <w:t>Row 1 Cell 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E3CBD" w:rsidRDefault="00AE3CBD">
            <w:pPr>
              <w:rPr>
                <w:sz w:val="24"/>
                <w:szCs w:val="24"/>
              </w:rPr>
            </w:pPr>
            <w:r>
              <w:t>Row 1 Cell 2</w:t>
            </w:r>
          </w:p>
        </w:tc>
      </w:tr>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FF"/>
            <w:vAlign w:val="center"/>
            <w:hideMark/>
          </w:tcPr>
          <w:p w:rsidR="00AE3CBD" w:rsidRDefault="00AE3CBD">
            <w:pPr>
              <w:rPr>
                <w:sz w:val="24"/>
                <w:szCs w:val="24"/>
              </w:rPr>
            </w:pPr>
            <w:r>
              <w:t>Row 2 Cell 1</w:t>
            </w:r>
          </w:p>
        </w:tc>
        <w:tc>
          <w:tcPr>
            <w:tcW w:w="0" w:type="auto"/>
            <w:tcBorders>
              <w:top w:val="outset" w:sz="6" w:space="0" w:color="auto"/>
              <w:left w:val="outset" w:sz="6" w:space="0" w:color="auto"/>
              <w:bottom w:val="outset" w:sz="6" w:space="0" w:color="auto"/>
              <w:right w:val="outset" w:sz="6" w:space="0" w:color="auto"/>
            </w:tcBorders>
            <w:shd w:val="clear" w:color="auto" w:fill="00FFFF"/>
            <w:vAlign w:val="center"/>
            <w:hideMark/>
          </w:tcPr>
          <w:p w:rsidR="00AE3CBD" w:rsidRDefault="00AE3CBD">
            <w:pPr>
              <w:rPr>
                <w:sz w:val="24"/>
                <w:szCs w:val="24"/>
              </w:rPr>
            </w:pPr>
            <w:r>
              <w:t>Row 2 Cell 2</w:t>
            </w:r>
          </w:p>
        </w:tc>
      </w:tr>
    </w:tbl>
    <w:p w:rsidR="00AE3CBD" w:rsidRDefault="00AE3CBD" w:rsidP="00AE3CBD">
      <w:pPr>
        <w:pStyle w:val="Heading1"/>
        <w:rPr>
          <w:ins w:id="1163" w:author="Unknown"/>
        </w:rPr>
      </w:pPr>
      <w:ins w:id="1164" w:author="Unknown">
        <w:r>
          <w:t>HTML - Tables: Spanning Multiple Rows and Cells</w:t>
        </w:r>
      </w:ins>
    </w:p>
    <w:p w:rsidR="00AE3CBD" w:rsidRDefault="00AE3CBD" w:rsidP="00AE3CBD">
      <w:pPr>
        <w:pStyle w:val="NormalWeb"/>
        <w:rPr>
          <w:ins w:id="1165" w:author="Unknown"/>
        </w:rPr>
      </w:pPr>
      <w:ins w:id="1166" w:author="Unknown">
        <w:r>
          <w:t xml:space="preserve">Use </w:t>
        </w:r>
        <w:proofErr w:type="spellStart"/>
        <w:r>
          <w:rPr>
            <w:i/>
            <w:iCs/>
          </w:rPr>
          <w:t>rowspan</w:t>
        </w:r>
        <w:proofErr w:type="spellEnd"/>
        <w:r>
          <w:t xml:space="preserve"> to span multiple rows merging together table rows and </w:t>
        </w:r>
        <w:proofErr w:type="spellStart"/>
        <w:r>
          <w:rPr>
            <w:i/>
            <w:iCs/>
          </w:rPr>
          <w:t>colspan</w:t>
        </w:r>
        <w:proofErr w:type="spellEnd"/>
        <w:r>
          <w:t xml:space="preserve"> to span across multiple columns.</w:t>
        </w:r>
      </w:ins>
    </w:p>
    <w:p w:rsidR="00AE3CBD" w:rsidRDefault="00AE3CBD" w:rsidP="00AE3CBD">
      <w:pPr>
        <w:pStyle w:val="Heading2"/>
        <w:rPr>
          <w:ins w:id="1167" w:author="Unknown"/>
        </w:rPr>
      </w:pPr>
      <w:ins w:id="1168" w:author="Unknown">
        <w:r>
          <w:t xml:space="preserve">HTML Table </w:t>
        </w:r>
        <w:proofErr w:type="spellStart"/>
        <w:r>
          <w:t>Rowspan</w:t>
        </w:r>
        <w:proofErr w:type="spellEnd"/>
        <w:r>
          <w:t xml:space="preserve"> Attribute:</w:t>
        </w:r>
      </w:ins>
    </w:p>
    <w:p w:rsidR="00AE3CBD" w:rsidRDefault="00AE3CBD" w:rsidP="00AE3CBD">
      <w:pPr>
        <w:pStyle w:val="HTMLPreformatted"/>
        <w:rPr>
          <w:ins w:id="1169" w:author="Unknown"/>
        </w:rPr>
      </w:pPr>
      <w:ins w:id="1170" w:author="Unknown">
        <w:r>
          <w:t>&lt;table border="1"&gt;</w:t>
        </w:r>
      </w:ins>
    </w:p>
    <w:p w:rsidR="00AE3CBD" w:rsidRDefault="00AE3CBD" w:rsidP="00AE3CBD">
      <w:pPr>
        <w:pStyle w:val="HTMLPreformatted"/>
        <w:rPr>
          <w:ins w:id="1171" w:author="Unknown"/>
        </w:rPr>
      </w:pPr>
      <w:ins w:id="1172"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73" w:author="Unknown"/>
        </w:rPr>
      </w:pPr>
      <w:ins w:id="1174" w:author="Unknown">
        <w:r>
          <w:t xml:space="preserve">    &lt;</w:t>
        </w:r>
        <w:proofErr w:type="gramStart"/>
        <w:r>
          <w:t>td</w:t>
        </w:r>
        <w:proofErr w:type="gramEnd"/>
        <w:r>
          <w:t>&gt;&lt;b&gt;Column 1&lt;/b&gt;&lt;/td&gt;</w:t>
        </w:r>
      </w:ins>
    </w:p>
    <w:p w:rsidR="00AE3CBD" w:rsidRDefault="00AE3CBD" w:rsidP="00AE3CBD">
      <w:pPr>
        <w:pStyle w:val="HTMLPreformatted"/>
        <w:rPr>
          <w:ins w:id="1175" w:author="Unknown"/>
        </w:rPr>
      </w:pPr>
      <w:ins w:id="1176" w:author="Unknown">
        <w:r>
          <w:t xml:space="preserve">    &lt;</w:t>
        </w:r>
        <w:proofErr w:type="gramStart"/>
        <w:r>
          <w:t>td</w:t>
        </w:r>
        <w:proofErr w:type="gramEnd"/>
        <w:r>
          <w:t>&gt;&lt;b&gt;Column 2&lt;/b&gt;&lt;/td&gt;</w:t>
        </w:r>
      </w:ins>
    </w:p>
    <w:p w:rsidR="00AE3CBD" w:rsidRDefault="00AE3CBD" w:rsidP="00AE3CBD">
      <w:pPr>
        <w:pStyle w:val="HTMLPreformatted"/>
        <w:rPr>
          <w:ins w:id="1177" w:author="Unknown"/>
        </w:rPr>
      </w:pPr>
      <w:ins w:id="1178" w:author="Unknown">
        <w:r>
          <w:t xml:space="preserve">    &lt;</w:t>
        </w:r>
        <w:proofErr w:type="gramStart"/>
        <w:r>
          <w:t>td</w:t>
        </w:r>
        <w:proofErr w:type="gramEnd"/>
        <w:r>
          <w:t>&gt;&lt;b&gt;Column 3&lt;/b&gt;&lt;/td&gt;</w:t>
        </w:r>
      </w:ins>
    </w:p>
    <w:p w:rsidR="00AE3CBD" w:rsidRDefault="00AE3CBD" w:rsidP="00AE3CBD">
      <w:pPr>
        <w:pStyle w:val="HTMLPreformatted"/>
        <w:rPr>
          <w:ins w:id="1179" w:author="Unknown"/>
        </w:rPr>
      </w:pPr>
      <w:ins w:id="1180"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81" w:author="Unknown"/>
        </w:rPr>
      </w:pPr>
      <w:ins w:id="1182"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83" w:author="Unknown"/>
        </w:rPr>
      </w:pPr>
      <w:ins w:id="1184" w:author="Unknown">
        <w:r>
          <w:t xml:space="preserve">    &lt;td </w:t>
        </w:r>
        <w:proofErr w:type="spellStart"/>
        <w:r>
          <w:t>rowspan</w:t>
        </w:r>
        <w:proofErr w:type="spellEnd"/>
        <w:r>
          <w:t>="2"&gt;Row 1 Cell 1&lt;/td&gt;</w:t>
        </w:r>
      </w:ins>
    </w:p>
    <w:p w:rsidR="00AE3CBD" w:rsidRDefault="00AE3CBD" w:rsidP="00AE3CBD">
      <w:pPr>
        <w:pStyle w:val="HTMLPreformatted"/>
        <w:rPr>
          <w:ins w:id="1185" w:author="Unknown"/>
        </w:rPr>
      </w:pPr>
      <w:ins w:id="1186" w:author="Unknown">
        <w:r>
          <w:t xml:space="preserve">    &lt;</w:t>
        </w:r>
        <w:proofErr w:type="gramStart"/>
        <w:r>
          <w:t>td&gt;</w:t>
        </w:r>
        <w:proofErr w:type="gramEnd"/>
        <w:r>
          <w:t>Row 1 Cell 2&lt;/td&gt;</w:t>
        </w:r>
      </w:ins>
    </w:p>
    <w:p w:rsidR="00AE3CBD" w:rsidRDefault="00AE3CBD" w:rsidP="00AE3CBD">
      <w:pPr>
        <w:pStyle w:val="HTMLPreformatted"/>
        <w:rPr>
          <w:ins w:id="1187" w:author="Unknown"/>
        </w:rPr>
      </w:pPr>
      <w:ins w:id="1188" w:author="Unknown">
        <w:r>
          <w:t xml:space="preserve">    &lt;</w:t>
        </w:r>
        <w:proofErr w:type="gramStart"/>
        <w:r>
          <w:t>td&gt;</w:t>
        </w:r>
        <w:proofErr w:type="gramEnd"/>
        <w:r>
          <w:t>Row 1 Cell 3&lt;/td&gt;</w:t>
        </w:r>
      </w:ins>
    </w:p>
    <w:p w:rsidR="00AE3CBD" w:rsidRDefault="00AE3CBD" w:rsidP="00AE3CBD">
      <w:pPr>
        <w:pStyle w:val="HTMLPreformatted"/>
        <w:rPr>
          <w:ins w:id="1189" w:author="Unknown"/>
        </w:rPr>
      </w:pPr>
      <w:ins w:id="1190"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91" w:author="Unknown"/>
        </w:rPr>
      </w:pPr>
      <w:ins w:id="1192"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93" w:author="Unknown"/>
        </w:rPr>
      </w:pPr>
      <w:ins w:id="1194" w:author="Unknown">
        <w:r>
          <w:t xml:space="preserve">    &lt;</w:t>
        </w:r>
        <w:proofErr w:type="gramStart"/>
        <w:r>
          <w:t>td&gt;</w:t>
        </w:r>
        <w:proofErr w:type="gramEnd"/>
        <w:r>
          <w:t>Row 2 Cell 2&lt;/td&gt;</w:t>
        </w:r>
      </w:ins>
    </w:p>
    <w:p w:rsidR="00AE3CBD" w:rsidRDefault="00AE3CBD" w:rsidP="00AE3CBD">
      <w:pPr>
        <w:pStyle w:val="HTMLPreformatted"/>
        <w:rPr>
          <w:ins w:id="1195" w:author="Unknown"/>
        </w:rPr>
      </w:pPr>
      <w:ins w:id="1196" w:author="Unknown">
        <w:r>
          <w:t xml:space="preserve">    &lt;</w:t>
        </w:r>
        <w:proofErr w:type="gramStart"/>
        <w:r>
          <w:t>td&gt;</w:t>
        </w:r>
        <w:proofErr w:type="gramEnd"/>
        <w:r>
          <w:t>Row 2 Cell 3&lt;/td&gt;</w:t>
        </w:r>
      </w:ins>
    </w:p>
    <w:p w:rsidR="00AE3CBD" w:rsidRDefault="00AE3CBD" w:rsidP="00AE3CBD">
      <w:pPr>
        <w:pStyle w:val="HTMLPreformatted"/>
        <w:rPr>
          <w:ins w:id="1197" w:author="Unknown"/>
        </w:rPr>
      </w:pPr>
      <w:ins w:id="1198"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199" w:author="Unknown"/>
        </w:rPr>
      </w:pPr>
      <w:ins w:id="1200"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01" w:author="Unknown"/>
        </w:rPr>
      </w:pPr>
      <w:ins w:id="1202" w:author="Unknown">
        <w:r>
          <w:t xml:space="preserve">    &lt;td </w:t>
        </w:r>
        <w:proofErr w:type="spellStart"/>
        <w:r>
          <w:t>colspan</w:t>
        </w:r>
        <w:proofErr w:type="spellEnd"/>
        <w:r>
          <w:t>="3"&gt;Row 3 Cell 1&lt;/td&gt;</w:t>
        </w:r>
      </w:ins>
    </w:p>
    <w:p w:rsidR="00AE3CBD" w:rsidRDefault="00AE3CBD" w:rsidP="00AE3CBD">
      <w:pPr>
        <w:pStyle w:val="HTMLPreformatted"/>
        <w:rPr>
          <w:ins w:id="1203" w:author="Unknown"/>
        </w:rPr>
      </w:pPr>
      <w:ins w:id="1204"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05" w:author="Unknown"/>
        </w:rPr>
      </w:pPr>
      <w:ins w:id="1206" w:author="Unknown">
        <w:r>
          <w:t>&lt;/table&gt;</w:t>
        </w:r>
      </w:ins>
    </w:p>
    <w:p w:rsidR="00AE3CBD" w:rsidRDefault="00AE3CBD" w:rsidP="00AE3CBD">
      <w:pPr>
        <w:pStyle w:val="Heading2"/>
        <w:rPr>
          <w:ins w:id="1207" w:author="Unknown"/>
        </w:rPr>
      </w:pPr>
      <w:ins w:id="1208" w:author="Unknown">
        <w:r>
          <w:lastRenderedPageBreak/>
          <w:t xml:space="preserve">HTML </w:t>
        </w:r>
        <w:proofErr w:type="spellStart"/>
        <w:r>
          <w:t>Colspan</w:t>
        </w:r>
        <w:proofErr w:type="spellEnd"/>
        <w:r>
          <w:t xml:space="preserve"> and </w:t>
        </w:r>
        <w:proofErr w:type="spellStart"/>
        <w:r>
          <w:t>Rowspan</w:t>
        </w:r>
        <w:proofErr w:type="spellEnd"/>
        <w:r>
          <w:t xml:space="preserve"> Attributes:</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8"/>
        <w:gridCol w:w="1183"/>
        <w:gridCol w:w="1198"/>
      </w:tblGrid>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rPr>
                <w:b/>
                <w:bCs/>
              </w:rPr>
              <w:t>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rPr>
                <w:b/>
                <w:bCs/>
              </w:rPr>
              <w:t>Column 2</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rPr>
                <w:b/>
                <w:bCs/>
              </w:rPr>
              <w:t>Column 3</w:t>
            </w:r>
          </w:p>
        </w:tc>
      </w:tr>
      <w:tr w:rsidR="00AE3CBD" w:rsidTr="00AE3CB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1 Cell 2</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1 Cell 3</w:t>
            </w:r>
          </w:p>
        </w:tc>
      </w:tr>
      <w:tr w:rsidR="00AE3CBD" w:rsidTr="00AE3CB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2 Cell 2</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2 Cell 3</w:t>
            </w:r>
          </w:p>
        </w:tc>
      </w:tr>
      <w:tr w:rsidR="00AE3CBD" w:rsidTr="00AE3CBD">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3 Cell 1</w:t>
            </w:r>
          </w:p>
        </w:tc>
      </w:tr>
    </w:tbl>
    <w:p w:rsidR="00AE3CBD" w:rsidRDefault="00AE3CBD" w:rsidP="00AE3CBD">
      <w:pPr>
        <w:pStyle w:val="Heading1"/>
        <w:rPr>
          <w:ins w:id="1209" w:author="Unknown"/>
        </w:rPr>
      </w:pPr>
      <w:ins w:id="1210" w:author="Unknown">
        <w:r>
          <w:t>Cell Padding and Spacing</w:t>
        </w:r>
      </w:ins>
    </w:p>
    <w:p w:rsidR="00AE3CBD" w:rsidRDefault="00AE3CBD" w:rsidP="00AE3CBD">
      <w:pPr>
        <w:pStyle w:val="NormalWeb"/>
        <w:rPr>
          <w:ins w:id="1211" w:author="Unknown"/>
        </w:rPr>
      </w:pPr>
      <w:ins w:id="1212" w:author="Unknown">
        <w:r>
          <w:t xml:space="preserve">With the </w:t>
        </w:r>
        <w:proofErr w:type="spellStart"/>
        <w:r>
          <w:rPr>
            <w:i/>
            <w:iCs/>
          </w:rPr>
          <w:t>cellpadding</w:t>
        </w:r>
        <w:proofErr w:type="spellEnd"/>
        <w:r>
          <w:t xml:space="preserve"> and </w:t>
        </w:r>
        <w:proofErr w:type="spellStart"/>
        <w:r>
          <w:rPr>
            <w:i/>
            <w:iCs/>
          </w:rPr>
          <w:t>cellspacing</w:t>
        </w:r>
        <w:proofErr w:type="spellEnd"/>
        <w:r>
          <w:t xml:space="preserve"> attributes, you will be able to adjust the spacing between table cells. Setting the </w:t>
        </w:r>
        <w:proofErr w:type="spellStart"/>
        <w:r>
          <w:rPr>
            <w:i/>
            <w:iCs/>
          </w:rPr>
          <w:t>cellpadding</w:t>
        </w:r>
        <w:proofErr w:type="spellEnd"/>
        <w:r>
          <w:t xml:space="preserve"> attribute determines how much space will exist between a table cell border and the elements contained within it, whereas </w:t>
        </w:r>
        <w:proofErr w:type="spellStart"/>
        <w:r>
          <w:rPr>
            <w:i/>
            <w:iCs/>
          </w:rPr>
          <w:t>cellspacing</w:t>
        </w:r>
        <w:proofErr w:type="spellEnd"/>
        <w:r>
          <w:t xml:space="preserve"> determines how much space will exist between each table cell. Color has been added to the table below to emphasize these attributes.</w:t>
        </w:r>
      </w:ins>
    </w:p>
    <w:p w:rsidR="00AE3CBD" w:rsidRDefault="00AE3CBD" w:rsidP="00AE3CBD">
      <w:pPr>
        <w:pStyle w:val="Heading2"/>
        <w:rPr>
          <w:ins w:id="1213" w:author="Unknown"/>
        </w:rPr>
      </w:pPr>
      <w:ins w:id="1214" w:author="Unknown">
        <w:r>
          <w:t xml:space="preserve">HTML </w:t>
        </w:r>
        <w:proofErr w:type="spellStart"/>
        <w:r>
          <w:t>Cellpadding</w:t>
        </w:r>
        <w:proofErr w:type="spellEnd"/>
        <w:r>
          <w:t>/</w:t>
        </w:r>
        <w:proofErr w:type="spellStart"/>
        <w:r>
          <w:t>Cellspacing</w:t>
        </w:r>
        <w:proofErr w:type="spellEnd"/>
        <w:r>
          <w:t xml:space="preserve"> Code:</w:t>
        </w:r>
      </w:ins>
    </w:p>
    <w:p w:rsidR="00AE3CBD" w:rsidRDefault="00AE3CBD" w:rsidP="00AE3CBD">
      <w:pPr>
        <w:pStyle w:val="HTMLPreformatted"/>
        <w:rPr>
          <w:ins w:id="1215" w:author="Unknown"/>
        </w:rPr>
      </w:pPr>
      <w:ins w:id="1216" w:author="Unknown">
        <w:r>
          <w:t xml:space="preserve">&lt;table border="1" </w:t>
        </w:r>
        <w:proofErr w:type="spellStart"/>
        <w:r>
          <w:rPr>
            <w:color w:val="FF0000"/>
          </w:rPr>
          <w:t>cellspacing</w:t>
        </w:r>
        <w:proofErr w:type="spellEnd"/>
        <w:r>
          <w:rPr>
            <w:color w:val="FF0000"/>
          </w:rPr>
          <w:t>="10"</w:t>
        </w:r>
        <w:r>
          <w:t xml:space="preserve"> </w:t>
        </w:r>
        <w:proofErr w:type="spellStart"/>
        <w:r>
          <w:t>bgcolor</w:t>
        </w:r>
        <w:proofErr w:type="spellEnd"/>
        <w:r>
          <w:t>="</w:t>
        </w:r>
        <w:proofErr w:type="spellStart"/>
        <w:proofErr w:type="gramStart"/>
        <w:r>
          <w:t>rgb</w:t>
        </w:r>
        <w:proofErr w:type="spellEnd"/>
        <w:r>
          <w:t>(</w:t>
        </w:r>
        <w:proofErr w:type="gramEnd"/>
        <w:r>
          <w:t>0,255,0)"&gt;</w:t>
        </w:r>
      </w:ins>
    </w:p>
    <w:p w:rsidR="00AE3CBD" w:rsidRDefault="00AE3CBD" w:rsidP="00AE3CBD">
      <w:pPr>
        <w:pStyle w:val="HTMLPreformatted"/>
        <w:rPr>
          <w:ins w:id="1217" w:author="Unknown"/>
        </w:rPr>
      </w:pPr>
      <w:ins w:id="1218"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19" w:author="Unknown"/>
        </w:rPr>
      </w:pPr>
      <w:ins w:id="1220" w:author="Unknown">
        <w:r>
          <w:t xml:space="preserve">    &lt;</w:t>
        </w:r>
        <w:proofErr w:type="gramStart"/>
        <w:r>
          <w:t>td</w:t>
        </w:r>
        <w:proofErr w:type="gramEnd"/>
        <w:r>
          <w:t>&gt;&lt;b&gt;Column 1&lt;/b&gt;&lt;/td&gt;</w:t>
        </w:r>
      </w:ins>
    </w:p>
    <w:p w:rsidR="00AE3CBD" w:rsidRDefault="00AE3CBD" w:rsidP="00AE3CBD">
      <w:pPr>
        <w:pStyle w:val="HTMLPreformatted"/>
        <w:rPr>
          <w:ins w:id="1221" w:author="Unknown"/>
        </w:rPr>
      </w:pPr>
      <w:ins w:id="1222" w:author="Unknown">
        <w:r>
          <w:t xml:space="preserve">    &lt;</w:t>
        </w:r>
        <w:proofErr w:type="gramStart"/>
        <w:r>
          <w:t>td</w:t>
        </w:r>
        <w:proofErr w:type="gramEnd"/>
        <w:r>
          <w:t>&gt;&lt;b&gt;Column 2&lt;/b&gt;&lt;/td&gt;</w:t>
        </w:r>
      </w:ins>
    </w:p>
    <w:p w:rsidR="00AE3CBD" w:rsidRDefault="00AE3CBD" w:rsidP="00AE3CBD">
      <w:pPr>
        <w:pStyle w:val="HTMLPreformatted"/>
        <w:rPr>
          <w:ins w:id="1223" w:author="Unknown"/>
        </w:rPr>
      </w:pPr>
      <w:ins w:id="1224"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25" w:author="Unknown"/>
        </w:rPr>
      </w:pPr>
      <w:ins w:id="1226"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27" w:author="Unknown"/>
        </w:rPr>
      </w:pPr>
      <w:ins w:id="1228" w:author="Unknown">
        <w:r>
          <w:t xml:space="preserve">    &lt;</w:t>
        </w:r>
        <w:proofErr w:type="gramStart"/>
        <w:r>
          <w:t>td&gt;</w:t>
        </w:r>
        <w:proofErr w:type="gramEnd"/>
        <w:r>
          <w:t>Row 1 Cell 1&lt;/td&gt;</w:t>
        </w:r>
      </w:ins>
    </w:p>
    <w:p w:rsidR="00AE3CBD" w:rsidRDefault="00AE3CBD" w:rsidP="00AE3CBD">
      <w:pPr>
        <w:pStyle w:val="HTMLPreformatted"/>
        <w:rPr>
          <w:ins w:id="1229" w:author="Unknown"/>
        </w:rPr>
      </w:pPr>
      <w:ins w:id="1230" w:author="Unknown">
        <w:r>
          <w:t xml:space="preserve">    &lt;</w:t>
        </w:r>
        <w:proofErr w:type="gramStart"/>
        <w:r>
          <w:t>td&gt;</w:t>
        </w:r>
        <w:proofErr w:type="gramEnd"/>
        <w:r>
          <w:t>Row 1 Cell 2&lt;/td&gt;</w:t>
        </w:r>
      </w:ins>
    </w:p>
    <w:p w:rsidR="00AE3CBD" w:rsidRDefault="00AE3CBD" w:rsidP="00AE3CBD">
      <w:pPr>
        <w:pStyle w:val="HTMLPreformatted"/>
        <w:rPr>
          <w:ins w:id="1231" w:author="Unknown"/>
        </w:rPr>
      </w:pPr>
      <w:ins w:id="1232"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33" w:author="Unknown"/>
        </w:rPr>
      </w:pPr>
      <w:ins w:id="1234"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35" w:author="Unknown"/>
        </w:rPr>
      </w:pPr>
      <w:ins w:id="1236" w:author="Unknown">
        <w:r>
          <w:t xml:space="preserve">    &lt;</w:t>
        </w:r>
        <w:proofErr w:type="gramStart"/>
        <w:r>
          <w:t>td&gt;</w:t>
        </w:r>
        <w:proofErr w:type="gramEnd"/>
        <w:r>
          <w:t>Row 2 Cell 1&lt;/td&gt;</w:t>
        </w:r>
      </w:ins>
    </w:p>
    <w:p w:rsidR="00AE3CBD" w:rsidRDefault="00AE3CBD" w:rsidP="00AE3CBD">
      <w:pPr>
        <w:pStyle w:val="HTMLPreformatted"/>
        <w:rPr>
          <w:ins w:id="1237" w:author="Unknown"/>
        </w:rPr>
      </w:pPr>
      <w:ins w:id="1238" w:author="Unknown">
        <w:r>
          <w:t xml:space="preserve">    &lt;</w:t>
        </w:r>
        <w:proofErr w:type="gramStart"/>
        <w:r>
          <w:t>td&gt;</w:t>
        </w:r>
        <w:proofErr w:type="gramEnd"/>
        <w:r>
          <w:t>Row 2 Cell 2&lt;/td&gt;</w:t>
        </w:r>
      </w:ins>
    </w:p>
    <w:p w:rsidR="00AE3CBD" w:rsidRDefault="00AE3CBD" w:rsidP="00AE3CBD">
      <w:pPr>
        <w:pStyle w:val="HTMLPreformatted"/>
        <w:rPr>
          <w:ins w:id="1239" w:author="Unknown"/>
        </w:rPr>
      </w:pPr>
      <w:ins w:id="1240"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41" w:author="Unknown"/>
        </w:rPr>
      </w:pPr>
      <w:ins w:id="1242" w:author="Unknown">
        <w:r>
          <w:t>&lt;/table&gt;</w:t>
        </w:r>
      </w:ins>
    </w:p>
    <w:p w:rsidR="00AE3CBD" w:rsidRDefault="00AE3CBD" w:rsidP="00AE3CBD">
      <w:pPr>
        <w:pStyle w:val="Heading2"/>
        <w:rPr>
          <w:ins w:id="1243" w:author="Unknown"/>
        </w:rPr>
      </w:pPr>
      <w:ins w:id="1244" w:author="Unknown">
        <w:r>
          <w:t xml:space="preserve">HTML </w:t>
        </w:r>
        <w:proofErr w:type="spellStart"/>
        <w:r>
          <w:t>Cellspacing</w:t>
        </w:r>
        <w:proofErr w:type="spellEnd"/>
        <w:r>
          <w:t xml:space="preserve"> and Padding:</w:t>
        </w:r>
      </w:ins>
    </w:p>
    <w:tbl>
      <w:tblPr>
        <w:tblW w:w="0" w:type="auto"/>
        <w:tblCellSpacing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8"/>
        <w:gridCol w:w="1378"/>
      </w:tblGrid>
      <w:tr w:rsidR="00AE3CBD" w:rsidTr="00AE3CBD">
        <w:trPr>
          <w:tblCellSpacing w:w="7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rPr>
                <w:b/>
                <w:bCs/>
              </w:rPr>
              <w:t>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rPr>
                <w:b/>
                <w:bCs/>
              </w:rPr>
              <w:t>Column 2</w:t>
            </w:r>
          </w:p>
        </w:tc>
      </w:tr>
      <w:tr w:rsidR="00AE3CBD" w:rsidTr="00AE3CBD">
        <w:trPr>
          <w:tblCellSpacing w:w="7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1 Cell 2</w:t>
            </w:r>
          </w:p>
        </w:tc>
      </w:tr>
      <w:tr w:rsidR="00AE3CBD" w:rsidTr="00AE3CBD">
        <w:trPr>
          <w:tblCellSpacing w:w="7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2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2 Cell 2</w:t>
            </w:r>
          </w:p>
        </w:tc>
      </w:tr>
    </w:tbl>
    <w:p w:rsidR="00AE3CBD" w:rsidRDefault="00AE3CBD" w:rsidP="00AE3CBD">
      <w:pPr>
        <w:pStyle w:val="NormalWeb"/>
        <w:rPr>
          <w:ins w:id="1245" w:author="Unknown"/>
        </w:rPr>
      </w:pPr>
      <w:ins w:id="1246" w:author="Unknown">
        <w:r>
          <w:lastRenderedPageBreak/>
          <w:t xml:space="preserve">And now we will change the </w:t>
        </w:r>
        <w:proofErr w:type="spellStart"/>
        <w:r>
          <w:rPr>
            <w:i/>
            <w:iCs/>
          </w:rPr>
          <w:t>cellpadding</w:t>
        </w:r>
        <w:proofErr w:type="spellEnd"/>
        <w:r>
          <w:t xml:space="preserve"> of the table and remove the </w:t>
        </w:r>
        <w:proofErr w:type="spellStart"/>
        <w:r>
          <w:rPr>
            <w:i/>
            <w:iCs/>
          </w:rPr>
          <w:t>cellspacing</w:t>
        </w:r>
        <w:proofErr w:type="spellEnd"/>
        <w:r>
          <w:t xml:space="preserve"> from the previous example. This should clearly demonstrate the difference between </w:t>
        </w:r>
        <w:proofErr w:type="spellStart"/>
        <w:r>
          <w:rPr>
            <w:i/>
            <w:iCs/>
          </w:rPr>
          <w:t>cellpadding</w:t>
        </w:r>
        <w:proofErr w:type="spellEnd"/>
        <w:r>
          <w:t xml:space="preserve"> and </w:t>
        </w:r>
        <w:proofErr w:type="spellStart"/>
        <w:r>
          <w:rPr>
            <w:i/>
            <w:iCs/>
          </w:rPr>
          <w:t>cellspacing</w:t>
        </w:r>
        <w:proofErr w:type="spellEnd"/>
        <w:r>
          <w:rPr>
            <w:i/>
            <w:iCs/>
          </w:rPr>
          <w:t>.</w:t>
        </w:r>
      </w:ins>
    </w:p>
    <w:p w:rsidR="00AE3CBD" w:rsidRDefault="00AE3CBD" w:rsidP="00AE3CBD">
      <w:pPr>
        <w:pStyle w:val="Heading2"/>
        <w:rPr>
          <w:ins w:id="1247" w:author="Unknown"/>
        </w:rPr>
      </w:pPr>
      <w:ins w:id="1248" w:author="Unknown">
        <w:r>
          <w:t>HTML Code:</w:t>
        </w:r>
      </w:ins>
    </w:p>
    <w:p w:rsidR="00AE3CBD" w:rsidRDefault="00AE3CBD" w:rsidP="00AE3CBD">
      <w:pPr>
        <w:pStyle w:val="HTMLPreformatted"/>
        <w:rPr>
          <w:ins w:id="1249" w:author="Unknown"/>
        </w:rPr>
      </w:pPr>
      <w:ins w:id="1250" w:author="Unknown">
        <w:r>
          <w:t xml:space="preserve">&lt;table border="1" </w:t>
        </w:r>
        <w:proofErr w:type="spellStart"/>
        <w:r>
          <w:rPr>
            <w:b/>
            <w:bCs/>
          </w:rPr>
          <w:t>cellpadding</w:t>
        </w:r>
        <w:proofErr w:type="spellEnd"/>
        <w:r>
          <w:rPr>
            <w:b/>
            <w:bCs/>
          </w:rPr>
          <w:t>="10"</w:t>
        </w:r>
        <w:r>
          <w:t xml:space="preserve"> </w:t>
        </w:r>
        <w:proofErr w:type="spellStart"/>
        <w:r>
          <w:t>bgcolor</w:t>
        </w:r>
        <w:proofErr w:type="spellEnd"/>
        <w:r>
          <w:t>="</w:t>
        </w:r>
        <w:proofErr w:type="spellStart"/>
        <w:proofErr w:type="gramStart"/>
        <w:r>
          <w:t>rgb</w:t>
        </w:r>
        <w:proofErr w:type="spellEnd"/>
        <w:r>
          <w:t>(</w:t>
        </w:r>
        <w:proofErr w:type="gramEnd"/>
        <w:r>
          <w:t>0,255,0)"&gt;</w:t>
        </w:r>
      </w:ins>
    </w:p>
    <w:p w:rsidR="00AE3CBD" w:rsidRDefault="00AE3CBD" w:rsidP="00AE3CBD">
      <w:pPr>
        <w:pStyle w:val="HTMLPreformatted"/>
        <w:rPr>
          <w:ins w:id="1251" w:author="Unknown"/>
        </w:rPr>
      </w:pPr>
      <w:ins w:id="1252"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53" w:author="Unknown"/>
        </w:rPr>
      </w:pPr>
      <w:ins w:id="1254" w:author="Unknown">
        <w:r>
          <w:t xml:space="preserve">    &lt;</w:t>
        </w:r>
        <w:proofErr w:type="gramStart"/>
        <w:r>
          <w:t>td</w:t>
        </w:r>
        <w:proofErr w:type="gramEnd"/>
        <w:r>
          <w:t>&gt;&lt;b&gt;Column 1&lt;/b&gt;&lt;/td&gt;</w:t>
        </w:r>
      </w:ins>
    </w:p>
    <w:p w:rsidR="00AE3CBD" w:rsidRDefault="00AE3CBD" w:rsidP="00AE3CBD">
      <w:pPr>
        <w:pStyle w:val="HTMLPreformatted"/>
        <w:rPr>
          <w:ins w:id="1255" w:author="Unknown"/>
        </w:rPr>
      </w:pPr>
      <w:ins w:id="1256" w:author="Unknown">
        <w:r>
          <w:t xml:space="preserve">    &lt;</w:t>
        </w:r>
        <w:proofErr w:type="gramStart"/>
        <w:r>
          <w:t>td</w:t>
        </w:r>
        <w:proofErr w:type="gramEnd"/>
        <w:r>
          <w:t>&gt;&lt;b&gt;Column 2&lt;/b&gt;&lt;/td&gt;</w:t>
        </w:r>
      </w:ins>
    </w:p>
    <w:p w:rsidR="00AE3CBD" w:rsidRDefault="00AE3CBD" w:rsidP="00AE3CBD">
      <w:pPr>
        <w:pStyle w:val="HTMLPreformatted"/>
        <w:rPr>
          <w:ins w:id="1257" w:author="Unknown"/>
        </w:rPr>
      </w:pPr>
      <w:ins w:id="1258"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59" w:author="Unknown"/>
        </w:rPr>
      </w:pPr>
      <w:ins w:id="1260"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61" w:author="Unknown"/>
        </w:rPr>
      </w:pPr>
      <w:ins w:id="1262" w:author="Unknown">
        <w:r>
          <w:t xml:space="preserve">    &lt;</w:t>
        </w:r>
        <w:proofErr w:type="gramStart"/>
        <w:r>
          <w:t>td&gt;</w:t>
        </w:r>
        <w:proofErr w:type="gramEnd"/>
        <w:r>
          <w:t>Row 1 Cell 1&lt;/td&gt;</w:t>
        </w:r>
      </w:ins>
    </w:p>
    <w:p w:rsidR="00AE3CBD" w:rsidRDefault="00AE3CBD" w:rsidP="00AE3CBD">
      <w:pPr>
        <w:pStyle w:val="HTMLPreformatted"/>
        <w:rPr>
          <w:ins w:id="1263" w:author="Unknown"/>
        </w:rPr>
      </w:pPr>
      <w:ins w:id="1264" w:author="Unknown">
        <w:r>
          <w:t xml:space="preserve">    &lt;</w:t>
        </w:r>
        <w:proofErr w:type="gramStart"/>
        <w:r>
          <w:t>td&gt;</w:t>
        </w:r>
        <w:proofErr w:type="gramEnd"/>
        <w:r>
          <w:t>Row 1 Cell 2&lt;/td&gt;</w:t>
        </w:r>
      </w:ins>
    </w:p>
    <w:p w:rsidR="00AE3CBD" w:rsidRDefault="00AE3CBD" w:rsidP="00AE3CBD">
      <w:pPr>
        <w:pStyle w:val="HTMLPreformatted"/>
        <w:rPr>
          <w:ins w:id="1265" w:author="Unknown"/>
        </w:rPr>
      </w:pPr>
      <w:ins w:id="1266"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67" w:author="Unknown"/>
        </w:rPr>
      </w:pPr>
      <w:ins w:id="1268"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69" w:author="Unknown"/>
        </w:rPr>
      </w:pPr>
      <w:ins w:id="1270" w:author="Unknown">
        <w:r>
          <w:t xml:space="preserve">    &lt;</w:t>
        </w:r>
        <w:proofErr w:type="gramStart"/>
        <w:r>
          <w:t>td&gt;</w:t>
        </w:r>
        <w:proofErr w:type="gramEnd"/>
        <w:r>
          <w:t>Row 2 Cell 1&lt;/td&gt;</w:t>
        </w:r>
      </w:ins>
    </w:p>
    <w:p w:rsidR="00AE3CBD" w:rsidRDefault="00AE3CBD" w:rsidP="00AE3CBD">
      <w:pPr>
        <w:pStyle w:val="HTMLPreformatted"/>
        <w:rPr>
          <w:ins w:id="1271" w:author="Unknown"/>
        </w:rPr>
      </w:pPr>
      <w:ins w:id="1272" w:author="Unknown">
        <w:r>
          <w:t xml:space="preserve">    &lt;</w:t>
        </w:r>
        <w:proofErr w:type="gramStart"/>
        <w:r>
          <w:t>td&gt;</w:t>
        </w:r>
        <w:proofErr w:type="gramEnd"/>
        <w:r>
          <w:t>Row 2 Cell 2&lt;/td&gt;</w:t>
        </w:r>
      </w:ins>
    </w:p>
    <w:p w:rsidR="00AE3CBD" w:rsidRDefault="00AE3CBD" w:rsidP="00AE3CBD">
      <w:pPr>
        <w:pStyle w:val="HTMLPreformatted"/>
        <w:rPr>
          <w:ins w:id="1273" w:author="Unknown"/>
        </w:rPr>
      </w:pPr>
      <w:ins w:id="1274"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275" w:author="Unknown"/>
        </w:rPr>
      </w:pPr>
      <w:ins w:id="1276" w:author="Unknown">
        <w:r>
          <w:t>&lt;/table&gt;</w:t>
        </w:r>
      </w:ins>
    </w:p>
    <w:p w:rsidR="00AE3CBD" w:rsidRDefault="00AE3CBD" w:rsidP="00AE3CBD">
      <w:pPr>
        <w:pStyle w:val="Heading2"/>
        <w:rPr>
          <w:ins w:id="1277" w:author="Unknown"/>
        </w:rPr>
      </w:pPr>
      <w:ins w:id="1278" w:author="Unknown">
        <w:r>
          <w:t>HTML Cell Pads:</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468"/>
        <w:gridCol w:w="1468"/>
      </w:tblGrid>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rPr>
                <w:b/>
                <w:bCs/>
              </w:rPr>
              <w:t>Column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rPr>
                <w:b/>
                <w:bCs/>
              </w:rPr>
              <w:t>Column 2</w:t>
            </w:r>
          </w:p>
        </w:tc>
      </w:tr>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1 Cell 2</w:t>
            </w:r>
          </w:p>
        </w:tc>
      </w:tr>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2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Row 2 Cell 2</w:t>
            </w:r>
          </w:p>
        </w:tc>
      </w:tr>
    </w:tbl>
    <w:p w:rsidR="00AE3CBD" w:rsidRDefault="00AE3CBD" w:rsidP="00AE3CBD">
      <w:pPr>
        <w:pStyle w:val="NormalWeb"/>
        <w:rPr>
          <w:ins w:id="1279" w:author="Unknown"/>
        </w:rPr>
      </w:pPr>
      <w:ins w:id="1280" w:author="Unknown">
        <w:r>
          <w:t>The value you specify for padding and spacing is interpreted by the browser as a pixel value. So a value of 10 is simply 10 pixels wide. Most HTML attributes that use numeric values for their measurements represent a pixel value.</w:t>
        </w:r>
      </w:ins>
    </w:p>
    <w:p w:rsidR="00AE3CBD" w:rsidRDefault="00AE3CBD"/>
    <w:p w:rsidR="00AE3CBD" w:rsidRDefault="00AE3CBD" w:rsidP="00AE3CBD">
      <w:pPr>
        <w:pStyle w:val="Heading1"/>
      </w:pPr>
      <w:r>
        <w:t xml:space="preserve">HTML - The </w:t>
      </w:r>
      <w:proofErr w:type="spellStart"/>
      <w:r>
        <w:t>bgcolor</w:t>
      </w:r>
      <w:proofErr w:type="spellEnd"/>
      <w:r>
        <w:t xml:space="preserve"> Attribute</w:t>
      </w:r>
    </w:p>
    <w:p w:rsidR="00AE3CBD" w:rsidRDefault="00AE3CBD" w:rsidP="00AE3CBD">
      <w:pPr>
        <w:pStyle w:val="NormalWeb"/>
      </w:pPr>
      <w:r>
        <w:t xml:space="preserve">The </w:t>
      </w:r>
      <w:proofErr w:type="spellStart"/>
      <w:r>
        <w:rPr>
          <w:i/>
          <w:iCs/>
        </w:rPr>
        <w:t>bgcolor</w:t>
      </w:r>
      <w:proofErr w:type="spellEnd"/>
      <w:r>
        <w:t xml:space="preserve"> attribute is used to set the background color of an HTML element. </w:t>
      </w:r>
      <w:proofErr w:type="spellStart"/>
      <w:r>
        <w:rPr>
          <w:i/>
          <w:iCs/>
        </w:rPr>
        <w:t>Bgcolor</w:t>
      </w:r>
      <w:proofErr w:type="spellEnd"/>
      <w:r>
        <w:t xml:space="preserve"> is one of those attributes that has become deprecated with the implementation of Cascading Style Sheets (see </w:t>
      </w:r>
      <w:hyperlink r:id="rId14" w:history="1">
        <w:r>
          <w:rPr>
            <w:rStyle w:val="Hyperlink"/>
          </w:rPr>
          <w:t>CSS Backgrounds</w:t>
        </w:r>
      </w:hyperlink>
      <w:r>
        <w:t>). The reason we've included it in this tutorial is because it will give us an opportunity to introduce web colors and also add some life to our HTML web page as we continue to progress through this tutorial. It will serve as a visual aid for you as you are learning the mechanics of building a table.</w:t>
      </w:r>
    </w:p>
    <w:p w:rsidR="00AE3CBD" w:rsidRDefault="000419BE" w:rsidP="00AE3CBD">
      <w:pPr>
        <w:jc w:val="center"/>
        <w:rPr>
          <w:ins w:id="1281" w:author="Unknown"/>
        </w:rPr>
      </w:pPr>
      <w:ins w:id="1282"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283" w:author="Unknown"/>
        </w:rPr>
      </w:pPr>
      <w:ins w:id="1284" w:author="Unknown">
        <w:r>
          <w:lastRenderedPageBreak/>
          <w:t xml:space="preserve">Without much effort, we can bring that boring white web page to life by adding some color with the </w:t>
        </w:r>
        <w:proofErr w:type="spellStart"/>
        <w:r>
          <w:rPr>
            <w:i/>
            <w:iCs/>
          </w:rPr>
          <w:t>bgcolor</w:t>
        </w:r>
        <w:proofErr w:type="spellEnd"/>
        <w:r>
          <w:t xml:space="preserve"> attribute.</w:t>
        </w:r>
      </w:ins>
    </w:p>
    <w:p w:rsidR="00AE3CBD" w:rsidRDefault="00AE3CBD" w:rsidP="00AE3CBD">
      <w:pPr>
        <w:pStyle w:val="Heading2"/>
        <w:rPr>
          <w:ins w:id="1285" w:author="Unknown"/>
        </w:rPr>
      </w:pPr>
      <w:ins w:id="1286" w:author="Unknown">
        <w:r>
          <w:t xml:space="preserve">HTML </w:t>
        </w:r>
        <w:proofErr w:type="spellStart"/>
        <w:r>
          <w:t>Bgcolor</w:t>
        </w:r>
        <w:proofErr w:type="spellEnd"/>
        <w:r>
          <w:t xml:space="preserve"> Code:</w:t>
        </w:r>
      </w:ins>
    </w:p>
    <w:p w:rsidR="00AE3CBD" w:rsidRDefault="00AE3CBD" w:rsidP="00AE3CBD">
      <w:pPr>
        <w:pStyle w:val="HTMLPreformatted"/>
        <w:rPr>
          <w:ins w:id="1287" w:author="Unknown"/>
        </w:rPr>
      </w:pPr>
      <w:ins w:id="1288" w:author="Unknown">
        <w:r>
          <w:t xml:space="preserve">&lt;body </w:t>
        </w:r>
        <w:proofErr w:type="spellStart"/>
        <w:r>
          <w:t>bgcolor</w:t>
        </w:r>
        <w:proofErr w:type="spellEnd"/>
        <w:r>
          <w:t>="silver"&gt;</w:t>
        </w:r>
      </w:ins>
    </w:p>
    <w:p w:rsidR="00AE3CBD" w:rsidRDefault="00AE3CBD" w:rsidP="00AE3CBD">
      <w:pPr>
        <w:pStyle w:val="HTMLPreformatted"/>
        <w:rPr>
          <w:ins w:id="1289" w:author="Unknown"/>
        </w:rPr>
      </w:pPr>
      <w:ins w:id="1290" w:author="Unknown">
        <w:r>
          <w:t xml:space="preserve">  &lt;p&gt;This page now has a SILVER background</w:t>
        </w:r>
        <w:proofErr w:type="gramStart"/>
        <w:r>
          <w:t>!&lt;</w:t>
        </w:r>
        <w:proofErr w:type="gramEnd"/>
        <w:r>
          <w:t>/p&gt;</w:t>
        </w:r>
      </w:ins>
    </w:p>
    <w:p w:rsidR="00AE3CBD" w:rsidRDefault="00AE3CBD" w:rsidP="00AE3CBD">
      <w:pPr>
        <w:pStyle w:val="HTMLPreformatted"/>
        <w:rPr>
          <w:ins w:id="1291" w:author="Unknown"/>
        </w:rPr>
      </w:pPr>
      <w:ins w:id="1292" w:author="Unknown">
        <w:r>
          <w:t>&lt;/body&gt;</w:t>
        </w:r>
        <w:r>
          <w:br/>
        </w:r>
      </w:ins>
    </w:p>
    <w:p w:rsidR="00AE3CBD" w:rsidRDefault="00AE3CBD" w:rsidP="00AE3CBD">
      <w:pPr>
        <w:pStyle w:val="Heading2"/>
        <w:rPr>
          <w:ins w:id="1293" w:author="Unknown"/>
        </w:rPr>
      </w:pPr>
      <w:ins w:id="1294" w:author="Unknown">
        <w:r>
          <w:t xml:space="preserve">HTML </w:t>
        </w:r>
        <w:proofErr w:type="spellStart"/>
        <w:r>
          <w:t>Bgcolor</w:t>
        </w:r>
        <w:proofErr w:type="spellEnd"/>
        <w:r>
          <w:t>:</w:t>
        </w:r>
      </w:ins>
    </w:p>
    <w:tbl>
      <w:tblPr>
        <w:tblW w:w="0" w:type="auto"/>
        <w:tblCellSpacing w:w="15" w:type="dxa"/>
        <w:shd w:val="clear" w:color="auto" w:fill="C0C0C0"/>
        <w:tblCellMar>
          <w:top w:w="15" w:type="dxa"/>
          <w:left w:w="15" w:type="dxa"/>
          <w:bottom w:w="15" w:type="dxa"/>
          <w:right w:w="15" w:type="dxa"/>
        </w:tblCellMar>
        <w:tblLook w:val="04A0"/>
      </w:tblPr>
      <w:tblGrid>
        <w:gridCol w:w="4223"/>
      </w:tblGrid>
      <w:tr w:rsidR="00AE3CBD" w:rsidTr="00AE3CBD">
        <w:trPr>
          <w:tblCellSpacing w:w="15" w:type="dxa"/>
        </w:trPr>
        <w:tc>
          <w:tcPr>
            <w:tcW w:w="0" w:type="auto"/>
            <w:shd w:val="clear" w:color="auto" w:fill="C0C0C0"/>
            <w:vAlign w:val="center"/>
            <w:hideMark/>
          </w:tcPr>
          <w:p w:rsidR="00AE3CBD" w:rsidRDefault="00AE3CBD">
            <w:pPr>
              <w:pStyle w:val="NormalWeb"/>
            </w:pPr>
            <w:r>
              <w:t>This page now has a SILVER background!</w:t>
            </w:r>
          </w:p>
        </w:tc>
      </w:tr>
    </w:tbl>
    <w:p w:rsidR="00AE3CBD" w:rsidRDefault="00AE3CBD" w:rsidP="00AE3CBD">
      <w:pPr>
        <w:pStyle w:val="Heading1"/>
        <w:rPr>
          <w:ins w:id="1295" w:author="Unknown"/>
        </w:rPr>
      </w:pPr>
      <w:ins w:id="1296" w:author="Unknown">
        <w:r>
          <w:t>HTML - Web Colors</w:t>
        </w:r>
      </w:ins>
    </w:p>
    <w:p w:rsidR="00AE3CBD" w:rsidRDefault="00AE3CBD" w:rsidP="00AE3CBD">
      <w:pPr>
        <w:pStyle w:val="NormalWeb"/>
        <w:rPr>
          <w:ins w:id="1297" w:author="Unknown"/>
        </w:rPr>
      </w:pPr>
      <w:ins w:id="1298" w:author="Unknown">
        <w:r>
          <w:t xml:space="preserve">Our example uses the text value, which is one of three different types of color values that can be used with the </w:t>
        </w:r>
        <w:proofErr w:type="spellStart"/>
        <w:r>
          <w:rPr>
            <w:i/>
            <w:iCs/>
          </w:rPr>
          <w:t>bgcolor</w:t>
        </w:r>
        <w:proofErr w:type="spellEnd"/>
        <w:r>
          <w:t xml:space="preserve"> attribute. Below is a table of the 16 basic HTML color values that are available to HTML web designers.</w:t>
        </w:r>
      </w:ins>
    </w:p>
    <w:p w:rsidR="00AE3CBD" w:rsidRDefault="00AE3CBD" w:rsidP="00AE3CBD">
      <w:pPr>
        <w:pStyle w:val="Heading2"/>
        <w:rPr>
          <w:ins w:id="1299" w:author="Unknown"/>
        </w:rPr>
      </w:pPr>
      <w:ins w:id="1300" w:author="Unknown">
        <w:r>
          <w:t>HTML Basic Colors:</w:t>
        </w:r>
      </w:ins>
    </w:p>
    <w:tbl>
      <w:tblPr>
        <w:tblW w:w="0" w:type="auto"/>
        <w:tblCellSpacing w:w="15" w:type="dxa"/>
        <w:tblCellMar>
          <w:top w:w="15" w:type="dxa"/>
          <w:left w:w="15" w:type="dxa"/>
          <w:bottom w:w="15" w:type="dxa"/>
          <w:right w:w="15" w:type="dxa"/>
        </w:tblCellMar>
        <w:tblLook w:val="04A0"/>
      </w:tblPr>
      <w:tblGrid>
        <w:gridCol w:w="345"/>
        <w:gridCol w:w="780"/>
        <w:gridCol w:w="330"/>
        <w:gridCol w:w="780"/>
        <w:gridCol w:w="330"/>
        <w:gridCol w:w="780"/>
        <w:gridCol w:w="330"/>
        <w:gridCol w:w="795"/>
      </w:tblGrid>
      <w:tr w:rsidR="00AE3CBD" w:rsidTr="00AE3CBD">
        <w:trPr>
          <w:tblCellSpacing w:w="15" w:type="dxa"/>
        </w:trPr>
        <w:tc>
          <w:tcPr>
            <w:tcW w:w="300" w:type="dxa"/>
            <w:shd w:val="clear" w:color="auto" w:fill="0000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Black</w:t>
            </w:r>
          </w:p>
        </w:tc>
        <w:tc>
          <w:tcPr>
            <w:tcW w:w="300" w:type="dxa"/>
            <w:shd w:val="clear" w:color="auto" w:fill="80808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Gray</w:t>
            </w:r>
          </w:p>
        </w:tc>
        <w:tc>
          <w:tcPr>
            <w:tcW w:w="300" w:type="dxa"/>
            <w:shd w:val="clear" w:color="auto" w:fill="C0C0C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Silver</w:t>
            </w:r>
          </w:p>
        </w:tc>
        <w:tc>
          <w:tcPr>
            <w:tcW w:w="300" w:type="dxa"/>
            <w:shd w:val="clear" w:color="auto" w:fill="FFFFFF"/>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White</w:t>
            </w:r>
          </w:p>
        </w:tc>
      </w:tr>
      <w:tr w:rsidR="00AE3CBD" w:rsidTr="00AE3CBD">
        <w:trPr>
          <w:tblCellSpacing w:w="15" w:type="dxa"/>
        </w:trPr>
        <w:tc>
          <w:tcPr>
            <w:tcW w:w="300" w:type="dxa"/>
            <w:shd w:val="clear" w:color="auto" w:fill="FFFF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Yellow</w:t>
            </w:r>
          </w:p>
        </w:tc>
        <w:tc>
          <w:tcPr>
            <w:tcW w:w="300" w:type="dxa"/>
            <w:shd w:val="clear" w:color="auto" w:fill="00FF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Lime</w:t>
            </w:r>
          </w:p>
        </w:tc>
        <w:tc>
          <w:tcPr>
            <w:tcW w:w="300" w:type="dxa"/>
            <w:shd w:val="clear" w:color="auto" w:fill="00FFFF"/>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Aqua</w:t>
            </w:r>
          </w:p>
        </w:tc>
        <w:tc>
          <w:tcPr>
            <w:tcW w:w="300" w:type="dxa"/>
            <w:shd w:val="clear" w:color="auto" w:fill="FF00FF"/>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Fuchsia</w:t>
            </w:r>
          </w:p>
        </w:tc>
      </w:tr>
      <w:tr w:rsidR="00AE3CBD" w:rsidTr="00AE3CBD">
        <w:trPr>
          <w:tblCellSpacing w:w="15" w:type="dxa"/>
        </w:trPr>
        <w:tc>
          <w:tcPr>
            <w:tcW w:w="300" w:type="dxa"/>
            <w:shd w:val="clear" w:color="auto" w:fill="FF00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Red</w:t>
            </w:r>
          </w:p>
        </w:tc>
        <w:tc>
          <w:tcPr>
            <w:tcW w:w="300" w:type="dxa"/>
            <w:shd w:val="clear" w:color="auto" w:fill="0080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Green</w:t>
            </w:r>
          </w:p>
        </w:tc>
        <w:tc>
          <w:tcPr>
            <w:tcW w:w="300" w:type="dxa"/>
            <w:shd w:val="clear" w:color="auto" w:fill="0000FF"/>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Blue</w:t>
            </w:r>
          </w:p>
        </w:tc>
        <w:tc>
          <w:tcPr>
            <w:tcW w:w="300" w:type="dxa"/>
            <w:shd w:val="clear" w:color="auto" w:fill="80008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Purple</w:t>
            </w:r>
          </w:p>
        </w:tc>
      </w:tr>
      <w:tr w:rsidR="00AE3CBD" w:rsidTr="00AE3CBD">
        <w:trPr>
          <w:tblCellSpacing w:w="15" w:type="dxa"/>
        </w:trPr>
        <w:tc>
          <w:tcPr>
            <w:tcW w:w="300" w:type="dxa"/>
            <w:shd w:val="clear" w:color="auto" w:fill="8000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Maroon</w:t>
            </w:r>
          </w:p>
        </w:tc>
        <w:tc>
          <w:tcPr>
            <w:tcW w:w="300" w:type="dxa"/>
            <w:shd w:val="clear" w:color="auto" w:fill="8080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Olive</w:t>
            </w:r>
          </w:p>
        </w:tc>
        <w:tc>
          <w:tcPr>
            <w:tcW w:w="300" w:type="dxa"/>
            <w:shd w:val="clear" w:color="auto" w:fill="00008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Navy</w:t>
            </w:r>
          </w:p>
        </w:tc>
        <w:tc>
          <w:tcPr>
            <w:tcW w:w="300" w:type="dxa"/>
            <w:shd w:val="clear" w:color="auto" w:fill="00808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Teal</w:t>
            </w:r>
          </w:p>
        </w:tc>
      </w:tr>
    </w:tbl>
    <w:p w:rsidR="00AE3CBD" w:rsidRDefault="00AE3CBD" w:rsidP="00AE3CBD">
      <w:pPr>
        <w:pStyle w:val="NormalWeb"/>
        <w:rPr>
          <w:ins w:id="1301" w:author="Unknown"/>
        </w:rPr>
      </w:pPr>
      <w:ins w:id="1302" w:author="Unknown">
        <w:r>
          <w:t xml:space="preserve">While the table above illustrates only 16 colors, 16 is surely not the limit to our color wheel. As we mentioned, HTML supports three different types of color values including </w:t>
        </w:r>
        <w:r>
          <w:rPr>
            <w:i/>
            <w:iCs/>
          </w:rPr>
          <w:t>text values</w:t>
        </w:r>
        <w:r>
          <w:t xml:space="preserve"> (which we've pretty much covered above), </w:t>
        </w:r>
        <w:r>
          <w:rPr>
            <w:i/>
            <w:iCs/>
          </w:rPr>
          <w:t>numeric</w:t>
        </w:r>
        <w:r>
          <w:t xml:space="preserve">, (RGB) and </w:t>
        </w:r>
        <w:r>
          <w:rPr>
            <w:i/>
            <w:iCs/>
          </w:rPr>
          <w:t>hexadecimal values</w:t>
        </w:r>
        <w:r>
          <w:t>. We'll go into more detail regarding these values so just sit tight. This next example offers a sneak peak at what these values may look like.</w:t>
        </w:r>
      </w:ins>
    </w:p>
    <w:p w:rsidR="00AE3CBD" w:rsidRDefault="00AE3CBD" w:rsidP="00AE3CBD">
      <w:pPr>
        <w:pStyle w:val="Heading2"/>
        <w:rPr>
          <w:ins w:id="1303" w:author="Unknown"/>
        </w:rPr>
      </w:pPr>
      <w:ins w:id="1304" w:author="Unknown">
        <w:r>
          <w:t>HTML Code:</w:t>
        </w:r>
      </w:ins>
    </w:p>
    <w:p w:rsidR="00AE3CBD" w:rsidRDefault="00AE3CBD" w:rsidP="00AE3CBD">
      <w:pPr>
        <w:pStyle w:val="HTMLPreformatted"/>
        <w:rPr>
          <w:ins w:id="1305" w:author="Unknown"/>
        </w:rPr>
      </w:pPr>
      <w:ins w:id="1306" w:author="Unknown">
        <w:r>
          <w:t xml:space="preserve">&lt;table </w:t>
        </w:r>
        <w:proofErr w:type="spellStart"/>
        <w:r>
          <w:t>bgcolor</w:t>
        </w:r>
        <w:proofErr w:type="spellEnd"/>
        <w:r>
          <w:t>="#ff0000" border="1"&gt;&lt;</w:t>
        </w:r>
        <w:proofErr w:type="spellStart"/>
        <w:proofErr w:type="gramStart"/>
        <w:r>
          <w:t>tr</w:t>
        </w:r>
        <w:proofErr w:type="spellEnd"/>
        <w:proofErr w:type="gramEnd"/>
        <w:r>
          <w:t>&gt;</w:t>
        </w:r>
      </w:ins>
    </w:p>
    <w:p w:rsidR="00AE3CBD" w:rsidRDefault="00AE3CBD" w:rsidP="00AE3CBD">
      <w:pPr>
        <w:pStyle w:val="HTMLPreformatted"/>
        <w:rPr>
          <w:ins w:id="1307" w:author="Unknown"/>
        </w:rPr>
      </w:pPr>
      <w:ins w:id="1308" w:author="Unknown">
        <w:r>
          <w:t>&lt;</w:t>
        </w:r>
        <w:proofErr w:type="gramStart"/>
        <w:r>
          <w:t>td&gt;</w:t>
        </w:r>
        <w:proofErr w:type="gramEnd"/>
        <w:r>
          <w:t>A red colored table background using hexadecimal values "#FF0000".&lt;/td&gt;</w:t>
        </w:r>
      </w:ins>
    </w:p>
    <w:p w:rsidR="00AE3CBD" w:rsidRDefault="00AE3CBD" w:rsidP="00AE3CBD">
      <w:pPr>
        <w:pStyle w:val="HTMLPreformatted"/>
        <w:rPr>
          <w:ins w:id="1309" w:author="Unknown"/>
        </w:rPr>
      </w:pPr>
      <w:ins w:id="1310" w:author="Unknown">
        <w:r>
          <w:t>&lt;/</w:t>
        </w:r>
        <w:proofErr w:type="spellStart"/>
        <w:proofErr w:type="gramStart"/>
        <w:r>
          <w:t>tr</w:t>
        </w:r>
        <w:proofErr w:type="spellEnd"/>
        <w:proofErr w:type="gramEnd"/>
        <w:r>
          <w:t>&gt;&lt;/table&gt;</w:t>
        </w:r>
      </w:ins>
    </w:p>
    <w:p w:rsidR="00AE3CBD" w:rsidRDefault="00AE3CBD" w:rsidP="00AE3CBD">
      <w:pPr>
        <w:pStyle w:val="HTMLPreformatted"/>
        <w:rPr>
          <w:ins w:id="1311" w:author="Unknown"/>
        </w:rPr>
      </w:pPr>
    </w:p>
    <w:p w:rsidR="00AE3CBD" w:rsidRDefault="00AE3CBD" w:rsidP="00AE3CBD">
      <w:pPr>
        <w:pStyle w:val="HTMLPreformatted"/>
        <w:rPr>
          <w:ins w:id="1312" w:author="Unknown"/>
        </w:rPr>
      </w:pPr>
      <w:ins w:id="1313" w:author="Unknown">
        <w:r>
          <w:t xml:space="preserve">&lt;table </w:t>
        </w:r>
        <w:proofErr w:type="spellStart"/>
        <w:r>
          <w:t>bgcolor</w:t>
        </w:r>
        <w:proofErr w:type="spellEnd"/>
        <w:r>
          <w:t>="</w:t>
        </w:r>
        <w:proofErr w:type="spellStart"/>
        <w:proofErr w:type="gramStart"/>
        <w:r>
          <w:t>rgb</w:t>
        </w:r>
        <w:proofErr w:type="spellEnd"/>
        <w:r>
          <w:t>(</w:t>
        </w:r>
        <w:proofErr w:type="gramEnd"/>
        <w:r>
          <w:t>0, 0, 255)" border="1"&gt;&lt;</w:t>
        </w:r>
        <w:proofErr w:type="spellStart"/>
        <w:r>
          <w:t>tr</w:t>
        </w:r>
        <w:proofErr w:type="spellEnd"/>
        <w:r>
          <w:t>&gt;</w:t>
        </w:r>
      </w:ins>
    </w:p>
    <w:p w:rsidR="00AE3CBD" w:rsidRDefault="00AE3CBD" w:rsidP="00AE3CBD">
      <w:pPr>
        <w:pStyle w:val="HTMLPreformatted"/>
        <w:rPr>
          <w:ins w:id="1314" w:author="Unknown"/>
        </w:rPr>
      </w:pPr>
      <w:ins w:id="1315" w:author="Unknown">
        <w:r>
          <w:t>&lt;</w:t>
        </w:r>
        <w:proofErr w:type="gramStart"/>
        <w:r>
          <w:t>td&gt;</w:t>
        </w:r>
        <w:proofErr w:type="gramEnd"/>
        <w:r>
          <w:t>A blue colored table background using numeric, RGB values "</w:t>
        </w:r>
        <w:proofErr w:type="spellStart"/>
        <w:r>
          <w:t>rgb</w:t>
        </w:r>
        <w:proofErr w:type="spellEnd"/>
        <w:r>
          <w:t>(0, 0, 255)".&lt;/td&gt;</w:t>
        </w:r>
      </w:ins>
    </w:p>
    <w:p w:rsidR="00AE3CBD" w:rsidRDefault="00AE3CBD" w:rsidP="00AE3CBD">
      <w:pPr>
        <w:pStyle w:val="HTMLPreformatted"/>
        <w:rPr>
          <w:ins w:id="1316" w:author="Unknown"/>
        </w:rPr>
      </w:pPr>
      <w:ins w:id="1317" w:author="Unknown">
        <w:r>
          <w:t>&lt;/</w:t>
        </w:r>
        <w:proofErr w:type="spellStart"/>
        <w:proofErr w:type="gramStart"/>
        <w:r>
          <w:t>tr</w:t>
        </w:r>
        <w:proofErr w:type="spellEnd"/>
        <w:proofErr w:type="gramEnd"/>
        <w:r>
          <w:t>&gt;&lt;/table&gt;</w:t>
        </w:r>
      </w:ins>
    </w:p>
    <w:p w:rsidR="00AE3CBD" w:rsidRDefault="00AE3CBD" w:rsidP="00AE3CBD">
      <w:pPr>
        <w:pStyle w:val="HTMLPreformatted"/>
        <w:rPr>
          <w:ins w:id="1318" w:author="Unknown"/>
        </w:rPr>
      </w:pPr>
    </w:p>
    <w:p w:rsidR="00AE3CBD" w:rsidRDefault="00AE3CBD" w:rsidP="00AE3CBD">
      <w:pPr>
        <w:pStyle w:val="HTMLPreformatted"/>
        <w:rPr>
          <w:ins w:id="1319" w:author="Unknown"/>
        </w:rPr>
      </w:pPr>
      <w:ins w:id="1320" w:author="Unknown">
        <w:r>
          <w:t xml:space="preserve">&lt;table </w:t>
        </w:r>
        <w:proofErr w:type="spellStart"/>
        <w:r>
          <w:t>bgcolor</w:t>
        </w:r>
        <w:proofErr w:type="spellEnd"/>
        <w:r>
          <w:t>="lime" border="1"&gt;&lt;</w:t>
        </w:r>
        <w:proofErr w:type="spellStart"/>
        <w:proofErr w:type="gramStart"/>
        <w:r>
          <w:t>tr</w:t>
        </w:r>
        <w:proofErr w:type="spellEnd"/>
        <w:proofErr w:type="gramEnd"/>
        <w:r>
          <w:t>&gt;</w:t>
        </w:r>
      </w:ins>
    </w:p>
    <w:p w:rsidR="00AE3CBD" w:rsidRDefault="00AE3CBD" w:rsidP="00AE3CBD">
      <w:pPr>
        <w:pStyle w:val="HTMLPreformatted"/>
        <w:rPr>
          <w:ins w:id="1321" w:author="Unknown"/>
        </w:rPr>
      </w:pPr>
      <w:ins w:id="1322" w:author="Unknown">
        <w:r>
          <w:t>&lt;</w:t>
        </w:r>
        <w:proofErr w:type="gramStart"/>
        <w:r>
          <w:t>td&gt;</w:t>
        </w:r>
        <w:proofErr w:type="gramEnd"/>
        <w:r>
          <w:t>A lime colored table background using color names.&lt;/td&gt;</w:t>
        </w:r>
      </w:ins>
    </w:p>
    <w:p w:rsidR="00AE3CBD" w:rsidRDefault="00AE3CBD" w:rsidP="00AE3CBD">
      <w:pPr>
        <w:pStyle w:val="HTMLPreformatted"/>
        <w:rPr>
          <w:ins w:id="1323" w:author="Unknown"/>
        </w:rPr>
      </w:pPr>
      <w:ins w:id="1324" w:author="Unknown">
        <w:r>
          <w:t>&lt;/</w:t>
        </w:r>
        <w:proofErr w:type="spellStart"/>
        <w:proofErr w:type="gramStart"/>
        <w:r>
          <w:t>tr</w:t>
        </w:r>
        <w:proofErr w:type="spellEnd"/>
        <w:proofErr w:type="gramEnd"/>
        <w:r>
          <w:t>&gt;&lt;/table&gt;</w:t>
        </w:r>
      </w:ins>
    </w:p>
    <w:p w:rsidR="00AE3CBD" w:rsidRDefault="00AE3CBD" w:rsidP="00AE3CBD">
      <w:pPr>
        <w:pStyle w:val="Heading2"/>
        <w:rPr>
          <w:ins w:id="1325" w:author="Unknown"/>
        </w:rPr>
      </w:pPr>
      <w:ins w:id="1326" w:author="Unknown">
        <w:r>
          <w:lastRenderedPageBreak/>
          <w:t xml:space="preserve">Table </w:t>
        </w:r>
        <w:proofErr w:type="spellStart"/>
        <w:r>
          <w:t>Bgcolor</w:t>
        </w:r>
        <w:proofErr w:type="spellEnd"/>
        <w:r>
          <w:t xml:space="preserve"> Values:</w:t>
        </w:r>
      </w:ins>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00FF00"/>
        <w:tblCellMar>
          <w:top w:w="15" w:type="dxa"/>
          <w:left w:w="15" w:type="dxa"/>
          <w:bottom w:w="15" w:type="dxa"/>
          <w:right w:w="15" w:type="dxa"/>
        </w:tblCellMar>
        <w:tblLook w:val="04A0"/>
      </w:tblPr>
      <w:tblGrid>
        <w:gridCol w:w="4742"/>
      </w:tblGrid>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AE3CBD" w:rsidRDefault="00AE3CBD">
            <w:pPr>
              <w:rPr>
                <w:sz w:val="24"/>
                <w:szCs w:val="24"/>
              </w:rPr>
            </w:pPr>
            <w:r>
              <w:t>A lime colored table background using color names.</w:t>
            </w:r>
          </w:p>
        </w:tc>
      </w:tr>
    </w:tbl>
    <w:p w:rsidR="00AE3CBD" w:rsidRDefault="00AE3CBD" w:rsidP="00AE3CBD">
      <w:pPr>
        <w:rPr>
          <w:ins w:id="1327" w:author="Unknown"/>
          <w:vanish/>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0000"/>
        <w:tblCellMar>
          <w:top w:w="15" w:type="dxa"/>
          <w:left w:w="15" w:type="dxa"/>
          <w:bottom w:w="15" w:type="dxa"/>
          <w:right w:w="15" w:type="dxa"/>
        </w:tblCellMar>
        <w:tblLook w:val="04A0"/>
      </w:tblPr>
      <w:tblGrid>
        <w:gridCol w:w="6290"/>
      </w:tblGrid>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AE3CBD" w:rsidRDefault="00AE3CBD">
            <w:pPr>
              <w:rPr>
                <w:sz w:val="24"/>
                <w:szCs w:val="24"/>
              </w:rPr>
            </w:pPr>
            <w:r>
              <w:t>A red colored table background using hexadecimal values "#FF0000".</w:t>
            </w:r>
          </w:p>
        </w:tc>
      </w:tr>
    </w:tbl>
    <w:p w:rsidR="00AE3CBD" w:rsidRDefault="00AE3CBD" w:rsidP="00AE3CBD">
      <w:pPr>
        <w:rPr>
          <w:ins w:id="1328" w:author="Unknown"/>
          <w:vanish/>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0000FF"/>
        <w:tblCellMar>
          <w:top w:w="15" w:type="dxa"/>
          <w:left w:w="15" w:type="dxa"/>
          <w:bottom w:w="15" w:type="dxa"/>
          <w:right w:w="15" w:type="dxa"/>
        </w:tblCellMar>
        <w:tblLook w:val="04A0"/>
      </w:tblPr>
      <w:tblGrid>
        <w:gridCol w:w="6910"/>
      </w:tblGrid>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FF"/>
            <w:vAlign w:val="center"/>
            <w:hideMark/>
          </w:tcPr>
          <w:p w:rsidR="00AE3CBD" w:rsidRDefault="00AE3CBD">
            <w:pPr>
              <w:rPr>
                <w:sz w:val="24"/>
                <w:szCs w:val="24"/>
              </w:rPr>
            </w:pPr>
            <w:r>
              <w:t>A blue colored table background using numeric, RGB values "</w:t>
            </w:r>
            <w:proofErr w:type="spellStart"/>
            <w:proofErr w:type="gramStart"/>
            <w:r>
              <w:t>rgb</w:t>
            </w:r>
            <w:proofErr w:type="spellEnd"/>
            <w:r>
              <w:t>(</w:t>
            </w:r>
            <w:proofErr w:type="gramEnd"/>
            <w:r>
              <w:t>0, 0, 255)".</w:t>
            </w:r>
          </w:p>
        </w:tc>
      </w:tr>
    </w:tbl>
    <w:p w:rsidR="00AE3CBD" w:rsidRDefault="00AE3CBD" w:rsidP="00AE3CBD">
      <w:pPr>
        <w:pStyle w:val="NormalWeb"/>
        <w:rPr>
          <w:ins w:id="1329" w:author="Unknown"/>
        </w:rPr>
      </w:pPr>
      <w:ins w:id="1330" w:author="Unknown">
        <w:r>
          <w:rPr>
            <w:i/>
            <w:iCs/>
          </w:rPr>
          <w:t>Hexadecimal</w:t>
        </w:r>
        <w:r>
          <w:t xml:space="preserve"> and </w:t>
        </w:r>
        <w:r>
          <w:rPr>
            <w:i/>
            <w:iCs/>
          </w:rPr>
          <w:t>numeric</w:t>
        </w:r>
        <w:r>
          <w:t xml:space="preserve"> color values (RGB) allow HTML developers to expand the color wheel beyond 16 colors. Way beyond 16, in fact. Nonetheless, there's no need to memorize 256+ unique color combinations; instead, we can use numeric and hexadecimal values and calculate color shades. We'll show you how to use them in our </w:t>
        </w:r>
        <w:r w:rsidR="000419BE">
          <w:fldChar w:fldCharType="begin"/>
        </w:r>
        <w:r>
          <w:instrText xml:space="preserve"> HYPERLINK "http://www.tizag.com/htmlT/htmlcolorcodes.php" \o "HTML Color Codes" </w:instrText>
        </w:r>
        <w:r w:rsidR="000419BE">
          <w:fldChar w:fldCharType="separate"/>
        </w:r>
        <w:r>
          <w:rPr>
            <w:rStyle w:val="Hyperlink"/>
          </w:rPr>
          <w:t>HTML Color Codes</w:t>
        </w:r>
        <w:r w:rsidR="000419BE">
          <w:fldChar w:fldCharType="end"/>
        </w:r>
        <w:r>
          <w:t xml:space="preserve"> page.</w:t>
        </w:r>
      </w:ins>
    </w:p>
    <w:p w:rsidR="00AE3CBD" w:rsidRDefault="00AE3CBD" w:rsidP="00AE3CBD">
      <w:pPr>
        <w:pStyle w:val="Heading1"/>
        <w:rPr>
          <w:ins w:id="1331" w:author="Unknown"/>
        </w:rPr>
      </w:pPr>
      <w:ins w:id="1332" w:author="Unknown">
        <w:r>
          <w:t>HTML - Coloring Fonts, Table Rows, &amp; Table Columns</w:t>
        </w:r>
      </w:ins>
    </w:p>
    <w:p w:rsidR="00AE3CBD" w:rsidRDefault="00AE3CBD" w:rsidP="00AE3CBD">
      <w:pPr>
        <w:pStyle w:val="NormalWeb"/>
        <w:rPr>
          <w:ins w:id="1333" w:author="Unknown"/>
        </w:rPr>
      </w:pPr>
      <w:proofErr w:type="gramStart"/>
      <w:ins w:id="1334" w:author="Unknown">
        <w:r>
          <w:t>Here's</w:t>
        </w:r>
        <w:proofErr w:type="gramEnd"/>
        <w:r>
          <w:t xml:space="preserve"> a few common examples of </w:t>
        </w:r>
        <w:proofErr w:type="spellStart"/>
        <w:r>
          <w:rPr>
            <w:i/>
            <w:iCs/>
          </w:rPr>
          <w:t>bgcolor</w:t>
        </w:r>
        <w:proofErr w:type="spellEnd"/>
        <w:r>
          <w:t xml:space="preserve"> in action.</w:t>
        </w:r>
      </w:ins>
    </w:p>
    <w:p w:rsidR="00AE3CBD" w:rsidRDefault="00AE3CBD" w:rsidP="00AE3CBD">
      <w:pPr>
        <w:pStyle w:val="Heading2"/>
        <w:rPr>
          <w:ins w:id="1335" w:author="Unknown"/>
        </w:rPr>
      </w:pPr>
      <w:ins w:id="1336" w:author="Unknown">
        <w:r>
          <w:t xml:space="preserve">HTML </w:t>
        </w:r>
        <w:proofErr w:type="spellStart"/>
        <w:r>
          <w:t>Bgcolor</w:t>
        </w:r>
        <w:proofErr w:type="spellEnd"/>
        <w:r>
          <w:t xml:space="preserve"> Code:</w:t>
        </w:r>
      </w:ins>
    </w:p>
    <w:p w:rsidR="00AE3CBD" w:rsidRDefault="00AE3CBD" w:rsidP="00AE3CBD">
      <w:pPr>
        <w:pStyle w:val="HTMLPreformatted"/>
        <w:rPr>
          <w:ins w:id="1337" w:author="Unknown"/>
        </w:rPr>
      </w:pPr>
      <w:ins w:id="1338" w:author="Unknown">
        <w:r>
          <w:t>&lt;</w:t>
        </w:r>
        <w:proofErr w:type="gramStart"/>
        <w:r>
          <w:t>table</w:t>
        </w:r>
        <w:proofErr w:type="gramEnd"/>
        <w:r>
          <w:t>&gt;</w:t>
        </w:r>
      </w:ins>
    </w:p>
    <w:p w:rsidR="00AE3CBD" w:rsidRDefault="00AE3CBD" w:rsidP="00AE3CBD">
      <w:pPr>
        <w:pStyle w:val="HTMLPreformatted"/>
        <w:rPr>
          <w:ins w:id="1339" w:author="Unknown"/>
        </w:rPr>
      </w:pPr>
      <w:ins w:id="1340" w:author="Unknown">
        <w:r>
          <w:t xml:space="preserve">  &lt;</w:t>
        </w:r>
        <w:proofErr w:type="spellStart"/>
        <w:r>
          <w:t>tr</w:t>
        </w:r>
        <w:proofErr w:type="spellEnd"/>
        <w:r>
          <w:t xml:space="preserve"> </w:t>
        </w:r>
        <w:proofErr w:type="spellStart"/>
        <w:r>
          <w:t>bgcolor</w:t>
        </w:r>
        <w:proofErr w:type="spellEnd"/>
        <w:r>
          <w:t>="#FFFF00"&gt;&lt;td&gt;This Row is Yellow</w:t>
        </w:r>
        <w:proofErr w:type="gramStart"/>
        <w:r>
          <w:t>!&lt;</w:t>
        </w:r>
        <w:proofErr w:type="gramEnd"/>
        <w:r>
          <w:t>/td&gt;&lt;/</w:t>
        </w:r>
        <w:proofErr w:type="spellStart"/>
        <w:r>
          <w:t>tr</w:t>
        </w:r>
        <w:proofErr w:type="spellEnd"/>
        <w:r>
          <w:t>&gt;</w:t>
        </w:r>
      </w:ins>
    </w:p>
    <w:p w:rsidR="00AE3CBD" w:rsidRDefault="00AE3CBD" w:rsidP="00AE3CBD">
      <w:pPr>
        <w:pStyle w:val="HTMLPreformatted"/>
        <w:rPr>
          <w:ins w:id="1341" w:author="Unknown"/>
        </w:rPr>
      </w:pPr>
      <w:ins w:id="1342" w:author="Unknown">
        <w:r>
          <w:t xml:space="preserve">  &lt;</w:t>
        </w:r>
        <w:proofErr w:type="spellStart"/>
        <w:r>
          <w:t>tr</w:t>
        </w:r>
        <w:proofErr w:type="spellEnd"/>
        <w:r>
          <w:t xml:space="preserve"> </w:t>
        </w:r>
        <w:proofErr w:type="spellStart"/>
        <w:r>
          <w:t>bgcolor</w:t>
        </w:r>
        <w:proofErr w:type="spellEnd"/>
        <w:r>
          <w:t>="#AAAAAA"&gt;&lt;td&gt;This Row is Gray</w:t>
        </w:r>
        <w:proofErr w:type="gramStart"/>
        <w:r>
          <w:t>!&lt;</w:t>
        </w:r>
        <w:proofErr w:type="gramEnd"/>
        <w:r>
          <w:t>/td&gt;&lt;/</w:t>
        </w:r>
        <w:proofErr w:type="spellStart"/>
        <w:r>
          <w:t>tr</w:t>
        </w:r>
        <w:proofErr w:type="spellEnd"/>
        <w:r>
          <w:t>&gt;</w:t>
        </w:r>
      </w:ins>
    </w:p>
    <w:p w:rsidR="00AE3CBD" w:rsidRDefault="00AE3CBD" w:rsidP="00AE3CBD">
      <w:pPr>
        <w:pStyle w:val="HTMLPreformatted"/>
        <w:rPr>
          <w:ins w:id="1343" w:author="Unknown"/>
        </w:rPr>
      </w:pPr>
      <w:ins w:id="1344" w:author="Unknown">
        <w:r>
          <w:t xml:space="preserve">  &lt;</w:t>
        </w:r>
        <w:proofErr w:type="spellStart"/>
        <w:r>
          <w:t>tr</w:t>
        </w:r>
        <w:proofErr w:type="spellEnd"/>
        <w:r>
          <w:t xml:space="preserve"> </w:t>
        </w:r>
        <w:proofErr w:type="spellStart"/>
        <w:r>
          <w:t>bgcolor</w:t>
        </w:r>
        <w:proofErr w:type="spellEnd"/>
        <w:r>
          <w:t>="#FFFF00"&gt;&lt;td&gt;This Row is Yellow</w:t>
        </w:r>
        <w:proofErr w:type="gramStart"/>
        <w:r>
          <w:t>!&lt;</w:t>
        </w:r>
        <w:proofErr w:type="gramEnd"/>
        <w:r>
          <w:t>/td&gt;&lt;/</w:t>
        </w:r>
        <w:proofErr w:type="spellStart"/>
        <w:r>
          <w:t>tr</w:t>
        </w:r>
        <w:proofErr w:type="spellEnd"/>
        <w:r>
          <w:t>&gt;</w:t>
        </w:r>
      </w:ins>
    </w:p>
    <w:p w:rsidR="00AE3CBD" w:rsidRDefault="00AE3CBD" w:rsidP="00AE3CBD">
      <w:pPr>
        <w:pStyle w:val="HTMLPreformatted"/>
        <w:rPr>
          <w:ins w:id="1345" w:author="Unknown"/>
        </w:rPr>
      </w:pPr>
      <w:ins w:id="1346" w:author="Unknown">
        <w:r>
          <w:t xml:space="preserve">  &lt;</w:t>
        </w:r>
        <w:proofErr w:type="spellStart"/>
        <w:r>
          <w:t>tr</w:t>
        </w:r>
        <w:proofErr w:type="spellEnd"/>
        <w:r>
          <w:t xml:space="preserve"> </w:t>
        </w:r>
        <w:proofErr w:type="spellStart"/>
        <w:r>
          <w:t>bgcolor</w:t>
        </w:r>
        <w:proofErr w:type="spellEnd"/>
        <w:r>
          <w:t>="#AAAAAA"&gt;&lt;td&gt;This Row is Gray</w:t>
        </w:r>
        <w:proofErr w:type="gramStart"/>
        <w:r>
          <w:t>!&lt;</w:t>
        </w:r>
        <w:proofErr w:type="gramEnd"/>
        <w:r>
          <w:t>/td&gt;&lt;/</w:t>
        </w:r>
        <w:proofErr w:type="spellStart"/>
        <w:r>
          <w:t>tr</w:t>
        </w:r>
        <w:proofErr w:type="spellEnd"/>
        <w:r>
          <w:t>&gt;</w:t>
        </w:r>
      </w:ins>
    </w:p>
    <w:p w:rsidR="00AE3CBD" w:rsidRDefault="00AE3CBD" w:rsidP="00AE3CBD">
      <w:pPr>
        <w:pStyle w:val="HTMLPreformatted"/>
        <w:rPr>
          <w:ins w:id="1347" w:author="Unknown"/>
        </w:rPr>
      </w:pPr>
      <w:ins w:id="1348" w:author="Unknown">
        <w:r>
          <w:t xml:space="preserve">  &lt;</w:t>
        </w:r>
        <w:proofErr w:type="spellStart"/>
        <w:r>
          <w:t>tr</w:t>
        </w:r>
        <w:proofErr w:type="spellEnd"/>
        <w:r>
          <w:t xml:space="preserve"> </w:t>
        </w:r>
        <w:proofErr w:type="spellStart"/>
        <w:r>
          <w:t>bgcolor</w:t>
        </w:r>
        <w:proofErr w:type="spellEnd"/>
        <w:r>
          <w:t>="#FFFF00"&gt;&lt;td&gt;This Row is Yellow</w:t>
        </w:r>
        <w:proofErr w:type="gramStart"/>
        <w:r>
          <w:t>!&lt;</w:t>
        </w:r>
        <w:proofErr w:type="gramEnd"/>
        <w:r>
          <w:t>/td&gt;&lt;/</w:t>
        </w:r>
        <w:proofErr w:type="spellStart"/>
        <w:r>
          <w:t>tr</w:t>
        </w:r>
        <w:proofErr w:type="spellEnd"/>
        <w:r>
          <w:t>&gt;</w:t>
        </w:r>
      </w:ins>
    </w:p>
    <w:p w:rsidR="00AE3CBD" w:rsidRDefault="00AE3CBD" w:rsidP="00AE3CBD">
      <w:pPr>
        <w:pStyle w:val="HTMLPreformatted"/>
        <w:rPr>
          <w:ins w:id="1349" w:author="Unknown"/>
        </w:rPr>
      </w:pPr>
      <w:ins w:id="1350" w:author="Unknown">
        <w:r>
          <w:t xml:space="preserve">  &lt;</w:t>
        </w:r>
        <w:proofErr w:type="spellStart"/>
        <w:r>
          <w:t>tr</w:t>
        </w:r>
        <w:proofErr w:type="spellEnd"/>
        <w:r>
          <w:t xml:space="preserve"> </w:t>
        </w:r>
        <w:proofErr w:type="spellStart"/>
        <w:r>
          <w:t>bgcolor</w:t>
        </w:r>
        <w:proofErr w:type="spellEnd"/>
        <w:r>
          <w:t>="#AAAAAA"&gt;&lt;td&gt;This Row is Gray</w:t>
        </w:r>
        <w:proofErr w:type="gramStart"/>
        <w:r>
          <w:t>!&lt;</w:t>
        </w:r>
        <w:proofErr w:type="gramEnd"/>
        <w:r>
          <w:t>/td&gt;&lt;/</w:t>
        </w:r>
        <w:proofErr w:type="spellStart"/>
        <w:r>
          <w:t>tr</w:t>
        </w:r>
        <w:proofErr w:type="spellEnd"/>
        <w:r>
          <w:t>&gt;</w:t>
        </w:r>
      </w:ins>
    </w:p>
    <w:p w:rsidR="00AE3CBD" w:rsidRDefault="00AE3CBD" w:rsidP="00AE3CBD">
      <w:pPr>
        <w:pStyle w:val="HTMLPreformatted"/>
        <w:rPr>
          <w:ins w:id="1351" w:author="Unknown"/>
        </w:rPr>
      </w:pPr>
      <w:ins w:id="1352" w:author="Unknown">
        <w:r>
          <w:t>&lt;/table&gt;</w:t>
        </w:r>
      </w:ins>
    </w:p>
    <w:p w:rsidR="00AE3CBD" w:rsidRDefault="00AE3CBD" w:rsidP="00AE3CBD">
      <w:pPr>
        <w:pStyle w:val="Heading2"/>
        <w:rPr>
          <w:ins w:id="1353" w:author="Unknown"/>
        </w:rPr>
      </w:pPr>
      <w:ins w:id="1354" w:author="Unknown">
        <w:r>
          <w:t>Alternating Table Row Colors:</w:t>
        </w:r>
      </w:ins>
    </w:p>
    <w:tbl>
      <w:tblPr>
        <w:tblW w:w="0" w:type="auto"/>
        <w:tblCellSpacing w:w="15" w:type="dxa"/>
        <w:tblCellMar>
          <w:top w:w="15" w:type="dxa"/>
          <w:left w:w="15" w:type="dxa"/>
          <w:bottom w:w="15" w:type="dxa"/>
          <w:right w:w="15" w:type="dxa"/>
        </w:tblCellMar>
        <w:tblLook w:val="04A0"/>
      </w:tblPr>
      <w:tblGrid>
        <w:gridCol w:w="1791"/>
      </w:tblGrid>
      <w:tr w:rsidR="00AE3CBD" w:rsidTr="00AE3CBD">
        <w:trPr>
          <w:tblCellSpacing w:w="15" w:type="dxa"/>
        </w:trPr>
        <w:tc>
          <w:tcPr>
            <w:tcW w:w="0" w:type="auto"/>
            <w:shd w:val="clear" w:color="auto" w:fill="FFFF00"/>
            <w:vAlign w:val="center"/>
            <w:hideMark/>
          </w:tcPr>
          <w:p w:rsidR="00AE3CBD" w:rsidRDefault="00AE3CBD">
            <w:pPr>
              <w:rPr>
                <w:sz w:val="24"/>
                <w:szCs w:val="24"/>
              </w:rPr>
            </w:pPr>
            <w:r>
              <w:t>This Row is Yellow!</w:t>
            </w:r>
          </w:p>
        </w:tc>
      </w:tr>
      <w:tr w:rsidR="00AE3CBD" w:rsidTr="00AE3CBD">
        <w:trPr>
          <w:tblCellSpacing w:w="15" w:type="dxa"/>
        </w:trPr>
        <w:tc>
          <w:tcPr>
            <w:tcW w:w="0" w:type="auto"/>
            <w:shd w:val="clear" w:color="auto" w:fill="AAAAAA"/>
            <w:vAlign w:val="center"/>
            <w:hideMark/>
          </w:tcPr>
          <w:p w:rsidR="00AE3CBD" w:rsidRDefault="00AE3CBD">
            <w:pPr>
              <w:rPr>
                <w:sz w:val="24"/>
                <w:szCs w:val="24"/>
              </w:rPr>
            </w:pPr>
            <w:r>
              <w:t>This Row is Gray!</w:t>
            </w:r>
          </w:p>
        </w:tc>
      </w:tr>
      <w:tr w:rsidR="00AE3CBD" w:rsidTr="00AE3CBD">
        <w:trPr>
          <w:tblCellSpacing w:w="15" w:type="dxa"/>
        </w:trPr>
        <w:tc>
          <w:tcPr>
            <w:tcW w:w="0" w:type="auto"/>
            <w:shd w:val="clear" w:color="auto" w:fill="FFFF00"/>
            <w:vAlign w:val="center"/>
            <w:hideMark/>
          </w:tcPr>
          <w:p w:rsidR="00AE3CBD" w:rsidRDefault="00AE3CBD">
            <w:pPr>
              <w:rPr>
                <w:sz w:val="24"/>
                <w:szCs w:val="24"/>
              </w:rPr>
            </w:pPr>
            <w:r>
              <w:t>This Row is Yellow!</w:t>
            </w:r>
          </w:p>
        </w:tc>
      </w:tr>
      <w:tr w:rsidR="00AE3CBD" w:rsidTr="00AE3CBD">
        <w:trPr>
          <w:tblCellSpacing w:w="15" w:type="dxa"/>
        </w:trPr>
        <w:tc>
          <w:tcPr>
            <w:tcW w:w="0" w:type="auto"/>
            <w:shd w:val="clear" w:color="auto" w:fill="AAAAAA"/>
            <w:vAlign w:val="center"/>
            <w:hideMark/>
          </w:tcPr>
          <w:p w:rsidR="00AE3CBD" w:rsidRDefault="00AE3CBD">
            <w:pPr>
              <w:rPr>
                <w:sz w:val="24"/>
                <w:szCs w:val="24"/>
              </w:rPr>
            </w:pPr>
            <w:r>
              <w:t>This Row is Gray!</w:t>
            </w:r>
          </w:p>
        </w:tc>
      </w:tr>
      <w:tr w:rsidR="00AE3CBD" w:rsidTr="00AE3CBD">
        <w:trPr>
          <w:tblCellSpacing w:w="15" w:type="dxa"/>
        </w:trPr>
        <w:tc>
          <w:tcPr>
            <w:tcW w:w="0" w:type="auto"/>
            <w:shd w:val="clear" w:color="auto" w:fill="FFFF00"/>
            <w:vAlign w:val="center"/>
            <w:hideMark/>
          </w:tcPr>
          <w:p w:rsidR="00AE3CBD" w:rsidRDefault="00AE3CBD">
            <w:pPr>
              <w:rPr>
                <w:sz w:val="24"/>
                <w:szCs w:val="24"/>
              </w:rPr>
            </w:pPr>
            <w:r>
              <w:t>This Row is Yellow!</w:t>
            </w:r>
          </w:p>
        </w:tc>
      </w:tr>
      <w:tr w:rsidR="00AE3CBD" w:rsidTr="00AE3CBD">
        <w:trPr>
          <w:tblCellSpacing w:w="15" w:type="dxa"/>
        </w:trPr>
        <w:tc>
          <w:tcPr>
            <w:tcW w:w="0" w:type="auto"/>
            <w:shd w:val="clear" w:color="auto" w:fill="AAAAAA"/>
            <w:vAlign w:val="center"/>
            <w:hideMark/>
          </w:tcPr>
          <w:p w:rsidR="00AE3CBD" w:rsidRDefault="00AE3CBD">
            <w:pPr>
              <w:rPr>
                <w:sz w:val="24"/>
                <w:szCs w:val="24"/>
              </w:rPr>
            </w:pPr>
            <w:r>
              <w:t>This Row is Gray!</w:t>
            </w:r>
          </w:p>
        </w:tc>
      </w:tr>
    </w:tbl>
    <w:p w:rsidR="00AE3CBD" w:rsidRDefault="00AE3CBD" w:rsidP="00AE3CBD">
      <w:pPr>
        <w:pStyle w:val="NormalWeb"/>
        <w:rPr>
          <w:ins w:id="1355" w:author="Unknown"/>
        </w:rPr>
      </w:pPr>
      <w:ins w:id="1356" w:author="Unknown">
        <w:r>
          <w:t xml:space="preserve">Check out this "Scoreboard" we made with the use of </w:t>
        </w:r>
        <w:r>
          <w:rPr>
            <w:i/>
            <w:iCs/>
          </w:rPr>
          <w:t>font color</w:t>
        </w:r>
        <w:r>
          <w:t xml:space="preserve"> and </w:t>
        </w:r>
        <w:proofErr w:type="spellStart"/>
        <w:r>
          <w:rPr>
            <w:i/>
            <w:iCs/>
          </w:rPr>
          <w:t>bgcolor</w:t>
        </w:r>
        <w:proofErr w:type="spellEnd"/>
        <w:r>
          <w:t>!</w:t>
        </w:r>
      </w:ins>
    </w:p>
    <w:p w:rsidR="00AE3CBD" w:rsidRDefault="00AE3CBD" w:rsidP="00AE3CBD">
      <w:pPr>
        <w:pStyle w:val="Heading2"/>
        <w:rPr>
          <w:ins w:id="1357" w:author="Unknown"/>
        </w:rPr>
      </w:pPr>
      <w:ins w:id="1358" w:author="Unknown">
        <w:r>
          <w:lastRenderedPageBreak/>
          <w:t>HTML Code:</w:t>
        </w:r>
      </w:ins>
    </w:p>
    <w:p w:rsidR="00AE3CBD" w:rsidRDefault="00AE3CBD" w:rsidP="00AE3CBD">
      <w:pPr>
        <w:pStyle w:val="HTMLPreformatted"/>
        <w:rPr>
          <w:ins w:id="1359" w:author="Unknown"/>
        </w:rPr>
      </w:pPr>
      <w:ins w:id="1360" w:author="Unknown">
        <w:r>
          <w:t xml:space="preserve">&lt;table </w:t>
        </w:r>
        <w:proofErr w:type="spellStart"/>
        <w:r>
          <w:t>bgcolor</w:t>
        </w:r>
        <w:proofErr w:type="spellEnd"/>
        <w:r>
          <w:t>="#000000"&gt;</w:t>
        </w:r>
      </w:ins>
    </w:p>
    <w:p w:rsidR="00AE3CBD" w:rsidRDefault="00AE3CBD" w:rsidP="00AE3CBD">
      <w:pPr>
        <w:pStyle w:val="HTMLPreformatted"/>
        <w:rPr>
          <w:ins w:id="1361" w:author="Unknown"/>
        </w:rPr>
      </w:pPr>
      <w:ins w:id="1362" w:author="Unknown">
        <w:r>
          <w:t xml:space="preserve">  &lt;</w:t>
        </w:r>
        <w:proofErr w:type="spellStart"/>
        <w:proofErr w:type="gramStart"/>
        <w:r>
          <w:t>tr</w:t>
        </w:r>
        <w:proofErr w:type="spellEnd"/>
        <w:proofErr w:type="gramEnd"/>
        <w:r>
          <w:t xml:space="preserve">&gt;&lt;td </w:t>
        </w:r>
        <w:proofErr w:type="spellStart"/>
        <w:r>
          <w:t>bgcolor</w:t>
        </w:r>
        <w:proofErr w:type="spellEnd"/>
        <w:r>
          <w:t>="#009900" align="right"&gt;</w:t>
        </w:r>
      </w:ins>
    </w:p>
    <w:p w:rsidR="00AE3CBD" w:rsidRDefault="00AE3CBD" w:rsidP="00AE3CBD">
      <w:pPr>
        <w:pStyle w:val="HTMLPreformatted"/>
        <w:rPr>
          <w:ins w:id="1363" w:author="Unknown"/>
        </w:rPr>
      </w:pPr>
      <w:ins w:id="1364" w:author="Unknown">
        <w:r>
          <w:t xml:space="preserve">    &lt;font color="#FFFF00"&gt;Green Bay&lt;/font&gt;&lt;/td&gt;</w:t>
        </w:r>
      </w:ins>
    </w:p>
    <w:p w:rsidR="00AE3CBD" w:rsidRDefault="00AE3CBD" w:rsidP="00AE3CBD">
      <w:pPr>
        <w:pStyle w:val="HTMLPreformatted"/>
        <w:rPr>
          <w:ins w:id="1365" w:author="Unknown"/>
        </w:rPr>
      </w:pPr>
      <w:ins w:id="1366" w:author="Unknown">
        <w:r>
          <w:t xml:space="preserve">    &lt;</w:t>
        </w:r>
        <w:proofErr w:type="gramStart"/>
        <w:r>
          <w:t>td</w:t>
        </w:r>
        <w:proofErr w:type="gramEnd"/>
        <w:r>
          <w:t>&gt;&lt;font color="#FFFFFF"&gt;13&lt;/font&gt;&lt;/td&gt;&lt;/</w:t>
        </w:r>
        <w:proofErr w:type="spellStart"/>
        <w:r>
          <w:t>tr</w:t>
        </w:r>
        <w:proofErr w:type="spellEnd"/>
        <w:r>
          <w:t>&gt;</w:t>
        </w:r>
      </w:ins>
    </w:p>
    <w:p w:rsidR="00AE3CBD" w:rsidRDefault="00AE3CBD" w:rsidP="00AE3CBD">
      <w:pPr>
        <w:pStyle w:val="HTMLPreformatted"/>
        <w:rPr>
          <w:ins w:id="1367" w:author="Unknown"/>
        </w:rPr>
      </w:pPr>
      <w:ins w:id="1368" w:author="Unknown">
        <w:r>
          <w:t xml:space="preserve">  &lt;</w:t>
        </w:r>
        <w:proofErr w:type="spellStart"/>
        <w:proofErr w:type="gramStart"/>
        <w:r>
          <w:t>tr</w:t>
        </w:r>
        <w:proofErr w:type="spellEnd"/>
        <w:proofErr w:type="gramEnd"/>
        <w:r>
          <w:t xml:space="preserve">&gt;&lt;td </w:t>
        </w:r>
        <w:proofErr w:type="spellStart"/>
        <w:r>
          <w:t>bgcolor</w:t>
        </w:r>
        <w:proofErr w:type="spellEnd"/>
        <w:r>
          <w:t>="#0000FF" align="right"&gt;</w:t>
        </w:r>
      </w:ins>
    </w:p>
    <w:p w:rsidR="00AE3CBD" w:rsidRDefault="00AE3CBD" w:rsidP="00AE3CBD">
      <w:pPr>
        <w:pStyle w:val="HTMLPreformatted"/>
        <w:rPr>
          <w:ins w:id="1369" w:author="Unknown"/>
        </w:rPr>
      </w:pPr>
      <w:ins w:id="1370" w:author="Unknown">
        <w:r>
          <w:t xml:space="preserve">    &lt;font color="#DDDDDD" &gt;New England&lt;/font&gt;&lt;/td&gt;</w:t>
        </w:r>
      </w:ins>
    </w:p>
    <w:p w:rsidR="00AE3CBD" w:rsidRDefault="00AE3CBD" w:rsidP="00AE3CBD">
      <w:pPr>
        <w:pStyle w:val="HTMLPreformatted"/>
        <w:rPr>
          <w:ins w:id="1371" w:author="Unknown"/>
        </w:rPr>
      </w:pPr>
      <w:ins w:id="1372" w:author="Unknown">
        <w:r>
          <w:t xml:space="preserve">    &lt;</w:t>
        </w:r>
        <w:proofErr w:type="gramStart"/>
        <w:r>
          <w:t>td</w:t>
        </w:r>
        <w:proofErr w:type="gramEnd"/>
        <w:r>
          <w:t>&gt;&lt;font color="#FFFFFF"&gt;27&lt;/font&gt;&lt;/td&gt;</w:t>
        </w:r>
      </w:ins>
    </w:p>
    <w:p w:rsidR="00AE3CBD" w:rsidRDefault="00AE3CBD" w:rsidP="00AE3CBD">
      <w:pPr>
        <w:pStyle w:val="HTMLPreformatted"/>
        <w:rPr>
          <w:ins w:id="1373" w:author="Unknown"/>
        </w:rPr>
      </w:pPr>
      <w:ins w:id="1374"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375" w:author="Unknown"/>
        </w:rPr>
      </w:pPr>
      <w:ins w:id="1376" w:author="Unknown">
        <w:r>
          <w:t>&lt;/table&gt;</w:t>
        </w:r>
      </w:ins>
    </w:p>
    <w:p w:rsidR="00AE3CBD" w:rsidRDefault="00AE3CBD" w:rsidP="00AE3CBD">
      <w:pPr>
        <w:pStyle w:val="Heading2"/>
        <w:rPr>
          <w:ins w:id="1377" w:author="Unknown"/>
        </w:rPr>
      </w:pPr>
      <w:ins w:id="1378" w:author="Unknown">
        <w:r>
          <w:t>Scoreboard:</w:t>
        </w:r>
      </w:ins>
    </w:p>
    <w:tbl>
      <w:tblPr>
        <w:tblW w:w="0" w:type="auto"/>
        <w:tblCellSpacing w:w="15" w:type="dxa"/>
        <w:shd w:val="clear" w:color="auto" w:fill="000000"/>
        <w:tblCellMar>
          <w:top w:w="15" w:type="dxa"/>
          <w:left w:w="15" w:type="dxa"/>
          <w:bottom w:w="15" w:type="dxa"/>
          <w:right w:w="15" w:type="dxa"/>
        </w:tblCellMar>
        <w:tblLook w:val="04A0"/>
      </w:tblPr>
      <w:tblGrid>
        <w:gridCol w:w="1248"/>
        <w:gridCol w:w="299"/>
      </w:tblGrid>
      <w:tr w:rsidR="00AE3CBD" w:rsidTr="00AE3CBD">
        <w:trPr>
          <w:tblCellSpacing w:w="15" w:type="dxa"/>
        </w:trPr>
        <w:tc>
          <w:tcPr>
            <w:tcW w:w="0" w:type="auto"/>
            <w:shd w:val="clear" w:color="auto" w:fill="009900"/>
            <w:vAlign w:val="center"/>
            <w:hideMark/>
          </w:tcPr>
          <w:p w:rsidR="00AE3CBD" w:rsidRDefault="00AE3CBD">
            <w:pPr>
              <w:jc w:val="right"/>
              <w:rPr>
                <w:sz w:val="24"/>
                <w:szCs w:val="24"/>
              </w:rPr>
            </w:pPr>
            <w:r>
              <w:rPr>
                <w:color w:val="FFFF00"/>
              </w:rPr>
              <w:t>Green Bay</w:t>
            </w:r>
          </w:p>
        </w:tc>
        <w:tc>
          <w:tcPr>
            <w:tcW w:w="0" w:type="auto"/>
            <w:shd w:val="clear" w:color="auto" w:fill="000000"/>
            <w:vAlign w:val="center"/>
            <w:hideMark/>
          </w:tcPr>
          <w:p w:rsidR="00AE3CBD" w:rsidRDefault="00AE3CBD">
            <w:pPr>
              <w:rPr>
                <w:sz w:val="24"/>
                <w:szCs w:val="24"/>
              </w:rPr>
            </w:pPr>
            <w:r>
              <w:rPr>
                <w:color w:val="FFFFFF"/>
              </w:rPr>
              <w:t>13</w:t>
            </w:r>
          </w:p>
        </w:tc>
      </w:tr>
      <w:tr w:rsidR="00AE3CBD" w:rsidTr="00AE3CBD">
        <w:trPr>
          <w:tblCellSpacing w:w="15" w:type="dxa"/>
        </w:trPr>
        <w:tc>
          <w:tcPr>
            <w:tcW w:w="0" w:type="auto"/>
            <w:shd w:val="clear" w:color="auto" w:fill="0000FF"/>
            <w:vAlign w:val="center"/>
            <w:hideMark/>
          </w:tcPr>
          <w:p w:rsidR="00AE3CBD" w:rsidRDefault="00AE3CBD">
            <w:pPr>
              <w:jc w:val="right"/>
              <w:rPr>
                <w:sz w:val="24"/>
                <w:szCs w:val="24"/>
              </w:rPr>
            </w:pPr>
            <w:r>
              <w:rPr>
                <w:color w:val="DDDDDD"/>
              </w:rPr>
              <w:t>New England</w:t>
            </w:r>
          </w:p>
        </w:tc>
        <w:tc>
          <w:tcPr>
            <w:tcW w:w="0" w:type="auto"/>
            <w:shd w:val="clear" w:color="auto" w:fill="000000"/>
            <w:vAlign w:val="center"/>
            <w:hideMark/>
          </w:tcPr>
          <w:p w:rsidR="00AE3CBD" w:rsidRDefault="00AE3CBD">
            <w:pPr>
              <w:rPr>
                <w:sz w:val="24"/>
                <w:szCs w:val="24"/>
              </w:rPr>
            </w:pPr>
            <w:r>
              <w:rPr>
                <w:color w:val="FFFFFF"/>
              </w:rPr>
              <w:t>27</w:t>
            </w:r>
          </w:p>
        </w:tc>
      </w:tr>
    </w:tbl>
    <w:p w:rsidR="00AE3CBD" w:rsidRDefault="00AE3CBD"/>
    <w:p w:rsidR="00AE3CBD" w:rsidRDefault="00AE3CBD" w:rsidP="00AE3CBD">
      <w:pPr>
        <w:pStyle w:val="Heading1"/>
      </w:pPr>
      <w:r>
        <w:t>HTML - Color Codes</w:t>
      </w:r>
    </w:p>
    <w:p w:rsidR="00AE3CBD" w:rsidRDefault="00AE3CBD" w:rsidP="00AE3CBD">
      <w:pPr>
        <w:pStyle w:val="NormalWeb"/>
      </w:pPr>
      <w:r>
        <w:t xml:space="preserve">Let's first review the 16 generic color values we mentioned previously before diving into the other, more complicated HTML coloring systems of </w:t>
      </w:r>
      <w:r>
        <w:rPr>
          <w:i/>
          <w:iCs/>
        </w:rPr>
        <w:t>numeric</w:t>
      </w:r>
      <w:r>
        <w:t xml:space="preserve"> and </w:t>
      </w:r>
      <w:r>
        <w:rPr>
          <w:i/>
          <w:iCs/>
        </w:rPr>
        <w:t>hexadecimal</w:t>
      </w:r>
      <w:r>
        <w:t xml:space="preserve"> values.</w:t>
      </w:r>
    </w:p>
    <w:p w:rsidR="00AE3CBD" w:rsidRDefault="000419BE" w:rsidP="00AE3CBD">
      <w:pPr>
        <w:jc w:val="center"/>
        <w:rPr>
          <w:ins w:id="1379" w:author="Unknown"/>
        </w:rPr>
      </w:pPr>
      <w:ins w:id="1380"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Heading2"/>
        <w:rPr>
          <w:ins w:id="1381" w:author="Unknown"/>
        </w:rPr>
      </w:pPr>
      <w:ins w:id="1382" w:author="Unknown">
        <w:r>
          <w:t>HTML String Color Codes:</w:t>
        </w:r>
      </w:ins>
    </w:p>
    <w:tbl>
      <w:tblPr>
        <w:tblW w:w="0" w:type="auto"/>
        <w:tblCellSpacing w:w="15" w:type="dxa"/>
        <w:tblCellMar>
          <w:top w:w="15" w:type="dxa"/>
          <w:left w:w="15" w:type="dxa"/>
          <w:bottom w:w="15" w:type="dxa"/>
          <w:right w:w="15" w:type="dxa"/>
        </w:tblCellMar>
        <w:tblLook w:val="04A0"/>
      </w:tblPr>
      <w:tblGrid>
        <w:gridCol w:w="345"/>
        <w:gridCol w:w="780"/>
        <w:gridCol w:w="330"/>
        <w:gridCol w:w="780"/>
        <w:gridCol w:w="330"/>
        <w:gridCol w:w="780"/>
        <w:gridCol w:w="330"/>
        <w:gridCol w:w="795"/>
      </w:tblGrid>
      <w:tr w:rsidR="00AE3CBD" w:rsidTr="00AE3CBD">
        <w:trPr>
          <w:tblCellSpacing w:w="15" w:type="dxa"/>
        </w:trPr>
        <w:tc>
          <w:tcPr>
            <w:tcW w:w="300" w:type="dxa"/>
            <w:shd w:val="clear" w:color="auto" w:fill="0000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Black</w:t>
            </w:r>
          </w:p>
        </w:tc>
        <w:tc>
          <w:tcPr>
            <w:tcW w:w="300" w:type="dxa"/>
            <w:shd w:val="clear" w:color="auto" w:fill="80808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Gray</w:t>
            </w:r>
          </w:p>
        </w:tc>
        <w:tc>
          <w:tcPr>
            <w:tcW w:w="300" w:type="dxa"/>
            <w:shd w:val="clear" w:color="auto" w:fill="C0C0C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Silver</w:t>
            </w:r>
          </w:p>
        </w:tc>
        <w:tc>
          <w:tcPr>
            <w:tcW w:w="300" w:type="dxa"/>
            <w:shd w:val="clear" w:color="auto" w:fill="FFFFFF"/>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White</w:t>
            </w:r>
          </w:p>
        </w:tc>
      </w:tr>
      <w:tr w:rsidR="00AE3CBD" w:rsidTr="00AE3CBD">
        <w:trPr>
          <w:tblCellSpacing w:w="15" w:type="dxa"/>
        </w:trPr>
        <w:tc>
          <w:tcPr>
            <w:tcW w:w="300" w:type="dxa"/>
            <w:shd w:val="clear" w:color="auto" w:fill="FFFF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Yellow</w:t>
            </w:r>
          </w:p>
        </w:tc>
        <w:tc>
          <w:tcPr>
            <w:tcW w:w="300" w:type="dxa"/>
            <w:shd w:val="clear" w:color="auto" w:fill="00FF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Lime</w:t>
            </w:r>
          </w:p>
        </w:tc>
        <w:tc>
          <w:tcPr>
            <w:tcW w:w="300" w:type="dxa"/>
            <w:shd w:val="clear" w:color="auto" w:fill="00FFFF"/>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Aqua</w:t>
            </w:r>
          </w:p>
        </w:tc>
        <w:tc>
          <w:tcPr>
            <w:tcW w:w="300" w:type="dxa"/>
            <w:shd w:val="clear" w:color="auto" w:fill="FF00FF"/>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Fuchsia</w:t>
            </w:r>
          </w:p>
        </w:tc>
      </w:tr>
      <w:tr w:rsidR="00AE3CBD" w:rsidTr="00AE3CBD">
        <w:trPr>
          <w:tblCellSpacing w:w="15" w:type="dxa"/>
        </w:trPr>
        <w:tc>
          <w:tcPr>
            <w:tcW w:w="300" w:type="dxa"/>
            <w:shd w:val="clear" w:color="auto" w:fill="FF00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Red</w:t>
            </w:r>
          </w:p>
        </w:tc>
        <w:tc>
          <w:tcPr>
            <w:tcW w:w="300" w:type="dxa"/>
            <w:shd w:val="clear" w:color="auto" w:fill="0080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Green</w:t>
            </w:r>
          </w:p>
        </w:tc>
        <w:tc>
          <w:tcPr>
            <w:tcW w:w="300" w:type="dxa"/>
            <w:shd w:val="clear" w:color="auto" w:fill="0000FF"/>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Blue</w:t>
            </w:r>
          </w:p>
        </w:tc>
        <w:tc>
          <w:tcPr>
            <w:tcW w:w="300" w:type="dxa"/>
            <w:shd w:val="clear" w:color="auto" w:fill="80008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Purple</w:t>
            </w:r>
          </w:p>
        </w:tc>
      </w:tr>
      <w:tr w:rsidR="00AE3CBD" w:rsidTr="00AE3CBD">
        <w:trPr>
          <w:tblCellSpacing w:w="15" w:type="dxa"/>
        </w:trPr>
        <w:tc>
          <w:tcPr>
            <w:tcW w:w="300" w:type="dxa"/>
            <w:shd w:val="clear" w:color="auto" w:fill="8000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Maroon</w:t>
            </w:r>
          </w:p>
        </w:tc>
        <w:tc>
          <w:tcPr>
            <w:tcW w:w="300" w:type="dxa"/>
            <w:shd w:val="clear" w:color="auto" w:fill="80800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Olive</w:t>
            </w:r>
          </w:p>
        </w:tc>
        <w:tc>
          <w:tcPr>
            <w:tcW w:w="300" w:type="dxa"/>
            <w:shd w:val="clear" w:color="auto" w:fill="00008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Navy</w:t>
            </w:r>
          </w:p>
        </w:tc>
        <w:tc>
          <w:tcPr>
            <w:tcW w:w="300" w:type="dxa"/>
            <w:shd w:val="clear" w:color="auto" w:fill="008080"/>
            <w:vAlign w:val="center"/>
            <w:hideMark/>
          </w:tcPr>
          <w:p w:rsidR="00AE3CBD" w:rsidRDefault="00AE3CBD">
            <w:pPr>
              <w:rPr>
                <w:sz w:val="24"/>
                <w:szCs w:val="24"/>
              </w:rPr>
            </w:pPr>
          </w:p>
        </w:tc>
        <w:tc>
          <w:tcPr>
            <w:tcW w:w="750" w:type="dxa"/>
            <w:vAlign w:val="center"/>
            <w:hideMark/>
          </w:tcPr>
          <w:p w:rsidR="00AE3CBD" w:rsidRDefault="00AE3CBD">
            <w:pPr>
              <w:rPr>
                <w:sz w:val="24"/>
                <w:szCs w:val="24"/>
              </w:rPr>
            </w:pPr>
            <w:r>
              <w:t>Teal</w:t>
            </w:r>
          </w:p>
        </w:tc>
      </w:tr>
    </w:tbl>
    <w:p w:rsidR="00AE3CBD" w:rsidRDefault="00AE3CBD" w:rsidP="00AE3CBD">
      <w:pPr>
        <w:pStyle w:val="NormalWeb"/>
        <w:rPr>
          <w:ins w:id="1383" w:author="Unknown"/>
        </w:rPr>
      </w:pPr>
      <w:ins w:id="1384" w:author="Unknown">
        <w:r>
          <w:t xml:space="preserve">Any of the string values listed above such as "teal", "black", or "gray" can be passed as a color value to the HTML </w:t>
        </w:r>
        <w:proofErr w:type="spellStart"/>
        <w:r>
          <w:rPr>
            <w:i/>
            <w:iCs/>
          </w:rPr>
          <w:t>bgcolor</w:t>
        </w:r>
        <w:proofErr w:type="spellEnd"/>
        <w:r>
          <w:t xml:space="preserve"> attribute.</w:t>
        </w:r>
      </w:ins>
    </w:p>
    <w:p w:rsidR="00AE3CBD" w:rsidRDefault="00AE3CBD" w:rsidP="00AE3CBD">
      <w:pPr>
        <w:pStyle w:val="Heading2"/>
        <w:rPr>
          <w:ins w:id="1385" w:author="Unknown"/>
        </w:rPr>
      </w:pPr>
      <w:ins w:id="1386" w:author="Unknown">
        <w:r>
          <w:t xml:space="preserve">HTML </w:t>
        </w:r>
        <w:proofErr w:type="spellStart"/>
        <w:r>
          <w:t>Bgcolor</w:t>
        </w:r>
        <w:proofErr w:type="spellEnd"/>
        <w:r>
          <w:t xml:space="preserve"> Code Values:</w:t>
        </w:r>
      </w:ins>
    </w:p>
    <w:p w:rsidR="00AE3CBD" w:rsidRDefault="00AE3CBD" w:rsidP="00AE3CBD">
      <w:pPr>
        <w:pStyle w:val="HTMLPreformatted"/>
        <w:rPr>
          <w:ins w:id="1387" w:author="Unknown"/>
        </w:rPr>
      </w:pPr>
      <w:proofErr w:type="spellStart"/>
      <w:proofErr w:type="gramStart"/>
      <w:ins w:id="1388" w:author="Unknown">
        <w:r>
          <w:t>bgcolor</w:t>
        </w:r>
        <w:proofErr w:type="spellEnd"/>
        <w:proofErr w:type="gramEnd"/>
        <w:r>
          <w:t>="purple"</w:t>
        </w:r>
      </w:ins>
    </w:p>
    <w:p w:rsidR="00AE3CBD" w:rsidRDefault="00AE3CBD" w:rsidP="00AE3CBD">
      <w:pPr>
        <w:pStyle w:val="Heading1"/>
        <w:rPr>
          <w:ins w:id="1389" w:author="Unknown"/>
        </w:rPr>
      </w:pPr>
      <w:ins w:id="1390" w:author="Unknown">
        <w:r>
          <w:t>HTML - Colors: Numeric (RGB) Values</w:t>
        </w:r>
      </w:ins>
    </w:p>
    <w:p w:rsidR="00AE3CBD" w:rsidRDefault="00AE3CBD" w:rsidP="00AE3CBD">
      <w:pPr>
        <w:pStyle w:val="NormalWeb"/>
        <w:rPr>
          <w:ins w:id="1391" w:author="Unknown"/>
        </w:rPr>
      </w:pPr>
      <w:ins w:id="1392" w:author="Unknown">
        <w:r>
          <w:lastRenderedPageBreak/>
          <w:t>We do not recommend that you use RGB for safe web design because there are still a handful of internet browsers that do not support numeric color values. However, these values may pop up from time to time, and it is a good idea to have an understanding of how they work.</w:t>
        </w:r>
      </w:ins>
    </w:p>
    <w:p w:rsidR="00AE3CBD" w:rsidRDefault="00AE3CBD" w:rsidP="00AE3CBD">
      <w:pPr>
        <w:pStyle w:val="NormalWeb"/>
        <w:rPr>
          <w:ins w:id="1393" w:author="Unknown"/>
        </w:rPr>
      </w:pPr>
      <w:ins w:id="1394" w:author="Unknown">
        <w:r>
          <w:t>Colors shown on a computer monitor or any digital device are constructed using various amounts of red, green, and blue light. By blending together different amounts of each color of light, a computer monitor is able to display millions of different colors depending on the quality of the computer monitor. This concept is precisely what HTML numeric (RGB) values use. They specify the amount of each of the different colors of light to blend together (red, green, and blue light).</w:t>
        </w:r>
      </w:ins>
    </w:p>
    <w:p w:rsidR="00AE3CBD" w:rsidRDefault="00AE3CBD" w:rsidP="00AE3CBD">
      <w:pPr>
        <w:pStyle w:val="NormalWeb"/>
        <w:rPr>
          <w:ins w:id="1395" w:author="Unknown"/>
        </w:rPr>
      </w:pPr>
      <w:ins w:id="1396" w:author="Unknown">
        <w:r>
          <w:t xml:space="preserve">In a numeric color value the </w:t>
        </w:r>
        <w:r>
          <w:rPr>
            <w:b/>
            <w:bCs/>
          </w:rPr>
          <w:t>RGB</w:t>
        </w:r>
        <w:r>
          <w:t xml:space="preserve"> stands for Red, Green, Blue (as in light) and the format for a RGB value is </w:t>
        </w:r>
        <w:proofErr w:type="spellStart"/>
        <w:r>
          <w:t>rgb</w:t>
        </w:r>
        <w:proofErr w:type="spellEnd"/>
        <w:r>
          <w:t>(RED, GREEN, BLUE), just like the name implies. A numeric color value is essentially a comma-separated list of values ranging from 0 (none of that color) to 255 (fully that color) that are interpreted and then mixed together by the web browser and ultimately passed to the computer monitor for display.</w:t>
        </w:r>
      </w:ins>
    </w:p>
    <w:p w:rsidR="00AE3CBD" w:rsidRDefault="00AE3CBD" w:rsidP="00AE3CBD">
      <w:pPr>
        <w:pStyle w:val="Heading2"/>
        <w:rPr>
          <w:ins w:id="1397" w:author="Unknown"/>
        </w:rPr>
      </w:pPr>
      <w:ins w:id="1398" w:author="Unknown">
        <w:r>
          <w:t>Red, Green, and Blue Values:</w:t>
        </w:r>
      </w:ins>
    </w:p>
    <w:tbl>
      <w:tblPr>
        <w:tblW w:w="0" w:type="auto"/>
        <w:tblCellSpacing w:w="15" w:type="dxa"/>
        <w:tblCellMar>
          <w:top w:w="15" w:type="dxa"/>
          <w:left w:w="15" w:type="dxa"/>
          <w:bottom w:w="15" w:type="dxa"/>
          <w:right w:w="15" w:type="dxa"/>
        </w:tblCellMar>
        <w:tblLook w:val="04A0"/>
      </w:tblPr>
      <w:tblGrid>
        <w:gridCol w:w="2575"/>
        <w:gridCol w:w="625"/>
      </w:tblGrid>
      <w:tr w:rsidR="00AE3CBD" w:rsidTr="00AE3CBD">
        <w:trPr>
          <w:tblCellSpacing w:w="15" w:type="dxa"/>
        </w:trPr>
        <w:tc>
          <w:tcPr>
            <w:tcW w:w="0" w:type="auto"/>
            <w:vAlign w:val="center"/>
            <w:hideMark/>
          </w:tcPr>
          <w:p w:rsidR="00AE3CBD" w:rsidRDefault="00AE3CBD">
            <w:pPr>
              <w:rPr>
                <w:sz w:val="24"/>
                <w:szCs w:val="24"/>
              </w:rPr>
            </w:pPr>
            <w:proofErr w:type="spellStart"/>
            <w:r>
              <w:t>bgcolor</w:t>
            </w:r>
            <w:proofErr w:type="spellEnd"/>
            <w:r>
              <w:t>="</w:t>
            </w:r>
            <w:proofErr w:type="spellStart"/>
            <w:r>
              <w:t>rgb</w:t>
            </w:r>
            <w:proofErr w:type="spellEnd"/>
            <w:r>
              <w:t>(255,0,0)"</w:t>
            </w:r>
          </w:p>
        </w:tc>
        <w:tc>
          <w:tcPr>
            <w:tcW w:w="0" w:type="auto"/>
            <w:shd w:val="clear" w:color="auto" w:fill="FF0000"/>
            <w:vAlign w:val="center"/>
            <w:hideMark/>
          </w:tcPr>
          <w:p w:rsidR="00AE3CBD" w:rsidRDefault="00AE3CBD">
            <w:pPr>
              <w:rPr>
                <w:sz w:val="24"/>
                <w:szCs w:val="24"/>
              </w:rPr>
            </w:pPr>
            <w:r>
              <w:t>Red</w:t>
            </w:r>
          </w:p>
        </w:tc>
      </w:tr>
      <w:tr w:rsidR="00AE3CBD" w:rsidTr="00AE3CBD">
        <w:trPr>
          <w:tblCellSpacing w:w="15" w:type="dxa"/>
        </w:trPr>
        <w:tc>
          <w:tcPr>
            <w:tcW w:w="0" w:type="auto"/>
            <w:vAlign w:val="center"/>
            <w:hideMark/>
          </w:tcPr>
          <w:p w:rsidR="00AE3CBD" w:rsidRDefault="00AE3CBD">
            <w:pPr>
              <w:rPr>
                <w:sz w:val="24"/>
                <w:szCs w:val="24"/>
              </w:rPr>
            </w:pPr>
            <w:proofErr w:type="spellStart"/>
            <w:r>
              <w:t>bgcolor</w:t>
            </w:r>
            <w:proofErr w:type="spellEnd"/>
            <w:r>
              <w:t>="</w:t>
            </w:r>
            <w:proofErr w:type="spellStart"/>
            <w:r>
              <w:t>rgb</w:t>
            </w:r>
            <w:proofErr w:type="spellEnd"/>
            <w:r>
              <w:t>(0,255,0)"</w:t>
            </w:r>
          </w:p>
        </w:tc>
        <w:tc>
          <w:tcPr>
            <w:tcW w:w="0" w:type="auto"/>
            <w:shd w:val="clear" w:color="auto" w:fill="00FF00"/>
            <w:vAlign w:val="center"/>
            <w:hideMark/>
          </w:tcPr>
          <w:p w:rsidR="00AE3CBD" w:rsidRDefault="00AE3CBD">
            <w:pPr>
              <w:rPr>
                <w:sz w:val="24"/>
                <w:szCs w:val="24"/>
              </w:rPr>
            </w:pPr>
            <w:r>
              <w:t>Green</w:t>
            </w:r>
          </w:p>
        </w:tc>
      </w:tr>
      <w:tr w:rsidR="00AE3CBD" w:rsidTr="00AE3CBD">
        <w:trPr>
          <w:tblCellSpacing w:w="15" w:type="dxa"/>
        </w:trPr>
        <w:tc>
          <w:tcPr>
            <w:tcW w:w="0" w:type="auto"/>
            <w:vAlign w:val="center"/>
            <w:hideMark/>
          </w:tcPr>
          <w:p w:rsidR="00AE3CBD" w:rsidRDefault="00AE3CBD">
            <w:pPr>
              <w:rPr>
                <w:sz w:val="24"/>
                <w:szCs w:val="24"/>
              </w:rPr>
            </w:pPr>
            <w:proofErr w:type="spellStart"/>
            <w:r>
              <w:t>bgcolor</w:t>
            </w:r>
            <w:proofErr w:type="spellEnd"/>
            <w:r>
              <w:t>="</w:t>
            </w:r>
            <w:proofErr w:type="spellStart"/>
            <w:r>
              <w:t>rgb</w:t>
            </w:r>
            <w:proofErr w:type="spellEnd"/>
            <w:r>
              <w:t>(0,0,255)"</w:t>
            </w:r>
          </w:p>
        </w:tc>
        <w:tc>
          <w:tcPr>
            <w:tcW w:w="0" w:type="auto"/>
            <w:shd w:val="clear" w:color="auto" w:fill="0000FF"/>
            <w:vAlign w:val="center"/>
            <w:hideMark/>
          </w:tcPr>
          <w:p w:rsidR="00AE3CBD" w:rsidRDefault="00AE3CBD">
            <w:pPr>
              <w:rPr>
                <w:sz w:val="24"/>
                <w:szCs w:val="24"/>
              </w:rPr>
            </w:pPr>
            <w:r>
              <w:t>Blue</w:t>
            </w:r>
          </w:p>
        </w:tc>
      </w:tr>
      <w:tr w:rsidR="00AE3CBD" w:rsidTr="00AE3CBD">
        <w:trPr>
          <w:tblCellSpacing w:w="15" w:type="dxa"/>
        </w:trPr>
        <w:tc>
          <w:tcPr>
            <w:tcW w:w="0" w:type="auto"/>
            <w:vAlign w:val="center"/>
            <w:hideMark/>
          </w:tcPr>
          <w:p w:rsidR="00AE3CBD" w:rsidRDefault="00AE3CBD">
            <w:pPr>
              <w:rPr>
                <w:sz w:val="24"/>
                <w:szCs w:val="24"/>
              </w:rPr>
            </w:pPr>
            <w:proofErr w:type="spellStart"/>
            <w:r>
              <w:t>bgcolor</w:t>
            </w:r>
            <w:proofErr w:type="spellEnd"/>
            <w:r>
              <w:t>="</w:t>
            </w:r>
            <w:proofErr w:type="spellStart"/>
            <w:r>
              <w:t>rgb</w:t>
            </w:r>
            <w:proofErr w:type="spellEnd"/>
            <w:r>
              <w:t>(0,0,0)"</w:t>
            </w:r>
          </w:p>
        </w:tc>
        <w:tc>
          <w:tcPr>
            <w:tcW w:w="0" w:type="auto"/>
            <w:shd w:val="clear" w:color="auto" w:fill="000000"/>
            <w:vAlign w:val="center"/>
            <w:hideMark/>
          </w:tcPr>
          <w:p w:rsidR="00AE3CBD" w:rsidRDefault="00AE3CBD">
            <w:pPr>
              <w:rPr>
                <w:sz w:val="24"/>
                <w:szCs w:val="24"/>
              </w:rPr>
            </w:pPr>
            <w:r>
              <w:rPr>
                <w:color w:val="FFFFFF"/>
              </w:rPr>
              <w:t>Black</w:t>
            </w:r>
          </w:p>
        </w:tc>
      </w:tr>
      <w:tr w:rsidR="00AE3CBD" w:rsidTr="00AE3CBD">
        <w:trPr>
          <w:tblCellSpacing w:w="15" w:type="dxa"/>
        </w:trPr>
        <w:tc>
          <w:tcPr>
            <w:tcW w:w="0" w:type="auto"/>
            <w:vAlign w:val="center"/>
            <w:hideMark/>
          </w:tcPr>
          <w:p w:rsidR="00AE3CBD" w:rsidRDefault="00AE3CBD">
            <w:pPr>
              <w:rPr>
                <w:sz w:val="24"/>
                <w:szCs w:val="24"/>
              </w:rPr>
            </w:pPr>
            <w:proofErr w:type="spellStart"/>
            <w:r>
              <w:t>bgcolor</w:t>
            </w:r>
            <w:proofErr w:type="spellEnd"/>
            <w:r>
              <w:t>="</w:t>
            </w:r>
            <w:proofErr w:type="spellStart"/>
            <w:r>
              <w:t>rgb</w:t>
            </w:r>
            <w:proofErr w:type="spellEnd"/>
            <w:r>
              <w:t>(255,255,255)"</w:t>
            </w:r>
          </w:p>
        </w:tc>
        <w:tc>
          <w:tcPr>
            <w:tcW w:w="0" w:type="auto"/>
            <w:shd w:val="clear" w:color="auto" w:fill="FFFFFF"/>
            <w:vAlign w:val="center"/>
            <w:hideMark/>
          </w:tcPr>
          <w:p w:rsidR="00AE3CBD" w:rsidRDefault="00AE3CBD">
            <w:pPr>
              <w:rPr>
                <w:sz w:val="24"/>
                <w:szCs w:val="24"/>
              </w:rPr>
            </w:pPr>
            <w:r>
              <w:t>White</w:t>
            </w:r>
          </w:p>
        </w:tc>
      </w:tr>
      <w:tr w:rsidR="00AE3CBD" w:rsidTr="00AE3CBD">
        <w:trPr>
          <w:tblCellSpacing w:w="15" w:type="dxa"/>
        </w:trPr>
        <w:tc>
          <w:tcPr>
            <w:tcW w:w="0" w:type="auto"/>
            <w:vAlign w:val="center"/>
            <w:hideMark/>
          </w:tcPr>
          <w:p w:rsidR="00AE3CBD" w:rsidRDefault="00AE3CBD">
            <w:pPr>
              <w:rPr>
                <w:sz w:val="24"/>
                <w:szCs w:val="24"/>
              </w:rPr>
            </w:pPr>
            <w:proofErr w:type="spellStart"/>
            <w:r>
              <w:t>bgcolor</w:t>
            </w:r>
            <w:proofErr w:type="spellEnd"/>
            <w:r>
              <w:t>="</w:t>
            </w:r>
            <w:proofErr w:type="spellStart"/>
            <w:r>
              <w:t>rgb</w:t>
            </w:r>
            <w:proofErr w:type="spellEnd"/>
            <w:r>
              <w:t>(120,120,120)"</w:t>
            </w:r>
          </w:p>
        </w:tc>
        <w:tc>
          <w:tcPr>
            <w:tcW w:w="0" w:type="auto"/>
            <w:shd w:val="clear" w:color="auto" w:fill="787878"/>
            <w:vAlign w:val="center"/>
            <w:hideMark/>
          </w:tcPr>
          <w:p w:rsidR="00AE3CBD" w:rsidRDefault="00AE3CBD">
            <w:pPr>
              <w:rPr>
                <w:sz w:val="24"/>
                <w:szCs w:val="24"/>
              </w:rPr>
            </w:pPr>
            <w:r>
              <w:t>Grey</w:t>
            </w:r>
          </w:p>
        </w:tc>
      </w:tr>
      <w:tr w:rsidR="00AE3CBD" w:rsidTr="00AE3CBD">
        <w:trPr>
          <w:tblCellSpacing w:w="15" w:type="dxa"/>
        </w:trPr>
        <w:tc>
          <w:tcPr>
            <w:tcW w:w="0" w:type="auto"/>
            <w:vAlign w:val="center"/>
            <w:hideMark/>
          </w:tcPr>
          <w:p w:rsidR="00AE3CBD" w:rsidRDefault="00AE3CBD">
            <w:pPr>
              <w:rPr>
                <w:sz w:val="24"/>
                <w:szCs w:val="24"/>
              </w:rPr>
            </w:pPr>
            <w:proofErr w:type="spellStart"/>
            <w:r>
              <w:t>bgcolor</w:t>
            </w:r>
            <w:proofErr w:type="spellEnd"/>
            <w:r>
              <w:t>="</w:t>
            </w:r>
            <w:proofErr w:type="spellStart"/>
            <w:r>
              <w:t>rgb</w:t>
            </w:r>
            <w:proofErr w:type="spellEnd"/>
            <w:r>
              <w:t>(240,40,120)"</w:t>
            </w:r>
          </w:p>
        </w:tc>
        <w:tc>
          <w:tcPr>
            <w:tcW w:w="0" w:type="auto"/>
            <w:shd w:val="clear" w:color="auto" w:fill="F02878"/>
            <w:vAlign w:val="center"/>
            <w:hideMark/>
          </w:tcPr>
          <w:p w:rsidR="00AE3CBD" w:rsidRDefault="00AE3CBD">
            <w:pPr>
              <w:rPr>
                <w:sz w:val="24"/>
                <w:szCs w:val="24"/>
              </w:rPr>
            </w:pPr>
            <w:r>
              <w:t>Pink</w:t>
            </w:r>
          </w:p>
        </w:tc>
      </w:tr>
    </w:tbl>
    <w:p w:rsidR="00AE3CBD" w:rsidRDefault="00AE3CBD" w:rsidP="00AE3CBD">
      <w:pPr>
        <w:pStyle w:val="Heading1"/>
        <w:rPr>
          <w:ins w:id="1399" w:author="Unknown"/>
        </w:rPr>
      </w:pPr>
      <w:ins w:id="1400" w:author="Unknown">
        <w:r>
          <w:t>HTML Coloring System - Hexadecimal</w:t>
        </w:r>
      </w:ins>
    </w:p>
    <w:p w:rsidR="00AE3CBD" w:rsidRDefault="00AE3CBD" w:rsidP="00AE3CBD">
      <w:pPr>
        <w:pStyle w:val="NormalWeb"/>
        <w:rPr>
          <w:ins w:id="1401" w:author="Unknown"/>
        </w:rPr>
      </w:pPr>
      <w:ins w:id="1402" w:author="Unknown">
        <w:r>
          <w:t>The hexadecimal system is complex and difficult to understand at first. Rest assured that the system becomes much, MUCH easier with practice, and as a blossoming web developer, it is critical that you understand hexadecimals to be capable of using them in your own websites. They are far more reliable, and are more widely compatible with web browsers, and are currently the web standard for coloring HTML elements.</w:t>
        </w:r>
      </w:ins>
    </w:p>
    <w:p w:rsidR="00AE3CBD" w:rsidRDefault="00AE3CBD" w:rsidP="00AE3CBD">
      <w:pPr>
        <w:pStyle w:val="Heading2"/>
        <w:rPr>
          <w:ins w:id="1403" w:author="Unknown"/>
        </w:rPr>
      </w:pPr>
      <w:ins w:id="1404" w:author="Unknown">
        <w:r>
          <w:t>HTML Color: Hexadecimal Code:</w:t>
        </w:r>
      </w:ins>
    </w:p>
    <w:p w:rsidR="00AE3CBD" w:rsidRDefault="00AE3CBD" w:rsidP="00AE3CBD">
      <w:pPr>
        <w:pStyle w:val="HTMLPreformatted"/>
        <w:rPr>
          <w:ins w:id="1405" w:author="Unknown"/>
        </w:rPr>
      </w:pPr>
      <w:proofErr w:type="gramStart"/>
      <w:ins w:id="1406" w:author="Unknown">
        <w:r>
          <w:t>&lt;!--</w:t>
        </w:r>
        <w:proofErr w:type="gramEnd"/>
        <w:r>
          <w:t xml:space="preserve"> Hexadecimal Color Value --&gt;</w:t>
        </w:r>
      </w:ins>
    </w:p>
    <w:p w:rsidR="00AE3CBD" w:rsidRDefault="00AE3CBD" w:rsidP="00AE3CBD">
      <w:pPr>
        <w:pStyle w:val="HTMLPreformatted"/>
        <w:rPr>
          <w:ins w:id="1407" w:author="Unknown"/>
        </w:rPr>
      </w:pPr>
      <w:proofErr w:type="spellStart"/>
      <w:proofErr w:type="gramStart"/>
      <w:ins w:id="1408" w:author="Unknown">
        <w:r>
          <w:t>bgcolor</w:t>
        </w:r>
        <w:proofErr w:type="spellEnd"/>
        <w:proofErr w:type="gramEnd"/>
        <w:r>
          <w:t>="#004488"</w:t>
        </w:r>
      </w:ins>
    </w:p>
    <w:p w:rsidR="00AE3CBD" w:rsidRDefault="00AE3CBD" w:rsidP="00AE3CBD">
      <w:pPr>
        <w:pStyle w:val="NormalWeb"/>
        <w:rPr>
          <w:ins w:id="1409" w:author="Unknown"/>
        </w:rPr>
      </w:pPr>
      <w:ins w:id="1410" w:author="Unknown">
        <w:r>
          <w:lastRenderedPageBreak/>
          <w:t>A hexadecimal is a 6-digit numeric representation of a color, comprised of three different components (the red, the green, and the blue). The first two digits (00) represent a red value, the next two (44) are a green value, and the last (88) are the blue value. These three sets of values combined form the final color shade.</w:t>
        </w:r>
      </w:ins>
    </w:p>
    <w:p w:rsidR="00AE3CBD" w:rsidRDefault="00AE3CBD" w:rsidP="00AE3CBD">
      <w:pPr>
        <w:pStyle w:val="Heading2"/>
        <w:rPr>
          <w:ins w:id="1411" w:author="Unknown"/>
        </w:rPr>
      </w:pPr>
      <w:ins w:id="1412" w:author="Unknown">
        <w:r>
          <w:t>Hexadecimal Formula: 2 digits at a time:</w:t>
        </w:r>
      </w:ins>
    </w:p>
    <w:p w:rsidR="00AE3CBD" w:rsidRDefault="00AE3CBD" w:rsidP="00AE3CBD">
      <w:pPr>
        <w:pStyle w:val="HTMLPreformatted"/>
        <w:rPr>
          <w:ins w:id="1413" w:author="Unknown"/>
        </w:rPr>
      </w:pPr>
      <w:ins w:id="1414" w:author="Unknown">
        <w:r>
          <w:t>([</w:t>
        </w:r>
        <w:proofErr w:type="spellStart"/>
        <w:r>
          <w:t>first_digit</w:t>
        </w:r>
        <w:proofErr w:type="spellEnd"/>
        <w:r>
          <w:t>]* 16) + ([</w:t>
        </w:r>
        <w:proofErr w:type="spellStart"/>
        <w:r>
          <w:t>second_digit</w:t>
        </w:r>
        <w:proofErr w:type="spellEnd"/>
        <w:r>
          <w:t xml:space="preserve">]) </w:t>
        </w:r>
        <w:proofErr w:type="gramStart"/>
        <w:r>
          <w:t>=  primary</w:t>
        </w:r>
        <w:proofErr w:type="gramEnd"/>
        <w:r>
          <w:t xml:space="preserve"> color value</w:t>
        </w:r>
      </w:ins>
    </w:p>
    <w:p w:rsidR="00AE3CBD" w:rsidRDefault="00AE3CBD" w:rsidP="00AE3CBD">
      <w:pPr>
        <w:pStyle w:val="NormalWeb"/>
        <w:rPr>
          <w:ins w:id="1415" w:author="Unknown"/>
        </w:rPr>
      </w:pPr>
      <w:ins w:id="1416" w:author="Unknown">
        <w:r>
          <w:t>Let's apply this formula to an example and see how it works!</w:t>
        </w:r>
      </w:ins>
    </w:p>
    <w:p w:rsidR="00AE3CBD" w:rsidRDefault="00AE3CBD" w:rsidP="00AE3CBD">
      <w:pPr>
        <w:pStyle w:val="Heading2"/>
        <w:rPr>
          <w:ins w:id="1417" w:author="Unknown"/>
        </w:rPr>
      </w:pPr>
      <w:ins w:id="1418" w:author="Unknown">
        <w:r>
          <w:t>HTML Color: Hexadecimal Example Code:</w:t>
        </w:r>
      </w:ins>
    </w:p>
    <w:p w:rsidR="00AE3CBD" w:rsidRDefault="00AE3CBD" w:rsidP="00AE3CBD">
      <w:pPr>
        <w:pStyle w:val="HTMLPreformatted"/>
        <w:rPr>
          <w:ins w:id="1419" w:author="Unknown"/>
        </w:rPr>
      </w:pPr>
      <w:proofErr w:type="spellStart"/>
      <w:proofErr w:type="gramStart"/>
      <w:ins w:id="1420" w:author="Unknown">
        <w:r>
          <w:t>bgcolor</w:t>
        </w:r>
        <w:proofErr w:type="spellEnd"/>
        <w:proofErr w:type="gramEnd"/>
        <w:r>
          <w:t xml:space="preserve">="#004488" </w:t>
        </w:r>
      </w:ins>
    </w:p>
    <w:p w:rsidR="00AE3CBD" w:rsidRDefault="00AE3CBD" w:rsidP="00AE3CBD">
      <w:pPr>
        <w:pStyle w:val="NormalWeb"/>
        <w:rPr>
          <w:ins w:id="1421" w:author="Unknown"/>
        </w:rPr>
      </w:pPr>
      <w:ins w:id="1422" w:author="Unknown">
        <w:r>
          <w:t>We now know that this six digit value is actually three separate values working together to create a single shade. Let's separate each value and perform some calculations based on the formula we have listed above.</w:t>
        </w:r>
      </w:ins>
    </w:p>
    <w:p w:rsidR="00AE3CBD" w:rsidRDefault="00AE3CBD" w:rsidP="00AE3CBD">
      <w:pPr>
        <w:numPr>
          <w:ilvl w:val="0"/>
          <w:numId w:val="22"/>
        </w:numPr>
        <w:spacing w:before="100" w:beforeAutospacing="1" w:after="100" w:afterAutospacing="1" w:line="240" w:lineRule="auto"/>
        <w:rPr>
          <w:ins w:id="1423" w:author="Unknown"/>
        </w:rPr>
      </w:pPr>
      <w:ins w:id="1424" w:author="Unknown">
        <w:r>
          <w:rPr>
            <w:b/>
            <w:bCs/>
          </w:rPr>
          <w:t>00</w:t>
        </w:r>
        <w:r>
          <w:t xml:space="preserve"> - represents the Red value.</w:t>
        </w:r>
      </w:ins>
    </w:p>
    <w:p w:rsidR="00AE3CBD" w:rsidRDefault="00AE3CBD" w:rsidP="00AE3CBD">
      <w:pPr>
        <w:numPr>
          <w:ilvl w:val="0"/>
          <w:numId w:val="22"/>
        </w:numPr>
        <w:spacing w:before="100" w:beforeAutospacing="1" w:after="100" w:afterAutospacing="1" w:line="240" w:lineRule="auto"/>
        <w:rPr>
          <w:ins w:id="1425" w:author="Unknown"/>
        </w:rPr>
      </w:pPr>
      <w:ins w:id="1426" w:author="Unknown">
        <w:r>
          <w:rPr>
            <w:b/>
            <w:bCs/>
          </w:rPr>
          <w:t>44</w:t>
        </w:r>
        <w:r>
          <w:t xml:space="preserve"> - </w:t>
        </w:r>
        <w:proofErr w:type="gramStart"/>
        <w:r>
          <w:t>represents</w:t>
        </w:r>
        <w:proofErr w:type="gramEnd"/>
        <w:r>
          <w:t xml:space="preserve"> the Green value.</w:t>
        </w:r>
      </w:ins>
    </w:p>
    <w:p w:rsidR="00AE3CBD" w:rsidRDefault="00AE3CBD" w:rsidP="00AE3CBD">
      <w:pPr>
        <w:numPr>
          <w:ilvl w:val="0"/>
          <w:numId w:val="22"/>
        </w:numPr>
        <w:spacing w:before="100" w:beforeAutospacing="1" w:after="100" w:afterAutospacing="1" w:line="240" w:lineRule="auto"/>
        <w:rPr>
          <w:ins w:id="1427" w:author="Unknown"/>
        </w:rPr>
      </w:pPr>
      <w:ins w:id="1428" w:author="Unknown">
        <w:r>
          <w:rPr>
            <w:b/>
            <w:bCs/>
          </w:rPr>
          <w:t>88</w:t>
        </w:r>
        <w:r>
          <w:t xml:space="preserve"> - </w:t>
        </w:r>
        <w:proofErr w:type="gramStart"/>
        <w:r>
          <w:t>represents</w:t>
        </w:r>
        <w:proofErr w:type="gramEnd"/>
        <w:r>
          <w:t xml:space="preserve"> the Blue value.</w:t>
        </w:r>
      </w:ins>
    </w:p>
    <w:p w:rsidR="00AE3CBD" w:rsidRDefault="00AE3CBD" w:rsidP="00AE3CBD">
      <w:pPr>
        <w:pStyle w:val="Heading2"/>
        <w:rPr>
          <w:ins w:id="1429" w:author="Unknown"/>
        </w:rPr>
      </w:pPr>
      <w:ins w:id="1430" w:author="Unknown">
        <w:r>
          <w:t>Hexadecimal Formula: Calculated:</w:t>
        </w:r>
      </w:ins>
    </w:p>
    <w:p w:rsidR="00AE3CBD" w:rsidRDefault="00AE3CBD" w:rsidP="00AE3CBD">
      <w:pPr>
        <w:pStyle w:val="HTMLPreformatted"/>
        <w:rPr>
          <w:ins w:id="1431" w:author="Unknown"/>
        </w:rPr>
      </w:pPr>
      <w:proofErr w:type="gramStart"/>
      <w:ins w:id="1432" w:author="Unknown">
        <w:r>
          <w:t>&lt;!--</w:t>
        </w:r>
        <w:proofErr w:type="gramEnd"/>
        <w:r>
          <w:t xml:space="preserve"> Red Value 00 --&gt;</w:t>
        </w:r>
      </w:ins>
    </w:p>
    <w:p w:rsidR="00AE3CBD" w:rsidRDefault="00AE3CBD" w:rsidP="00AE3CBD">
      <w:pPr>
        <w:pStyle w:val="HTMLPreformatted"/>
        <w:rPr>
          <w:ins w:id="1433" w:author="Unknown"/>
        </w:rPr>
      </w:pPr>
      <w:ins w:id="1434" w:author="Unknown">
        <w:r>
          <w:t>(</w:t>
        </w:r>
        <w:r>
          <w:rPr>
            <w:color w:val="FF0000"/>
          </w:rPr>
          <w:t>0</w:t>
        </w:r>
        <w:r>
          <w:t xml:space="preserve"> * 16) + (</w:t>
        </w:r>
        <w:r>
          <w:rPr>
            <w:color w:val="FF0000"/>
          </w:rPr>
          <w:t>0</w:t>
        </w:r>
        <w:r>
          <w:t>) = 0 red value</w:t>
        </w:r>
      </w:ins>
    </w:p>
    <w:p w:rsidR="00AE3CBD" w:rsidRDefault="00AE3CBD" w:rsidP="00AE3CBD">
      <w:pPr>
        <w:pStyle w:val="HTMLPreformatted"/>
        <w:rPr>
          <w:ins w:id="1435" w:author="Unknown"/>
        </w:rPr>
      </w:pPr>
      <w:proofErr w:type="gramStart"/>
      <w:ins w:id="1436" w:author="Unknown">
        <w:r>
          <w:t>&lt;!--</w:t>
        </w:r>
        <w:proofErr w:type="gramEnd"/>
        <w:r>
          <w:t xml:space="preserve"> Green Value 44 --&gt;</w:t>
        </w:r>
      </w:ins>
    </w:p>
    <w:p w:rsidR="00AE3CBD" w:rsidRDefault="00AE3CBD" w:rsidP="00AE3CBD">
      <w:pPr>
        <w:pStyle w:val="HTMLPreformatted"/>
        <w:rPr>
          <w:ins w:id="1437" w:author="Unknown"/>
        </w:rPr>
      </w:pPr>
      <w:ins w:id="1438" w:author="Unknown">
        <w:r>
          <w:t>(</w:t>
        </w:r>
        <w:r>
          <w:rPr>
            <w:color w:val="FF0000"/>
          </w:rPr>
          <w:t>4</w:t>
        </w:r>
        <w:r>
          <w:t xml:space="preserve"> * 16) + (</w:t>
        </w:r>
        <w:r>
          <w:rPr>
            <w:color w:val="FF0000"/>
          </w:rPr>
          <w:t>4</w:t>
        </w:r>
        <w:r>
          <w:t>) = 68 green value</w:t>
        </w:r>
      </w:ins>
    </w:p>
    <w:p w:rsidR="00AE3CBD" w:rsidRDefault="00AE3CBD" w:rsidP="00AE3CBD">
      <w:pPr>
        <w:pStyle w:val="HTMLPreformatted"/>
        <w:rPr>
          <w:ins w:id="1439" w:author="Unknown"/>
        </w:rPr>
      </w:pPr>
      <w:proofErr w:type="gramStart"/>
      <w:ins w:id="1440" w:author="Unknown">
        <w:r>
          <w:t>&lt;!--</w:t>
        </w:r>
        <w:proofErr w:type="gramEnd"/>
        <w:r>
          <w:t xml:space="preserve"> Blue Value 88 --&gt;</w:t>
        </w:r>
      </w:ins>
    </w:p>
    <w:p w:rsidR="00AE3CBD" w:rsidRDefault="00AE3CBD" w:rsidP="00AE3CBD">
      <w:pPr>
        <w:pStyle w:val="HTMLPreformatted"/>
        <w:rPr>
          <w:ins w:id="1441" w:author="Unknown"/>
        </w:rPr>
      </w:pPr>
      <w:ins w:id="1442" w:author="Unknown">
        <w:r>
          <w:t>(</w:t>
        </w:r>
        <w:r>
          <w:rPr>
            <w:color w:val="FF0000"/>
          </w:rPr>
          <w:t>8</w:t>
        </w:r>
        <w:r>
          <w:t>* 16) + (</w:t>
        </w:r>
        <w:r>
          <w:rPr>
            <w:color w:val="FF0000"/>
          </w:rPr>
          <w:t>8</w:t>
        </w:r>
        <w:r>
          <w:t>) = 144 blue value</w:t>
        </w:r>
      </w:ins>
    </w:p>
    <w:p w:rsidR="00AE3CBD" w:rsidRDefault="00AE3CBD" w:rsidP="00AE3CBD">
      <w:pPr>
        <w:pStyle w:val="NormalWeb"/>
        <w:rPr>
          <w:ins w:id="1443" w:author="Unknown"/>
        </w:rPr>
      </w:pPr>
      <w:ins w:id="1444" w:author="Unknown">
        <w:r>
          <w:t xml:space="preserve">By applying this formula to each value pair, we now have a value that resembles the </w:t>
        </w:r>
        <w:proofErr w:type="spellStart"/>
        <w:proofErr w:type="gramStart"/>
        <w:r>
          <w:t>rgb</w:t>
        </w:r>
        <w:proofErr w:type="spellEnd"/>
        <w:r>
          <w:t>(</w:t>
        </w:r>
        <w:proofErr w:type="gramEnd"/>
        <w:r>
          <w:t xml:space="preserve">0,68,144) values we've seen before. </w:t>
        </w:r>
      </w:ins>
    </w:p>
    <w:p w:rsidR="00AE3CBD" w:rsidRDefault="00AE3CBD" w:rsidP="00AE3CBD">
      <w:pPr>
        <w:pStyle w:val="NormalWeb"/>
        <w:rPr>
          <w:ins w:id="1445" w:author="Unknown"/>
        </w:rPr>
      </w:pPr>
      <w:proofErr w:type="gramStart"/>
      <w:ins w:id="1446" w:author="Unknown">
        <w:r>
          <w:t>But now for the curve ball.</w:t>
        </w:r>
        <w:proofErr w:type="gramEnd"/>
        <w:r>
          <w:t xml:space="preserve"> Since hexadecimal values are limited to six single digits, you may assume that the value #999999 is the largest hexadecimal value that is possible. This is not the case. The hexadecimal system uses letters (A-F) to represent values greater than nine. </w:t>
        </w:r>
        <w:proofErr w:type="gramStart"/>
        <w:r>
          <w:rPr>
            <w:i/>
            <w:iCs/>
          </w:rPr>
          <w:t>But why?</w:t>
        </w:r>
        <w:proofErr w:type="gramEnd"/>
        <w:r>
          <w:t xml:space="preserve"> This is an excellent question.</w:t>
        </w:r>
      </w:ins>
    </w:p>
    <w:p w:rsidR="00AE3CBD" w:rsidRDefault="00AE3CBD" w:rsidP="00AE3CBD">
      <w:pPr>
        <w:pStyle w:val="NormalWeb"/>
        <w:rPr>
          <w:ins w:id="1447" w:author="Unknown"/>
        </w:rPr>
      </w:pPr>
      <w:ins w:id="1448" w:author="Unknown">
        <w:r>
          <w:t>It's probably easiest to understand by working through the calculation of our supposed maximum hexadecimal value #999999.</w:t>
        </w:r>
      </w:ins>
    </w:p>
    <w:p w:rsidR="00AE3CBD" w:rsidRDefault="00AE3CBD" w:rsidP="00AE3CBD">
      <w:pPr>
        <w:pStyle w:val="Heading2"/>
        <w:rPr>
          <w:ins w:id="1449" w:author="Unknown"/>
        </w:rPr>
      </w:pPr>
      <w:ins w:id="1450" w:author="Unknown">
        <w:r>
          <w:t>Hexadecimal Formula: #999999 Calculated:</w:t>
        </w:r>
      </w:ins>
    </w:p>
    <w:p w:rsidR="00AE3CBD" w:rsidRDefault="00AE3CBD" w:rsidP="00AE3CBD">
      <w:pPr>
        <w:pStyle w:val="HTMLPreformatted"/>
        <w:rPr>
          <w:ins w:id="1451" w:author="Unknown"/>
        </w:rPr>
      </w:pPr>
      <w:proofErr w:type="gramStart"/>
      <w:ins w:id="1452" w:author="Unknown">
        <w:r>
          <w:t>&lt;!--</w:t>
        </w:r>
        <w:proofErr w:type="gramEnd"/>
        <w:r>
          <w:t xml:space="preserve"> Red Value 99 --&gt;</w:t>
        </w:r>
      </w:ins>
    </w:p>
    <w:p w:rsidR="00AE3CBD" w:rsidRDefault="00AE3CBD" w:rsidP="00AE3CBD">
      <w:pPr>
        <w:pStyle w:val="HTMLPreformatted"/>
        <w:rPr>
          <w:ins w:id="1453" w:author="Unknown"/>
        </w:rPr>
      </w:pPr>
      <w:ins w:id="1454" w:author="Unknown">
        <w:r>
          <w:t>(</w:t>
        </w:r>
        <w:r>
          <w:rPr>
            <w:color w:val="FF0000"/>
          </w:rPr>
          <w:t>9</w:t>
        </w:r>
        <w:r>
          <w:t xml:space="preserve"> * 16) + (</w:t>
        </w:r>
        <w:r>
          <w:rPr>
            <w:color w:val="FF0000"/>
          </w:rPr>
          <w:t>9</w:t>
        </w:r>
        <w:r>
          <w:t>) = 153 red value</w:t>
        </w:r>
      </w:ins>
    </w:p>
    <w:p w:rsidR="00AE3CBD" w:rsidRDefault="00AE3CBD" w:rsidP="00AE3CBD">
      <w:pPr>
        <w:pStyle w:val="HTMLPreformatted"/>
        <w:rPr>
          <w:ins w:id="1455" w:author="Unknown"/>
        </w:rPr>
      </w:pPr>
      <w:proofErr w:type="gramStart"/>
      <w:ins w:id="1456" w:author="Unknown">
        <w:r>
          <w:t>&lt;!--</w:t>
        </w:r>
        <w:proofErr w:type="gramEnd"/>
        <w:r>
          <w:t xml:space="preserve"> Green Value 99 --&gt;</w:t>
        </w:r>
      </w:ins>
    </w:p>
    <w:p w:rsidR="00AE3CBD" w:rsidRDefault="00AE3CBD" w:rsidP="00AE3CBD">
      <w:pPr>
        <w:pStyle w:val="HTMLPreformatted"/>
        <w:rPr>
          <w:ins w:id="1457" w:author="Unknown"/>
        </w:rPr>
      </w:pPr>
      <w:ins w:id="1458" w:author="Unknown">
        <w:r>
          <w:t>(</w:t>
        </w:r>
        <w:r>
          <w:rPr>
            <w:color w:val="FF0000"/>
          </w:rPr>
          <w:t>9</w:t>
        </w:r>
        <w:r>
          <w:t xml:space="preserve"> * 16) + (</w:t>
        </w:r>
        <w:r>
          <w:rPr>
            <w:color w:val="FF0000"/>
          </w:rPr>
          <w:t>9</w:t>
        </w:r>
        <w:r>
          <w:t>) = 153 green value</w:t>
        </w:r>
      </w:ins>
    </w:p>
    <w:p w:rsidR="00AE3CBD" w:rsidRDefault="00AE3CBD" w:rsidP="00AE3CBD">
      <w:pPr>
        <w:pStyle w:val="HTMLPreformatted"/>
        <w:rPr>
          <w:ins w:id="1459" w:author="Unknown"/>
        </w:rPr>
      </w:pPr>
      <w:proofErr w:type="gramStart"/>
      <w:ins w:id="1460" w:author="Unknown">
        <w:r>
          <w:t>&lt;!--</w:t>
        </w:r>
        <w:proofErr w:type="gramEnd"/>
        <w:r>
          <w:t xml:space="preserve"> Blue Value FF --&gt;</w:t>
        </w:r>
      </w:ins>
    </w:p>
    <w:p w:rsidR="00AE3CBD" w:rsidRDefault="00AE3CBD" w:rsidP="00AE3CBD">
      <w:pPr>
        <w:pStyle w:val="HTMLPreformatted"/>
        <w:rPr>
          <w:ins w:id="1461" w:author="Unknown"/>
        </w:rPr>
      </w:pPr>
      <w:ins w:id="1462" w:author="Unknown">
        <w:r>
          <w:t>(</w:t>
        </w:r>
        <w:r>
          <w:rPr>
            <w:color w:val="FF0000"/>
          </w:rPr>
          <w:t>9</w:t>
        </w:r>
        <w:r>
          <w:t xml:space="preserve"> * 16) + (</w:t>
        </w:r>
        <w:r>
          <w:rPr>
            <w:color w:val="FF0000"/>
          </w:rPr>
          <w:t>9</w:t>
        </w:r>
        <w:r>
          <w:t>) = 153 blue value</w:t>
        </w:r>
      </w:ins>
    </w:p>
    <w:p w:rsidR="00AE3CBD" w:rsidRDefault="00AE3CBD" w:rsidP="00AE3CBD">
      <w:pPr>
        <w:pStyle w:val="NormalWeb"/>
        <w:rPr>
          <w:ins w:id="1463" w:author="Unknown"/>
        </w:rPr>
      </w:pPr>
      <w:ins w:id="1464" w:author="Unknown">
        <w:r>
          <w:lastRenderedPageBreak/>
          <w:t xml:space="preserve">Based on the calculations above, we are seeing a maximum value of </w:t>
        </w:r>
        <w:proofErr w:type="spellStart"/>
        <w:proofErr w:type="gramStart"/>
        <w:r>
          <w:rPr>
            <w:i/>
            <w:iCs/>
          </w:rPr>
          <w:t>rgb</w:t>
        </w:r>
        <w:proofErr w:type="spellEnd"/>
        <w:r>
          <w:rPr>
            <w:i/>
            <w:iCs/>
          </w:rPr>
          <w:t>(</w:t>
        </w:r>
        <w:proofErr w:type="gramEnd"/>
        <w:r>
          <w:rPr>
            <w:i/>
            <w:iCs/>
          </w:rPr>
          <w:t>153,153,153)</w:t>
        </w:r>
        <w:r>
          <w:t xml:space="preserve">. This does not coincide with numeric values that have a maximum value of </w:t>
        </w:r>
        <w:proofErr w:type="spellStart"/>
        <w:proofErr w:type="gramStart"/>
        <w:r>
          <w:t>rgb</w:t>
        </w:r>
        <w:proofErr w:type="spellEnd"/>
        <w:r>
          <w:t>(</w:t>
        </w:r>
        <w:proofErr w:type="gramEnd"/>
        <w:r>
          <w:t>255,255,255) and it greatly limits what would be the available color spectrum. Therefore, letters are deployed to represent numbers and this is what makes it possible to extend the color wheel threshold to the max.</w:t>
        </w:r>
      </w:ins>
    </w:p>
    <w:p w:rsidR="00AE3CBD" w:rsidRDefault="00AE3CBD" w:rsidP="00AE3CBD">
      <w:pPr>
        <w:pStyle w:val="NormalWeb"/>
        <w:rPr>
          <w:ins w:id="1465" w:author="Unknown"/>
        </w:rPr>
      </w:pPr>
      <w:ins w:id="1466" w:author="Unknown">
        <w:r>
          <w:t>The table below identifies how each letter (A-F) corresponds to the hexadecimal numeric equivalent.</w:t>
        </w:r>
      </w:ins>
    </w:p>
    <w:p w:rsidR="00AE3CBD" w:rsidRDefault="00AE3CBD" w:rsidP="00AE3CBD">
      <w:pPr>
        <w:pStyle w:val="Heading2"/>
        <w:rPr>
          <w:ins w:id="1467" w:author="Unknown"/>
        </w:rPr>
      </w:pPr>
      <w:ins w:id="1468" w:author="Unknown">
        <w:r>
          <w:t>Hexadecimal Color Values:</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311"/>
        <w:gridCol w:w="232"/>
        <w:gridCol w:w="232"/>
        <w:gridCol w:w="232"/>
        <w:gridCol w:w="232"/>
        <w:gridCol w:w="232"/>
        <w:gridCol w:w="232"/>
        <w:gridCol w:w="232"/>
        <w:gridCol w:w="232"/>
        <w:gridCol w:w="232"/>
        <w:gridCol w:w="232"/>
        <w:gridCol w:w="344"/>
        <w:gridCol w:w="344"/>
        <w:gridCol w:w="344"/>
        <w:gridCol w:w="344"/>
        <w:gridCol w:w="344"/>
        <w:gridCol w:w="359"/>
      </w:tblGrid>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rPr>
                <w:b/>
                <w:bCs/>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15</w:t>
            </w:r>
          </w:p>
        </w:tc>
      </w:tr>
      <w:tr w:rsidR="00AE3CBD" w:rsidTr="00AE3C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rPr>
                <w:b/>
                <w:bCs/>
              </w:rPr>
              <w:t>Hexadecimal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AE3CBD" w:rsidRDefault="00AE3CBD">
            <w:pPr>
              <w:rPr>
                <w:sz w:val="24"/>
                <w:szCs w:val="24"/>
              </w:rPr>
            </w:pPr>
            <w:r>
              <w:t>F</w:t>
            </w:r>
          </w:p>
        </w:tc>
      </w:tr>
    </w:tbl>
    <w:p w:rsidR="00AE3CBD" w:rsidRDefault="00AE3CBD" w:rsidP="00AE3CBD">
      <w:pPr>
        <w:pStyle w:val="NormalWeb"/>
        <w:rPr>
          <w:ins w:id="1469" w:author="Unknown"/>
        </w:rPr>
      </w:pPr>
      <w:ins w:id="1470" w:author="Unknown">
        <w:r>
          <w:t>Taking a look at the next few calculations, you should be able to see that, by using letters, we are able to extend the color wheel giving HTML developers a greater selection of color options for web page designers.</w:t>
        </w:r>
      </w:ins>
    </w:p>
    <w:p w:rsidR="00AE3CBD" w:rsidRDefault="00AE3CBD" w:rsidP="00AE3CBD">
      <w:pPr>
        <w:pStyle w:val="Heading2"/>
        <w:rPr>
          <w:ins w:id="1471" w:author="Unknown"/>
        </w:rPr>
      </w:pPr>
      <w:ins w:id="1472" w:author="Unknown">
        <w:r>
          <w:t>HTML Color: Hexadecimal Example Code:</w:t>
        </w:r>
      </w:ins>
    </w:p>
    <w:p w:rsidR="00AE3CBD" w:rsidRDefault="00AE3CBD" w:rsidP="00AE3CBD">
      <w:pPr>
        <w:pStyle w:val="HTMLPreformatted"/>
        <w:rPr>
          <w:ins w:id="1473" w:author="Unknown"/>
        </w:rPr>
      </w:pPr>
      <w:proofErr w:type="spellStart"/>
      <w:proofErr w:type="gramStart"/>
      <w:ins w:id="1474" w:author="Unknown">
        <w:r>
          <w:t>bgcolor</w:t>
        </w:r>
        <w:proofErr w:type="spellEnd"/>
        <w:proofErr w:type="gramEnd"/>
        <w:r>
          <w:t xml:space="preserve">="#AA93FF" </w:t>
        </w:r>
      </w:ins>
    </w:p>
    <w:p w:rsidR="00AE3CBD" w:rsidRDefault="00AE3CBD" w:rsidP="00AE3CBD">
      <w:pPr>
        <w:pStyle w:val="Heading2"/>
        <w:rPr>
          <w:ins w:id="1475" w:author="Unknown"/>
        </w:rPr>
      </w:pPr>
      <w:ins w:id="1476" w:author="Unknown">
        <w:r>
          <w:t>Hexadecimal Formula: Calculated:</w:t>
        </w:r>
      </w:ins>
    </w:p>
    <w:p w:rsidR="00AE3CBD" w:rsidRDefault="00AE3CBD" w:rsidP="00AE3CBD">
      <w:pPr>
        <w:pStyle w:val="HTMLPreformatted"/>
        <w:rPr>
          <w:ins w:id="1477" w:author="Unknown"/>
        </w:rPr>
      </w:pPr>
      <w:proofErr w:type="gramStart"/>
      <w:ins w:id="1478" w:author="Unknown">
        <w:r>
          <w:t>&lt;!--</w:t>
        </w:r>
        <w:proofErr w:type="gramEnd"/>
        <w:r>
          <w:t xml:space="preserve"> Red Value AA --&gt;</w:t>
        </w:r>
      </w:ins>
    </w:p>
    <w:p w:rsidR="00AE3CBD" w:rsidRDefault="00AE3CBD" w:rsidP="00AE3CBD">
      <w:pPr>
        <w:pStyle w:val="HTMLPreformatted"/>
        <w:rPr>
          <w:ins w:id="1479" w:author="Unknown"/>
        </w:rPr>
      </w:pPr>
      <w:ins w:id="1480" w:author="Unknown">
        <w:r>
          <w:t>(</w:t>
        </w:r>
        <w:r>
          <w:rPr>
            <w:color w:val="FF0000"/>
          </w:rPr>
          <w:t>10</w:t>
        </w:r>
        <w:r>
          <w:t xml:space="preserve"> * 16) + (</w:t>
        </w:r>
        <w:r>
          <w:rPr>
            <w:color w:val="FF0000"/>
          </w:rPr>
          <w:t>10</w:t>
        </w:r>
        <w:r>
          <w:t>) = 170 red value</w:t>
        </w:r>
      </w:ins>
    </w:p>
    <w:p w:rsidR="00AE3CBD" w:rsidRDefault="00AE3CBD" w:rsidP="00AE3CBD">
      <w:pPr>
        <w:pStyle w:val="HTMLPreformatted"/>
        <w:rPr>
          <w:ins w:id="1481" w:author="Unknown"/>
        </w:rPr>
      </w:pPr>
      <w:proofErr w:type="gramStart"/>
      <w:ins w:id="1482" w:author="Unknown">
        <w:r>
          <w:t>&lt;!--</w:t>
        </w:r>
        <w:proofErr w:type="gramEnd"/>
        <w:r>
          <w:t xml:space="preserve"> Green Value 93 --&gt;</w:t>
        </w:r>
      </w:ins>
    </w:p>
    <w:p w:rsidR="00AE3CBD" w:rsidRDefault="00AE3CBD" w:rsidP="00AE3CBD">
      <w:pPr>
        <w:pStyle w:val="HTMLPreformatted"/>
        <w:rPr>
          <w:ins w:id="1483" w:author="Unknown"/>
        </w:rPr>
      </w:pPr>
      <w:ins w:id="1484" w:author="Unknown">
        <w:r>
          <w:t>(</w:t>
        </w:r>
        <w:r>
          <w:rPr>
            <w:color w:val="FF0000"/>
          </w:rPr>
          <w:t>9</w:t>
        </w:r>
        <w:r>
          <w:t xml:space="preserve"> * 16) + (</w:t>
        </w:r>
        <w:r>
          <w:rPr>
            <w:color w:val="FF0000"/>
          </w:rPr>
          <w:t>3</w:t>
        </w:r>
        <w:r>
          <w:t>) = 147 green value</w:t>
        </w:r>
      </w:ins>
    </w:p>
    <w:p w:rsidR="00AE3CBD" w:rsidRDefault="00AE3CBD" w:rsidP="00AE3CBD">
      <w:pPr>
        <w:pStyle w:val="HTMLPreformatted"/>
        <w:rPr>
          <w:ins w:id="1485" w:author="Unknown"/>
        </w:rPr>
      </w:pPr>
      <w:proofErr w:type="gramStart"/>
      <w:ins w:id="1486" w:author="Unknown">
        <w:r>
          <w:t>&lt;!--</w:t>
        </w:r>
        <w:proofErr w:type="gramEnd"/>
        <w:r>
          <w:t xml:space="preserve"> Blue Value FF --&gt;</w:t>
        </w:r>
      </w:ins>
    </w:p>
    <w:p w:rsidR="00AE3CBD" w:rsidRDefault="00AE3CBD" w:rsidP="00AE3CBD">
      <w:pPr>
        <w:pStyle w:val="HTMLPreformatted"/>
        <w:rPr>
          <w:ins w:id="1487" w:author="Unknown"/>
        </w:rPr>
      </w:pPr>
      <w:ins w:id="1488" w:author="Unknown">
        <w:r>
          <w:t>(</w:t>
        </w:r>
        <w:r>
          <w:rPr>
            <w:color w:val="FF0000"/>
          </w:rPr>
          <w:t>15</w:t>
        </w:r>
        <w:r>
          <w:t xml:space="preserve"> * 16) + (</w:t>
        </w:r>
        <w:r>
          <w:rPr>
            <w:color w:val="FF0000"/>
          </w:rPr>
          <w:t>15</w:t>
        </w:r>
        <w:r>
          <w:t>) = 255 blue value</w:t>
        </w:r>
      </w:ins>
    </w:p>
    <w:p w:rsidR="00AE3CBD" w:rsidRDefault="00AE3CBD" w:rsidP="00AE3CBD">
      <w:pPr>
        <w:pStyle w:val="Heading2"/>
        <w:rPr>
          <w:ins w:id="1489" w:author="Unknown"/>
        </w:rPr>
      </w:pPr>
      <w:ins w:id="1490" w:author="Unknown">
        <w:r>
          <w:t>HTML Color: Hexadecimal Example #2:</w:t>
        </w:r>
      </w:ins>
    </w:p>
    <w:p w:rsidR="00AE3CBD" w:rsidRDefault="00AE3CBD" w:rsidP="00AE3CBD">
      <w:pPr>
        <w:pStyle w:val="HTMLPreformatted"/>
        <w:rPr>
          <w:ins w:id="1491" w:author="Unknown"/>
        </w:rPr>
      </w:pPr>
      <w:proofErr w:type="spellStart"/>
      <w:proofErr w:type="gramStart"/>
      <w:ins w:id="1492" w:author="Unknown">
        <w:r>
          <w:t>bgcolor</w:t>
        </w:r>
        <w:proofErr w:type="spellEnd"/>
        <w:proofErr w:type="gramEnd"/>
        <w:r>
          <w:t>="#CC7005"</w:t>
        </w:r>
      </w:ins>
    </w:p>
    <w:p w:rsidR="00AE3CBD" w:rsidRDefault="00AE3CBD" w:rsidP="00AE3CBD">
      <w:pPr>
        <w:pStyle w:val="Heading2"/>
        <w:rPr>
          <w:ins w:id="1493" w:author="Unknown"/>
        </w:rPr>
      </w:pPr>
      <w:ins w:id="1494" w:author="Unknown">
        <w:r>
          <w:t>Hexadecimal Formula: Example #2 Calculated:</w:t>
        </w:r>
      </w:ins>
    </w:p>
    <w:p w:rsidR="00AE3CBD" w:rsidRDefault="00AE3CBD" w:rsidP="00AE3CBD">
      <w:pPr>
        <w:pStyle w:val="HTMLPreformatted"/>
        <w:rPr>
          <w:ins w:id="1495" w:author="Unknown"/>
        </w:rPr>
      </w:pPr>
      <w:proofErr w:type="gramStart"/>
      <w:ins w:id="1496" w:author="Unknown">
        <w:r>
          <w:t>&lt;!--</w:t>
        </w:r>
        <w:proofErr w:type="gramEnd"/>
        <w:r>
          <w:t xml:space="preserve"> Red Value CC --&gt;</w:t>
        </w:r>
      </w:ins>
    </w:p>
    <w:p w:rsidR="00AE3CBD" w:rsidRDefault="00AE3CBD" w:rsidP="00AE3CBD">
      <w:pPr>
        <w:pStyle w:val="HTMLPreformatted"/>
        <w:rPr>
          <w:ins w:id="1497" w:author="Unknown"/>
        </w:rPr>
      </w:pPr>
      <w:ins w:id="1498" w:author="Unknown">
        <w:r>
          <w:t>(</w:t>
        </w:r>
        <w:r>
          <w:rPr>
            <w:color w:val="FF0000"/>
          </w:rPr>
          <w:t>12</w:t>
        </w:r>
        <w:r>
          <w:t xml:space="preserve"> * 16) + (</w:t>
        </w:r>
        <w:r>
          <w:rPr>
            <w:color w:val="FF0000"/>
          </w:rPr>
          <w:t>12</w:t>
        </w:r>
        <w:r>
          <w:t>) = 204 red value</w:t>
        </w:r>
      </w:ins>
    </w:p>
    <w:p w:rsidR="00AE3CBD" w:rsidRDefault="00AE3CBD" w:rsidP="00AE3CBD">
      <w:pPr>
        <w:pStyle w:val="HTMLPreformatted"/>
        <w:rPr>
          <w:ins w:id="1499" w:author="Unknown"/>
        </w:rPr>
      </w:pPr>
      <w:proofErr w:type="gramStart"/>
      <w:ins w:id="1500" w:author="Unknown">
        <w:r>
          <w:t>&lt;!--</w:t>
        </w:r>
        <w:proofErr w:type="gramEnd"/>
        <w:r>
          <w:t xml:space="preserve"> Green Value 70 --&gt;</w:t>
        </w:r>
      </w:ins>
    </w:p>
    <w:p w:rsidR="00AE3CBD" w:rsidRDefault="00AE3CBD" w:rsidP="00AE3CBD">
      <w:pPr>
        <w:pStyle w:val="HTMLPreformatted"/>
        <w:rPr>
          <w:ins w:id="1501" w:author="Unknown"/>
        </w:rPr>
      </w:pPr>
      <w:ins w:id="1502" w:author="Unknown">
        <w:r>
          <w:t>(</w:t>
        </w:r>
        <w:r>
          <w:rPr>
            <w:color w:val="FF0000"/>
          </w:rPr>
          <w:t>7</w:t>
        </w:r>
        <w:r>
          <w:t xml:space="preserve"> * 16) + (</w:t>
        </w:r>
        <w:r>
          <w:rPr>
            <w:color w:val="FF0000"/>
          </w:rPr>
          <w:t>0</w:t>
        </w:r>
        <w:r>
          <w:t>) = 112 green value</w:t>
        </w:r>
      </w:ins>
    </w:p>
    <w:p w:rsidR="00AE3CBD" w:rsidRDefault="00AE3CBD" w:rsidP="00AE3CBD">
      <w:pPr>
        <w:pStyle w:val="HTMLPreformatted"/>
        <w:rPr>
          <w:ins w:id="1503" w:author="Unknown"/>
        </w:rPr>
      </w:pPr>
      <w:proofErr w:type="gramStart"/>
      <w:ins w:id="1504" w:author="Unknown">
        <w:r>
          <w:t>&lt;!--</w:t>
        </w:r>
        <w:proofErr w:type="gramEnd"/>
        <w:r>
          <w:t xml:space="preserve"> Blue Value 05 --&gt;</w:t>
        </w:r>
      </w:ins>
    </w:p>
    <w:p w:rsidR="00AE3CBD" w:rsidRDefault="00AE3CBD" w:rsidP="00AE3CBD">
      <w:pPr>
        <w:pStyle w:val="HTMLPreformatted"/>
        <w:rPr>
          <w:ins w:id="1505" w:author="Unknown"/>
        </w:rPr>
      </w:pPr>
      <w:ins w:id="1506" w:author="Unknown">
        <w:r>
          <w:t>(</w:t>
        </w:r>
        <w:r>
          <w:rPr>
            <w:color w:val="FF0000"/>
          </w:rPr>
          <w:t>0</w:t>
        </w:r>
        <w:r>
          <w:t xml:space="preserve"> * 16) + (</w:t>
        </w:r>
        <w:r>
          <w:rPr>
            <w:color w:val="FF0000"/>
          </w:rPr>
          <w:t>5</w:t>
        </w:r>
        <w:r>
          <w:t>) = 5 blue value</w:t>
        </w:r>
      </w:ins>
    </w:p>
    <w:p w:rsidR="00AE3CBD" w:rsidRDefault="00AE3CBD"/>
    <w:p w:rsidR="00AE3CBD" w:rsidRDefault="00AE3CBD" w:rsidP="00AE3CBD">
      <w:pPr>
        <w:pStyle w:val="Heading1"/>
      </w:pPr>
      <w:r>
        <w:t>HTML - Color Chart</w:t>
      </w:r>
    </w:p>
    <w:p w:rsidR="00AE3CBD" w:rsidRDefault="00AE3CBD" w:rsidP="00AE3CBD">
      <w:pPr>
        <w:pStyle w:val="NormalWeb"/>
      </w:pPr>
      <w:r>
        <w:t>Below is the hexadecimal representation for an array of HTML background colors. The hexadecimal value that you see displayed in each box represents the value to get the background color of that cell.</w:t>
      </w:r>
    </w:p>
    <w:p w:rsidR="00AE3CBD" w:rsidRDefault="000419BE" w:rsidP="00AE3CBD">
      <w:pPr>
        <w:jc w:val="center"/>
        <w:rPr>
          <w:ins w:id="1507" w:author="Unknown"/>
        </w:rPr>
      </w:pPr>
      <w:ins w:id="1508" w:author="Unknown">
        <w:r>
          <w:lastRenderedPageBreak/>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509" w:author="Unknown"/>
        </w:rPr>
      </w:pPr>
      <w:ins w:id="1510" w:author="Unknown">
        <w:r>
          <w:t xml:space="preserve">If you would like more information about using HTML color, check out our </w:t>
        </w:r>
        <w:r w:rsidR="000419BE">
          <w:fldChar w:fldCharType="begin"/>
        </w:r>
        <w:r>
          <w:instrText xml:space="preserve"> HYPERLINK "http://www.tizag.com/htmlT/htmlcolorcodes.php" </w:instrText>
        </w:r>
        <w:r w:rsidR="000419BE">
          <w:fldChar w:fldCharType="separate"/>
        </w:r>
        <w:r>
          <w:rPr>
            <w:rStyle w:val="Hyperlink"/>
          </w:rPr>
          <w:t>HTML Color Codes</w:t>
        </w:r>
        <w:r w:rsidR="000419BE">
          <w:fldChar w:fldCharType="end"/>
        </w:r>
        <w:r>
          <w:t xml:space="preserve"> lesson.</w:t>
        </w:r>
      </w:ins>
    </w:p>
    <w:p w:rsidR="00AE3CBD" w:rsidRDefault="00AE3CBD" w:rsidP="00AE3CBD">
      <w:pPr>
        <w:pStyle w:val="Heading2"/>
        <w:rPr>
          <w:ins w:id="1511" w:author="Unknown"/>
        </w:rPr>
      </w:pPr>
      <w:ins w:id="1512" w:author="Unknown">
        <w:r>
          <w:t>HTML Color Values:</w:t>
        </w:r>
      </w:ins>
    </w:p>
    <w:tbl>
      <w:tblPr>
        <w:tblW w:w="6900" w:type="dxa"/>
        <w:jc w:val="center"/>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tblPr>
      <w:tblGrid>
        <w:gridCol w:w="1153"/>
        <w:gridCol w:w="1152"/>
        <w:gridCol w:w="1152"/>
        <w:gridCol w:w="1152"/>
        <w:gridCol w:w="1166"/>
        <w:gridCol w:w="1125"/>
      </w:tblGrid>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AE3CBD" w:rsidRDefault="00AE3CBD">
            <w:pPr>
              <w:rPr>
                <w:sz w:val="24"/>
                <w:szCs w:val="24"/>
              </w:rPr>
            </w:pPr>
            <w:r>
              <w:rPr>
                <w:b/>
                <w:bCs/>
                <w:color w:val="FFFFFF"/>
              </w:rPr>
              <w:t>#000000</w:t>
            </w:r>
          </w:p>
        </w:tc>
        <w:tc>
          <w:tcPr>
            <w:tcW w:w="0" w:type="auto"/>
            <w:tcBorders>
              <w:top w:val="outset" w:sz="6" w:space="0" w:color="000000"/>
              <w:left w:val="outset" w:sz="6" w:space="0" w:color="000000"/>
              <w:bottom w:val="outset" w:sz="6" w:space="0" w:color="000000"/>
              <w:right w:val="outset" w:sz="6" w:space="0" w:color="000000"/>
            </w:tcBorders>
            <w:shd w:val="clear" w:color="auto" w:fill="000033"/>
            <w:vAlign w:val="center"/>
            <w:hideMark/>
          </w:tcPr>
          <w:p w:rsidR="00AE3CBD" w:rsidRDefault="00AE3CBD">
            <w:pPr>
              <w:rPr>
                <w:sz w:val="24"/>
                <w:szCs w:val="24"/>
              </w:rPr>
            </w:pPr>
            <w:r>
              <w:rPr>
                <w:b/>
                <w:bCs/>
                <w:color w:val="FFFFCD"/>
              </w:rPr>
              <w:t>#000033</w:t>
            </w:r>
          </w:p>
        </w:tc>
        <w:tc>
          <w:tcPr>
            <w:tcW w:w="0" w:type="auto"/>
            <w:tcBorders>
              <w:top w:val="outset" w:sz="6" w:space="0" w:color="000000"/>
              <w:left w:val="outset" w:sz="6" w:space="0" w:color="000000"/>
              <w:bottom w:val="outset" w:sz="6" w:space="0" w:color="000000"/>
              <w:right w:val="outset" w:sz="6" w:space="0" w:color="000000"/>
            </w:tcBorders>
            <w:shd w:val="clear" w:color="auto" w:fill="000066"/>
            <w:vAlign w:val="center"/>
            <w:hideMark/>
          </w:tcPr>
          <w:p w:rsidR="00AE3CBD" w:rsidRDefault="00AE3CBD">
            <w:pPr>
              <w:rPr>
                <w:sz w:val="24"/>
                <w:szCs w:val="24"/>
              </w:rPr>
            </w:pPr>
            <w:r>
              <w:rPr>
                <w:b/>
                <w:bCs/>
                <w:color w:val="FFFF9A"/>
              </w:rPr>
              <w:t>#000066</w:t>
            </w:r>
          </w:p>
        </w:tc>
        <w:tc>
          <w:tcPr>
            <w:tcW w:w="0" w:type="auto"/>
            <w:tcBorders>
              <w:top w:val="outset" w:sz="6" w:space="0" w:color="000000"/>
              <w:left w:val="outset" w:sz="6" w:space="0" w:color="000000"/>
              <w:bottom w:val="outset" w:sz="6" w:space="0" w:color="000000"/>
              <w:right w:val="outset" w:sz="6" w:space="0" w:color="000000"/>
            </w:tcBorders>
            <w:shd w:val="clear" w:color="auto" w:fill="000099"/>
            <w:vAlign w:val="center"/>
            <w:hideMark/>
          </w:tcPr>
          <w:p w:rsidR="00AE3CBD" w:rsidRDefault="00AE3CBD">
            <w:pPr>
              <w:rPr>
                <w:sz w:val="24"/>
                <w:szCs w:val="24"/>
              </w:rPr>
            </w:pPr>
            <w:r>
              <w:rPr>
                <w:b/>
                <w:bCs/>
                <w:color w:val="FFFF67"/>
              </w:rPr>
              <w:t>#000099</w:t>
            </w:r>
          </w:p>
        </w:tc>
        <w:tc>
          <w:tcPr>
            <w:tcW w:w="0" w:type="auto"/>
            <w:tcBorders>
              <w:top w:val="outset" w:sz="6" w:space="0" w:color="000000"/>
              <w:left w:val="outset" w:sz="6" w:space="0" w:color="000000"/>
              <w:bottom w:val="outset" w:sz="6" w:space="0" w:color="000000"/>
              <w:right w:val="outset" w:sz="6" w:space="0" w:color="000000"/>
            </w:tcBorders>
            <w:shd w:val="clear" w:color="auto" w:fill="0000CC"/>
            <w:vAlign w:val="center"/>
            <w:hideMark/>
          </w:tcPr>
          <w:p w:rsidR="00AE3CBD" w:rsidRDefault="00AE3CBD">
            <w:pPr>
              <w:rPr>
                <w:sz w:val="24"/>
                <w:szCs w:val="24"/>
              </w:rPr>
            </w:pPr>
            <w:r>
              <w:rPr>
                <w:b/>
                <w:bCs/>
                <w:color w:val="FFFF34"/>
              </w:rPr>
              <w:t>#0000CC</w:t>
            </w:r>
          </w:p>
        </w:tc>
        <w:tc>
          <w:tcPr>
            <w:tcW w:w="0" w:type="auto"/>
            <w:tcBorders>
              <w:top w:val="outset" w:sz="6" w:space="0" w:color="000000"/>
              <w:left w:val="outset" w:sz="6" w:space="0" w:color="000000"/>
              <w:bottom w:val="outset" w:sz="6" w:space="0" w:color="000000"/>
              <w:right w:val="outset" w:sz="6" w:space="0" w:color="000000"/>
            </w:tcBorders>
            <w:shd w:val="clear" w:color="auto" w:fill="0000FF"/>
            <w:vAlign w:val="center"/>
            <w:hideMark/>
          </w:tcPr>
          <w:p w:rsidR="00AE3CBD" w:rsidRDefault="00AE3CBD">
            <w:pPr>
              <w:rPr>
                <w:sz w:val="24"/>
                <w:szCs w:val="24"/>
              </w:rPr>
            </w:pPr>
            <w:r>
              <w:rPr>
                <w:b/>
                <w:bCs/>
                <w:color w:val="FFFF01"/>
              </w:rPr>
              <w:t>#0000FF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003300"/>
            <w:vAlign w:val="center"/>
            <w:hideMark/>
          </w:tcPr>
          <w:p w:rsidR="00AE3CBD" w:rsidRDefault="00AE3CBD">
            <w:pPr>
              <w:rPr>
                <w:sz w:val="24"/>
                <w:szCs w:val="24"/>
              </w:rPr>
            </w:pPr>
            <w:r>
              <w:rPr>
                <w:b/>
                <w:bCs/>
                <w:color w:val="FFCD00"/>
              </w:rPr>
              <w:t>#003300</w:t>
            </w:r>
          </w:p>
        </w:tc>
        <w:tc>
          <w:tcPr>
            <w:tcW w:w="0" w:type="auto"/>
            <w:tcBorders>
              <w:top w:val="outset" w:sz="6" w:space="0" w:color="000000"/>
              <w:left w:val="outset" w:sz="6" w:space="0" w:color="000000"/>
              <w:bottom w:val="outset" w:sz="6" w:space="0" w:color="000000"/>
              <w:right w:val="outset" w:sz="6" w:space="0" w:color="000000"/>
            </w:tcBorders>
            <w:shd w:val="clear" w:color="auto" w:fill="003333"/>
            <w:vAlign w:val="center"/>
            <w:hideMark/>
          </w:tcPr>
          <w:p w:rsidR="00AE3CBD" w:rsidRDefault="00AE3CBD">
            <w:pPr>
              <w:rPr>
                <w:sz w:val="24"/>
                <w:szCs w:val="24"/>
              </w:rPr>
            </w:pPr>
            <w:r>
              <w:rPr>
                <w:b/>
                <w:bCs/>
                <w:color w:val="FFCCCD"/>
              </w:rPr>
              <w:t>#003333</w:t>
            </w:r>
          </w:p>
        </w:tc>
        <w:tc>
          <w:tcPr>
            <w:tcW w:w="0" w:type="auto"/>
            <w:tcBorders>
              <w:top w:val="outset" w:sz="6" w:space="0" w:color="000000"/>
              <w:left w:val="outset" w:sz="6" w:space="0" w:color="000000"/>
              <w:bottom w:val="outset" w:sz="6" w:space="0" w:color="000000"/>
              <w:right w:val="outset" w:sz="6" w:space="0" w:color="000000"/>
            </w:tcBorders>
            <w:shd w:val="clear" w:color="auto" w:fill="003366"/>
            <w:vAlign w:val="center"/>
            <w:hideMark/>
          </w:tcPr>
          <w:p w:rsidR="00AE3CBD" w:rsidRDefault="00AE3CBD">
            <w:pPr>
              <w:rPr>
                <w:sz w:val="24"/>
                <w:szCs w:val="24"/>
              </w:rPr>
            </w:pPr>
            <w:r>
              <w:rPr>
                <w:b/>
                <w:bCs/>
                <w:color w:val="FFCC9A"/>
              </w:rPr>
              <w:t>#003366</w:t>
            </w:r>
          </w:p>
        </w:tc>
        <w:tc>
          <w:tcPr>
            <w:tcW w:w="0" w:type="auto"/>
            <w:tcBorders>
              <w:top w:val="outset" w:sz="6" w:space="0" w:color="000000"/>
              <w:left w:val="outset" w:sz="6" w:space="0" w:color="000000"/>
              <w:bottom w:val="outset" w:sz="6" w:space="0" w:color="000000"/>
              <w:right w:val="outset" w:sz="6" w:space="0" w:color="000000"/>
            </w:tcBorders>
            <w:shd w:val="clear" w:color="auto" w:fill="003399"/>
            <w:vAlign w:val="center"/>
            <w:hideMark/>
          </w:tcPr>
          <w:p w:rsidR="00AE3CBD" w:rsidRDefault="00AE3CBD">
            <w:pPr>
              <w:rPr>
                <w:sz w:val="24"/>
                <w:szCs w:val="24"/>
              </w:rPr>
            </w:pPr>
            <w:r>
              <w:rPr>
                <w:b/>
                <w:bCs/>
                <w:color w:val="FFCC67"/>
              </w:rPr>
              <w:t>#003399</w:t>
            </w:r>
          </w:p>
        </w:tc>
        <w:tc>
          <w:tcPr>
            <w:tcW w:w="0" w:type="auto"/>
            <w:tcBorders>
              <w:top w:val="outset" w:sz="6" w:space="0" w:color="000000"/>
              <w:left w:val="outset" w:sz="6" w:space="0" w:color="000000"/>
              <w:bottom w:val="outset" w:sz="6" w:space="0" w:color="000000"/>
              <w:right w:val="outset" w:sz="6" w:space="0" w:color="000000"/>
            </w:tcBorders>
            <w:shd w:val="clear" w:color="auto" w:fill="0033CC"/>
            <w:vAlign w:val="center"/>
            <w:hideMark/>
          </w:tcPr>
          <w:p w:rsidR="00AE3CBD" w:rsidRDefault="00AE3CBD">
            <w:pPr>
              <w:rPr>
                <w:sz w:val="24"/>
                <w:szCs w:val="24"/>
              </w:rPr>
            </w:pPr>
            <w:r>
              <w:rPr>
                <w:b/>
                <w:bCs/>
                <w:color w:val="FFCC34"/>
              </w:rPr>
              <w:t>#0033CC</w:t>
            </w:r>
          </w:p>
        </w:tc>
        <w:tc>
          <w:tcPr>
            <w:tcW w:w="0" w:type="auto"/>
            <w:tcBorders>
              <w:top w:val="outset" w:sz="6" w:space="0" w:color="000000"/>
              <w:left w:val="outset" w:sz="6" w:space="0" w:color="000000"/>
              <w:bottom w:val="outset" w:sz="6" w:space="0" w:color="000000"/>
              <w:right w:val="outset" w:sz="6" w:space="0" w:color="000000"/>
            </w:tcBorders>
            <w:shd w:val="clear" w:color="auto" w:fill="0033FF"/>
            <w:vAlign w:val="center"/>
            <w:hideMark/>
          </w:tcPr>
          <w:p w:rsidR="00AE3CBD" w:rsidRDefault="00AE3CBD">
            <w:pPr>
              <w:rPr>
                <w:sz w:val="24"/>
                <w:szCs w:val="24"/>
              </w:rPr>
            </w:pPr>
            <w:r>
              <w:rPr>
                <w:b/>
                <w:bCs/>
                <w:color w:val="FFCC01"/>
              </w:rPr>
              <w:t>#0033FF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006600"/>
            <w:vAlign w:val="center"/>
            <w:hideMark/>
          </w:tcPr>
          <w:p w:rsidR="00AE3CBD" w:rsidRDefault="00AE3CBD">
            <w:pPr>
              <w:rPr>
                <w:sz w:val="24"/>
                <w:szCs w:val="24"/>
              </w:rPr>
            </w:pPr>
            <w:r>
              <w:rPr>
                <w:b/>
                <w:bCs/>
                <w:color w:val="FF9A00"/>
              </w:rPr>
              <w:t>#006600</w:t>
            </w:r>
          </w:p>
        </w:tc>
        <w:tc>
          <w:tcPr>
            <w:tcW w:w="0" w:type="auto"/>
            <w:tcBorders>
              <w:top w:val="outset" w:sz="6" w:space="0" w:color="000000"/>
              <w:left w:val="outset" w:sz="6" w:space="0" w:color="000000"/>
              <w:bottom w:val="outset" w:sz="6" w:space="0" w:color="000000"/>
              <w:right w:val="outset" w:sz="6" w:space="0" w:color="000000"/>
            </w:tcBorders>
            <w:shd w:val="clear" w:color="auto" w:fill="006633"/>
            <w:vAlign w:val="center"/>
            <w:hideMark/>
          </w:tcPr>
          <w:p w:rsidR="00AE3CBD" w:rsidRDefault="00AE3CBD">
            <w:pPr>
              <w:rPr>
                <w:sz w:val="24"/>
                <w:szCs w:val="24"/>
              </w:rPr>
            </w:pPr>
            <w:r>
              <w:rPr>
                <w:b/>
                <w:bCs/>
                <w:color w:val="FF99CD"/>
              </w:rPr>
              <w:t>#006633</w:t>
            </w:r>
          </w:p>
        </w:tc>
        <w:tc>
          <w:tcPr>
            <w:tcW w:w="0" w:type="auto"/>
            <w:tcBorders>
              <w:top w:val="outset" w:sz="6" w:space="0" w:color="000000"/>
              <w:left w:val="outset" w:sz="6" w:space="0" w:color="000000"/>
              <w:bottom w:val="outset" w:sz="6" w:space="0" w:color="000000"/>
              <w:right w:val="outset" w:sz="6" w:space="0" w:color="000000"/>
            </w:tcBorders>
            <w:shd w:val="clear" w:color="auto" w:fill="006666"/>
            <w:vAlign w:val="center"/>
            <w:hideMark/>
          </w:tcPr>
          <w:p w:rsidR="00AE3CBD" w:rsidRDefault="00AE3CBD">
            <w:pPr>
              <w:rPr>
                <w:sz w:val="24"/>
                <w:szCs w:val="24"/>
              </w:rPr>
            </w:pPr>
            <w:r>
              <w:rPr>
                <w:b/>
                <w:bCs/>
                <w:color w:val="FF999A"/>
              </w:rPr>
              <w:t>#006666</w:t>
            </w:r>
          </w:p>
        </w:tc>
        <w:tc>
          <w:tcPr>
            <w:tcW w:w="0" w:type="auto"/>
            <w:tcBorders>
              <w:top w:val="outset" w:sz="6" w:space="0" w:color="000000"/>
              <w:left w:val="outset" w:sz="6" w:space="0" w:color="000000"/>
              <w:bottom w:val="outset" w:sz="6" w:space="0" w:color="000000"/>
              <w:right w:val="outset" w:sz="6" w:space="0" w:color="000000"/>
            </w:tcBorders>
            <w:shd w:val="clear" w:color="auto" w:fill="006699"/>
            <w:vAlign w:val="center"/>
            <w:hideMark/>
          </w:tcPr>
          <w:p w:rsidR="00AE3CBD" w:rsidRDefault="00AE3CBD">
            <w:pPr>
              <w:rPr>
                <w:sz w:val="24"/>
                <w:szCs w:val="24"/>
              </w:rPr>
            </w:pPr>
            <w:r>
              <w:rPr>
                <w:b/>
                <w:bCs/>
                <w:color w:val="FF9967"/>
              </w:rPr>
              <w:t>#006699</w:t>
            </w:r>
          </w:p>
        </w:tc>
        <w:tc>
          <w:tcPr>
            <w:tcW w:w="0" w:type="auto"/>
            <w:tcBorders>
              <w:top w:val="outset" w:sz="6" w:space="0" w:color="000000"/>
              <w:left w:val="outset" w:sz="6" w:space="0" w:color="000000"/>
              <w:bottom w:val="outset" w:sz="6" w:space="0" w:color="000000"/>
              <w:right w:val="outset" w:sz="6" w:space="0" w:color="000000"/>
            </w:tcBorders>
            <w:shd w:val="clear" w:color="auto" w:fill="0066CC"/>
            <w:vAlign w:val="center"/>
            <w:hideMark/>
          </w:tcPr>
          <w:p w:rsidR="00AE3CBD" w:rsidRDefault="00AE3CBD">
            <w:pPr>
              <w:rPr>
                <w:sz w:val="24"/>
                <w:szCs w:val="24"/>
              </w:rPr>
            </w:pPr>
            <w:r>
              <w:rPr>
                <w:b/>
                <w:bCs/>
                <w:color w:val="FF9934"/>
              </w:rPr>
              <w:t>#0066CC</w:t>
            </w:r>
          </w:p>
        </w:tc>
        <w:tc>
          <w:tcPr>
            <w:tcW w:w="0" w:type="auto"/>
            <w:tcBorders>
              <w:top w:val="outset" w:sz="6" w:space="0" w:color="000000"/>
              <w:left w:val="outset" w:sz="6" w:space="0" w:color="000000"/>
              <w:bottom w:val="outset" w:sz="6" w:space="0" w:color="000000"/>
              <w:right w:val="outset" w:sz="6" w:space="0" w:color="000000"/>
            </w:tcBorders>
            <w:shd w:val="clear" w:color="auto" w:fill="0066FF"/>
            <w:vAlign w:val="center"/>
            <w:hideMark/>
          </w:tcPr>
          <w:p w:rsidR="00AE3CBD" w:rsidRDefault="00AE3CBD">
            <w:pPr>
              <w:rPr>
                <w:sz w:val="24"/>
                <w:szCs w:val="24"/>
              </w:rPr>
            </w:pPr>
            <w:r>
              <w:rPr>
                <w:b/>
                <w:bCs/>
                <w:color w:val="FF9901"/>
              </w:rPr>
              <w:t>#0066FF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009900"/>
            <w:vAlign w:val="center"/>
            <w:hideMark/>
          </w:tcPr>
          <w:p w:rsidR="00AE3CBD" w:rsidRDefault="00AE3CBD">
            <w:pPr>
              <w:rPr>
                <w:sz w:val="24"/>
                <w:szCs w:val="24"/>
              </w:rPr>
            </w:pPr>
            <w:r>
              <w:rPr>
                <w:b/>
                <w:bCs/>
                <w:color w:val="FF6700"/>
              </w:rPr>
              <w:t>#009900</w:t>
            </w:r>
          </w:p>
        </w:tc>
        <w:tc>
          <w:tcPr>
            <w:tcW w:w="0" w:type="auto"/>
            <w:tcBorders>
              <w:top w:val="outset" w:sz="6" w:space="0" w:color="000000"/>
              <w:left w:val="outset" w:sz="6" w:space="0" w:color="000000"/>
              <w:bottom w:val="outset" w:sz="6" w:space="0" w:color="000000"/>
              <w:right w:val="outset" w:sz="6" w:space="0" w:color="000000"/>
            </w:tcBorders>
            <w:shd w:val="clear" w:color="auto" w:fill="009933"/>
            <w:vAlign w:val="center"/>
            <w:hideMark/>
          </w:tcPr>
          <w:p w:rsidR="00AE3CBD" w:rsidRDefault="00AE3CBD">
            <w:pPr>
              <w:rPr>
                <w:sz w:val="24"/>
                <w:szCs w:val="24"/>
              </w:rPr>
            </w:pPr>
            <w:r>
              <w:rPr>
                <w:b/>
                <w:bCs/>
                <w:color w:val="FF66CD"/>
              </w:rPr>
              <w:t>#009933</w:t>
            </w:r>
          </w:p>
        </w:tc>
        <w:tc>
          <w:tcPr>
            <w:tcW w:w="0" w:type="auto"/>
            <w:tcBorders>
              <w:top w:val="outset" w:sz="6" w:space="0" w:color="000000"/>
              <w:left w:val="outset" w:sz="6" w:space="0" w:color="000000"/>
              <w:bottom w:val="outset" w:sz="6" w:space="0" w:color="000000"/>
              <w:right w:val="outset" w:sz="6" w:space="0" w:color="000000"/>
            </w:tcBorders>
            <w:shd w:val="clear" w:color="auto" w:fill="009966"/>
            <w:vAlign w:val="center"/>
            <w:hideMark/>
          </w:tcPr>
          <w:p w:rsidR="00AE3CBD" w:rsidRDefault="00AE3CBD">
            <w:pPr>
              <w:rPr>
                <w:sz w:val="24"/>
                <w:szCs w:val="24"/>
              </w:rPr>
            </w:pPr>
            <w:r>
              <w:rPr>
                <w:b/>
                <w:bCs/>
                <w:color w:val="FF669A"/>
              </w:rPr>
              <w:t>#009966</w:t>
            </w:r>
          </w:p>
        </w:tc>
        <w:tc>
          <w:tcPr>
            <w:tcW w:w="0" w:type="auto"/>
            <w:tcBorders>
              <w:top w:val="outset" w:sz="6" w:space="0" w:color="000000"/>
              <w:left w:val="outset" w:sz="6" w:space="0" w:color="000000"/>
              <w:bottom w:val="outset" w:sz="6" w:space="0" w:color="000000"/>
              <w:right w:val="outset" w:sz="6" w:space="0" w:color="000000"/>
            </w:tcBorders>
            <w:shd w:val="clear" w:color="auto" w:fill="009999"/>
            <w:vAlign w:val="center"/>
            <w:hideMark/>
          </w:tcPr>
          <w:p w:rsidR="00AE3CBD" w:rsidRDefault="00AE3CBD">
            <w:pPr>
              <w:rPr>
                <w:sz w:val="24"/>
                <w:szCs w:val="24"/>
              </w:rPr>
            </w:pPr>
            <w:r>
              <w:rPr>
                <w:b/>
                <w:bCs/>
                <w:color w:val="FF6667"/>
              </w:rPr>
              <w:t>#009999</w:t>
            </w:r>
          </w:p>
        </w:tc>
        <w:tc>
          <w:tcPr>
            <w:tcW w:w="0" w:type="auto"/>
            <w:tcBorders>
              <w:top w:val="outset" w:sz="6" w:space="0" w:color="000000"/>
              <w:left w:val="outset" w:sz="6" w:space="0" w:color="000000"/>
              <w:bottom w:val="outset" w:sz="6" w:space="0" w:color="000000"/>
              <w:right w:val="outset" w:sz="6" w:space="0" w:color="000000"/>
            </w:tcBorders>
            <w:shd w:val="clear" w:color="auto" w:fill="0099CC"/>
            <w:vAlign w:val="center"/>
            <w:hideMark/>
          </w:tcPr>
          <w:p w:rsidR="00AE3CBD" w:rsidRDefault="00AE3CBD">
            <w:pPr>
              <w:rPr>
                <w:sz w:val="24"/>
                <w:szCs w:val="24"/>
              </w:rPr>
            </w:pPr>
            <w:r>
              <w:rPr>
                <w:b/>
                <w:bCs/>
                <w:color w:val="FF6634"/>
              </w:rPr>
              <w:t>#0099CC</w:t>
            </w:r>
          </w:p>
        </w:tc>
        <w:tc>
          <w:tcPr>
            <w:tcW w:w="0" w:type="auto"/>
            <w:tcBorders>
              <w:top w:val="outset" w:sz="6" w:space="0" w:color="000000"/>
              <w:left w:val="outset" w:sz="6" w:space="0" w:color="000000"/>
              <w:bottom w:val="outset" w:sz="6" w:space="0" w:color="000000"/>
              <w:right w:val="outset" w:sz="6" w:space="0" w:color="000000"/>
            </w:tcBorders>
            <w:shd w:val="clear" w:color="auto" w:fill="0099FF"/>
            <w:vAlign w:val="center"/>
            <w:hideMark/>
          </w:tcPr>
          <w:p w:rsidR="00AE3CBD" w:rsidRDefault="00AE3CBD">
            <w:pPr>
              <w:rPr>
                <w:sz w:val="24"/>
                <w:szCs w:val="24"/>
              </w:rPr>
            </w:pPr>
            <w:r>
              <w:rPr>
                <w:b/>
                <w:bCs/>
                <w:color w:val="FF6601"/>
              </w:rPr>
              <w:t>#0099FF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00CC00"/>
            <w:vAlign w:val="center"/>
            <w:hideMark/>
          </w:tcPr>
          <w:p w:rsidR="00AE3CBD" w:rsidRDefault="00AE3CBD">
            <w:pPr>
              <w:rPr>
                <w:sz w:val="24"/>
                <w:szCs w:val="24"/>
              </w:rPr>
            </w:pPr>
            <w:r>
              <w:rPr>
                <w:b/>
                <w:bCs/>
                <w:color w:val="FF3400"/>
              </w:rPr>
              <w:t>#00CC00</w:t>
            </w:r>
          </w:p>
        </w:tc>
        <w:tc>
          <w:tcPr>
            <w:tcW w:w="0" w:type="auto"/>
            <w:tcBorders>
              <w:top w:val="outset" w:sz="6" w:space="0" w:color="000000"/>
              <w:left w:val="outset" w:sz="6" w:space="0" w:color="000000"/>
              <w:bottom w:val="outset" w:sz="6" w:space="0" w:color="000000"/>
              <w:right w:val="outset" w:sz="6" w:space="0" w:color="000000"/>
            </w:tcBorders>
            <w:shd w:val="clear" w:color="auto" w:fill="00CC33"/>
            <w:vAlign w:val="center"/>
            <w:hideMark/>
          </w:tcPr>
          <w:p w:rsidR="00AE3CBD" w:rsidRDefault="00AE3CBD">
            <w:pPr>
              <w:rPr>
                <w:sz w:val="24"/>
                <w:szCs w:val="24"/>
              </w:rPr>
            </w:pPr>
            <w:r>
              <w:rPr>
                <w:b/>
                <w:bCs/>
                <w:color w:val="FF33CD"/>
              </w:rPr>
              <w:t>#00CC33</w:t>
            </w:r>
          </w:p>
        </w:tc>
        <w:tc>
          <w:tcPr>
            <w:tcW w:w="0" w:type="auto"/>
            <w:tcBorders>
              <w:top w:val="outset" w:sz="6" w:space="0" w:color="000000"/>
              <w:left w:val="outset" w:sz="6" w:space="0" w:color="000000"/>
              <w:bottom w:val="outset" w:sz="6" w:space="0" w:color="000000"/>
              <w:right w:val="outset" w:sz="6" w:space="0" w:color="000000"/>
            </w:tcBorders>
            <w:shd w:val="clear" w:color="auto" w:fill="00CC66"/>
            <w:vAlign w:val="center"/>
            <w:hideMark/>
          </w:tcPr>
          <w:p w:rsidR="00AE3CBD" w:rsidRDefault="00AE3CBD">
            <w:pPr>
              <w:rPr>
                <w:sz w:val="24"/>
                <w:szCs w:val="24"/>
              </w:rPr>
            </w:pPr>
            <w:r>
              <w:rPr>
                <w:b/>
                <w:bCs/>
                <w:color w:val="FF339A"/>
              </w:rPr>
              <w:t>#00CC66</w:t>
            </w:r>
          </w:p>
        </w:tc>
        <w:tc>
          <w:tcPr>
            <w:tcW w:w="0" w:type="auto"/>
            <w:tcBorders>
              <w:top w:val="outset" w:sz="6" w:space="0" w:color="000000"/>
              <w:left w:val="outset" w:sz="6" w:space="0" w:color="000000"/>
              <w:bottom w:val="outset" w:sz="6" w:space="0" w:color="000000"/>
              <w:right w:val="outset" w:sz="6" w:space="0" w:color="000000"/>
            </w:tcBorders>
            <w:shd w:val="clear" w:color="auto" w:fill="00CC99"/>
            <w:vAlign w:val="center"/>
            <w:hideMark/>
          </w:tcPr>
          <w:p w:rsidR="00AE3CBD" w:rsidRDefault="00AE3CBD">
            <w:pPr>
              <w:rPr>
                <w:sz w:val="24"/>
                <w:szCs w:val="24"/>
              </w:rPr>
            </w:pPr>
            <w:r>
              <w:rPr>
                <w:b/>
                <w:bCs/>
                <w:color w:val="FF3367"/>
              </w:rPr>
              <w:t>#00CC99</w:t>
            </w:r>
          </w:p>
        </w:tc>
        <w:tc>
          <w:tcPr>
            <w:tcW w:w="0" w:type="auto"/>
            <w:tcBorders>
              <w:top w:val="outset" w:sz="6" w:space="0" w:color="000000"/>
              <w:left w:val="outset" w:sz="6" w:space="0" w:color="000000"/>
              <w:bottom w:val="outset" w:sz="6" w:space="0" w:color="000000"/>
              <w:right w:val="outset" w:sz="6" w:space="0" w:color="000000"/>
            </w:tcBorders>
            <w:shd w:val="clear" w:color="auto" w:fill="00CCCC"/>
            <w:vAlign w:val="center"/>
            <w:hideMark/>
          </w:tcPr>
          <w:p w:rsidR="00AE3CBD" w:rsidRDefault="00AE3CBD">
            <w:pPr>
              <w:rPr>
                <w:sz w:val="24"/>
                <w:szCs w:val="24"/>
              </w:rPr>
            </w:pPr>
            <w:r>
              <w:rPr>
                <w:b/>
                <w:bCs/>
                <w:color w:val="FF3334"/>
              </w:rPr>
              <w:t>#00CCCC</w:t>
            </w:r>
          </w:p>
        </w:tc>
        <w:tc>
          <w:tcPr>
            <w:tcW w:w="0" w:type="auto"/>
            <w:tcBorders>
              <w:top w:val="outset" w:sz="6" w:space="0" w:color="000000"/>
              <w:left w:val="outset" w:sz="6" w:space="0" w:color="000000"/>
              <w:bottom w:val="outset" w:sz="6" w:space="0" w:color="000000"/>
              <w:right w:val="outset" w:sz="6" w:space="0" w:color="000000"/>
            </w:tcBorders>
            <w:shd w:val="clear" w:color="auto" w:fill="00CCFF"/>
            <w:vAlign w:val="center"/>
            <w:hideMark/>
          </w:tcPr>
          <w:p w:rsidR="00AE3CBD" w:rsidRDefault="00AE3CBD">
            <w:pPr>
              <w:rPr>
                <w:sz w:val="24"/>
                <w:szCs w:val="24"/>
              </w:rPr>
            </w:pPr>
            <w:r>
              <w:rPr>
                <w:b/>
                <w:bCs/>
                <w:color w:val="FF3301"/>
              </w:rPr>
              <w:t>#00CCFF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00FF00"/>
            <w:vAlign w:val="center"/>
            <w:hideMark/>
          </w:tcPr>
          <w:p w:rsidR="00AE3CBD" w:rsidRDefault="00AE3CBD">
            <w:pPr>
              <w:rPr>
                <w:sz w:val="24"/>
                <w:szCs w:val="24"/>
              </w:rPr>
            </w:pPr>
            <w:r>
              <w:rPr>
                <w:b/>
                <w:bCs/>
                <w:color w:val="FF0100"/>
              </w:rPr>
              <w:t>#00FF00</w:t>
            </w:r>
          </w:p>
        </w:tc>
        <w:tc>
          <w:tcPr>
            <w:tcW w:w="0" w:type="auto"/>
            <w:tcBorders>
              <w:top w:val="outset" w:sz="6" w:space="0" w:color="000000"/>
              <w:left w:val="outset" w:sz="6" w:space="0" w:color="000000"/>
              <w:bottom w:val="outset" w:sz="6" w:space="0" w:color="000000"/>
              <w:right w:val="outset" w:sz="6" w:space="0" w:color="000000"/>
            </w:tcBorders>
            <w:shd w:val="clear" w:color="auto" w:fill="00FF33"/>
            <w:vAlign w:val="center"/>
            <w:hideMark/>
          </w:tcPr>
          <w:p w:rsidR="00AE3CBD" w:rsidRDefault="00AE3CBD">
            <w:pPr>
              <w:rPr>
                <w:sz w:val="24"/>
                <w:szCs w:val="24"/>
              </w:rPr>
            </w:pPr>
            <w:r>
              <w:rPr>
                <w:b/>
                <w:bCs/>
                <w:color w:val="FF00CD"/>
              </w:rPr>
              <w:t>#00FF33</w:t>
            </w:r>
          </w:p>
        </w:tc>
        <w:tc>
          <w:tcPr>
            <w:tcW w:w="0" w:type="auto"/>
            <w:tcBorders>
              <w:top w:val="outset" w:sz="6" w:space="0" w:color="000000"/>
              <w:left w:val="outset" w:sz="6" w:space="0" w:color="000000"/>
              <w:bottom w:val="outset" w:sz="6" w:space="0" w:color="000000"/>
              <w:right w:val="outset" w:sz="6" w:space="0" w:color="000000"/>
            </w:tcBorders>
            <w:shd w:val="clear" w:color="auto" w:fill="00FF66"/>
            <w:vAlign w:val="center"/>
            <w:hideMark/>
          </w:tcPr>
          <w:p w:rsidR="00AE3CBD" w:rsidRDefault="00AE3CBD">
            <w:pPr>
              <w:rPr>
                <w:sz w:val="24"/>
                <w:szCs w:val="24"/>
              </w:rPr>
            </w:pPr>
            <w:r>
              <w:rPr>
                <w:b/>
                <w:bCs/>
                <w:color w:val="FF009A"/>
              </w:rPr>
              <w:t>#00FF66</w:t>
            </w:r>
          </w:p>
        </w:tc>
        <w:tc>
          <w:tcPr>
            <w:tcW w:w="0" w:type="auto"/>
            <w:tcBorders>
              <w:top w:val="outset" w:sz="6" w:space="0" w:color="000000"/>
              <w:left w:val="outset" w:sz="6" w:space="0" w:color="000000"/>
              <w:bottom w:val="outset" w:sz="6" w:space="0" w:color="000000"/>
              <w:right w:val="outset" w:sz="6" w:space="0" w:color="000000"/>
            </w:tcBorders>
            <w:shd w:val="clear" w:color="auto" w:fill="00FF99"/>
            <w:vAlign w:val="center"/>
            <w:hideMark/>
          </w:tcPr>
          <w:p w:rsidR="00AE3CBD" w:rsidRDefault="00AE3CBD">
            <w:pPr>
              <w:rPr>
                <w:sz w:val="24"/>
                <w:szCs w:val="24"/>
              </w:rPr>
            </w:pPr>
            <w:r>
              <w:rPr>
                <w:b/>
                <w:bCs/>
                <w:color w:val="FF0067"/>
              </w:rPr>
              <w:t>#00FF99</w:t>
            </w:r>
          </w:p>
        </w:tc>
        <w:tc>
          <w:tcPr>
            <w:tcW w:w="0" w:type="auto"/>
            <w:tcBorders>
              <w:top w:val="outset" w:sz="6" w:space="0" w:color="000000"/>
              <w:left w:val="outset" w:sz="6" w:space="0" w:color="000000"/>
              <w:bottom w:val="outset" w:sz="6" w:space="0" w:color="000000"/>
              <w:right w:val="outset" w:sz="6" w:space="0" w:color="000000"/>
            </w:tcBorders>
            <w:shd w:val="clear" w:color="auto" w:fill="00FFCC"/>
            <w:vAlign w:val="center"/>
            <w:hideMark/>
          </w:tcPr>
          <w:p w:rsidR="00AE3CBD" w:rsidRDefault="00AE3CBD">
            <w:pPr>
              <w:rPr>
                <w:sz w:val="24"/>
                <w:szCs w:val="24"/>
              </w:rPr>
            </w:pPr>
            <w:r>
              <w:rPr>
                <w:b/>
                <w:bCs/>
                <w:color w:val="FF0034"/>
              </w:rPr>
              <w:t>#00FFCC</w:t>
            </w:r>
          </w:p>
        </w:tc>
        <w:tc>
          <w:tcPr>
            <w:tcW w:w="0" w:type="auto"/>
            <w:tcBorders>
              <w:top w:val="outset" w:sz="6" w:space="0" w:color="000000"/>
              <w:left w:val="outset" w:sz="6" w:space="0" w:color="000000"/>
              <w:bottom w:val="outset" w:sz="6" w:space="0" w:color="000000"/>
              <w:right w:val="outset" w:sz="6" w:space="0" w:color="000000"/>
            </w:tcBorders>
            <w:shd w:val="clear" w:color="auto" w:fill="00FFFF"/>
            <w:vAlign w:val="center"/>
            <w:hideMark/>
          </w:tcPr>
          <w:p w:rsidR="00AE3CBD" w:rsidRDefault="00AE3CBD">
            <w:pPr>
              <w:rPr>
                <w:sz w:val="24"/>
                <w:szCs w:val="24"/>
              </w:rPr>
            </w:pPr>
            <w:r>
              <w:rPr>
                <w:b/>
                <w:bCs/>
                <w:color w:val="FF0001"/>
              </w:rPr>
              <w:t>#00FFFF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E3CBD" w:rsidRDefault="00AE3CBD">
            <w:pPr>
              <w:rPr>
                <w:sz w:val="24"/>
                <w:szCs w:val="24"/>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r>
    </w:tbl>
    <w:p w:rsidR="00AE3CBD" w:rsidRDefault="00AE3CBD" w:rsidP="00AE3CBD">
      <w:pPr>
        <w:rPr>
          <w:ins w:id="1513" w:author="Unknown"/>
        </w:rPr>
      </w:pPr>
    </w:p>
    <w:tbl>
      <w:tblPr>
        <w:tblW w:w="6900" w:type="dxa"/>
        <w:jc w:val="center"/>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tblPr>
      <w:tblGrid>
        <w:gridCol w:w="1153"/>
        <w:gridCol w:w="1152"/>
        <w:gridCol w:w="1152"/>
        <w:gridCol w:w="1152"/>
        <w:gridCol w:w="1166"/>
        <w:gridCol w:w="1125"/>
      </w:tblGrid>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330000"/>
            <w:vAlign w:val="center"/>
            <w:hideMark/>
          </w:tcPr>
          <w:p w:rsidR="00AE3CBD" w:rsidRDefault="00AE3CBD">
            <w:pPr>
              <w:rPr>
                <w:sz w:val="24"/>
                <w:szCs w:val="24"/>
              </w:rPr>
            </w:pPr>
            <w:r>
              <w:rPr>
                <w:b/>
                <w:bCs/>
                <w:color w:val="CD0000"/>
              </w:rPr>
              <w:t>#330000</w:t>
            </w:r>
          </w:p>
        </w:tc>
        <w:tc>
          <w:tcPr>
            <w:tcW w:w="0" w:type="auto"/>
            <w:tcBorders>
              <w:top w:val="outset" w:sz="6" w:space="0" w:color="000000"/>
              <w:left w:val="outset" w:sz="6" w:space="0" w:color="000000"/>
              <w:bottom w:val="outset" w:sz="6" w:space="0" w:color="000000"/>
              <w:right w:val="outset" w:sz="6" w:space="0" w:color="000000"/>
            </w:tcBorders>
            <w:shd w:val="clear" w:color="auto" w:fill="330033"/>
            <w:vAlign w:val="center"/>
            <w:hideMark/>
          </w:tcPr>
          <w:p w:rsidR="00AE3CBD" w:rsidRDefault="00AE3CBD">
            <w:pPr>
              <w:rPr>
                <w:sz w:val="24"/>
                <w:szCs w:val="24"/>
              </w:rPr>
            </w:pPr>
            <w:r>
              <w:rPr>
                <w:b/>
                <w:bCs/>
                <w:color w:val="CCFFCD"/>
              </w:rPr>
              <w:t>#330033</w:t>
            </w:r>
          </w:p>
        </w:tc>
        <w:tc>
          <w:tcPr>
            <w:tcW w:w="0" w:type="auto"/>
            <w:tcBorders>
              <w:top w:val="outset" w:sz="6" w:space="0" w:color="000000"/>
              <w:left w:val="outset" w:sz="6" w:space="0" w:color="000000"/>
              <w:bottom w:val="outset" w:sz="6" w:space="0" w:color="000000"/>
              <w:right w:val="outset" w:sz="6" w:space="0" w:color="000000"/>
            </w:tcBorders>
            <w:shd w:val="clear" w:color="auto" w:fill="330066"/>
            <w:vAlign w:val="center"/>
            <w:hideMark/>
          </w:tcPr>
          <w:p w:rsidR="00AE3CBD" w:rsidRDefault="00AE3CBD">
            <w:pPr>
              <w:rPr>
                <w:sz w:val="24"/>
                <w:szCs w:val="24"/>
              </w:rPr>
            </w:pPr>
            <w:r>
              <w:rPr>
                <w:b/>
                <w:bCs/>
                <w:color w:val="CCFF9A"/>
              </w:rPr>
              <w:t>#330066</w:t>
            </w:r>
          </w:p>
        </w:tc>
        <w:tc>
          <w:tcPr>
            <w:tcW w:w="0" w:type="auto"/>
            <w:tcBorders>
              <w:top w:val="outset" w:sz="6" w:space="0" w:color="000000"/>
              <w:left w:val="outset" w:sz="6" w:space="0" w:color="000000"/>
              <w:bottom w:val="outset" w:sz="6" w:space="0" w:color="000000"/>
              <w:right w:val="outset" w:sz="6" w:space="0" w:color="000000"/>
            </w:tcBorders>
            <w:shd w:val="clear" w:color="auto" w:fill="330099"/>
            <w:vAlign w:val="center"/>
            <w:hideMark/>
          </w:tcPr>
          <w:p w:rsidR="00AE3CBD" w:rsidRDefault="00AE3CBD">
            <w:pPr>
              <w:rPr>
                <w:sz w:val="24"/>
                <w:szCs w:val="24"/>
              </w:rPr>
            </w:pPr>
            <w:r>
              <w:rPr>
                <w:b/>
                <w:bCs/>
                <w:color w:val="CCFF67"/>
              </w:rPr>
              <w:t>#330099</w:t>
            </w:r>
          </w:p>
        </w:tc>
        <w:tc>
          <w:tcPr>
            <w:tcW w:w="0" w:type="auto"/>
            <w:tcBorders>
              <w:top w:val="outset" w:sz="6" w:space="0" w:color="000000"/>
              <w:left w:val="outset" w:sz="6" w:space="0" w:color="000000"/>
              <w:bottom w:val="outset" w:sz="6" w:space="0" w:color="000000"/>
              <w:right w:val="outset" w:sz="6" w:space="0" w:color="000000"/>
            </w:tcBorders>
            <w:shd w:val="clear" w:color="auto" w:fill="3300CC"/>
            <w:vAlign w:val="center"/>
            <w:hideMark/>
          </w:tcPr>
          <w:p w:rsidR="00AE3CBD" w:rsidRDefault="00AE3CBD">
            <w:pPr>
              <w:rPr>
                <w:sz w:val="24"/>
                <w:szCs w:val="24"/>
              </w:rPr>
            </w:pPr>
            <w:r>
              <w:rPr>
                <w:b/>
                <w:bCs/>
                <w:color w:val="CCFF34"/>
              </w:rPr>
              <w:t>#3300CC</w:t>
            </w:r>
          </w:p>
        </w:tc>
        <w:tc>
          <w:tcPr>
            <w:tcW w:w="0" w:type="auto"/>
            <w:tcBorders>
              <w:top w:val="outset" w:sz="6" w:space="0" w:color="000000"/>
              <w:left w:val="outset" w:sz="6" w:space="0" w:color="000000"/>
              <w:bottom w:val="outset" w:sz="6" w:space="0" w:color="000000"/>
              <w:right w:val="outset" w:sz="6" w:space="0" w:color="000000"/>
            </w:tcBorders>
            <w:shd w:val="clear" w:color="auto" w:fill="3300FF"/>
            <w:vAlign w:val="center"/>
            <w:hideMark/>
          </w:tcPr>
          <w:p w:rsidR="00AE3CBD" w:rsidRDefault="00AE3CBD">
            <w:pPr>
              <w:rPr>
                <w:sz w:val="24"/>
                <w:szCs w:val="24"/>
              </w:rPr>
            </w:pPr>
            <w:r>
              <w:rPr>
                <w:b/>
                <w:bCs/>
                <w:color w:val="CCFF01"/>
              </w:rPr>
              <w:t>#3300FF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333300"/>
            <w:vAlign w:val="center"/>
            <w:hideMark/>
          </w:tcPr>
          <w:p w:rsidR="00AE3CBD" w:rsidRDefault="00AE3CBD">
            <w:pPr>
              <w:rPr>
                <w:sz w:val="24"/>
                <w:szCs w:val="24"/>
              </w:rPr>
            </w:pPr>
            <w:r>
              <w:rPr>
                <w:b/>
                <w:bCs/>
                <w:color w:val="CCCD00"/>
              </w:rPr>
              <w:t>#333300</w:t>
            </w:r>
          </w:p>
        </w:tc>
        <w:tc>
          <w:tcPr>
            <w:tcW w:w="0" w:type="auto"/>
            <w:tcBorders>
              <w:top w:val="outset" w:sz="6" w:space="0" w:color="000000"/>
              <w:left w:val="outset" w:sz="6" w:space="0" w:color="000000"/>
              <w:bottom w:val="outset" w:sz="6" w:space="0" w:color="000000"/>
              <w:right w:val="outset" w:sz="6" w:space="0" w:color="000000"/>
            </w:tcBorders>
            <w:shd w:val="clear" w:color="auto" w:fill="333333"/>
            <w:vAlign w:val="center"/>
            <w:hideMark/>
          </w:tcPr>
          <w:p w:rsidR="00AE3CBD" w:rsidRDefault="00AE3CBD">
            <w:pPr>
              <w:rPr>
                <w:sz w:val="24"/>
                <w:szCs w:val="24"/>
              </w:rPr>
            </w:pPr>
            <w:r>
              <w:rPr>
                <w:b/>
                <w:bCs/>
                <w:color w:val="CCCCCD"/>
              </w:rPr>
              <w:t>#333333</w:t>
            </w:r>
          </w:p>
        </w:tc>
        <w:tc>
          <w:tcPr>
            <w:tcW w:w="0" w:type="auto"/>
            <w:tcBorders>
              <w:top w:val="outset" w:sz="6" w:space="0" w:color="000000"/>
              <w:left w:val="outset" w:sz="6" w:space="0" w:color="000000"/>
              <w:bottom w:val="outset" w:sz="6" w:space="0" w:color="000000"/>
              <w:right w:val="outset" w:sz="6" w:space="0" w:color="000000"/>
            </w:tcBorders>
            <w:shd w:val="clear" w:color="auto" w:fill="333366"/>
            <w:vAlign w:val="center"/>
            <w:hideMark/>
          </w:tcPr>
          <w:p w:rsidR="00AE3CBD" w:rsidRDefault="00AE3CBD">
            <w:pPr>
              <w:rPr>
                <w:sz w:val="24"/>
                <w:szCs w:val="24"/>
              </w:rPr>
            </w:pPr>
            <w:r>
              <w:rPr>
                <w:b/>
                <w:bCs/>
                <w:color w:val="CCCC9A"/>
              </w:rPr>
              <w:t>#333366</w:t>
            </w:r>
          </w:p>
        </w:tc>
        <w:tc>
          <w:tcPr>
            <w:tcW w:w="0" w:type="auto"/>
            <w:tcBorders>
              <w:top w:val="outset" w:sz="6" w:space="0" w:color="000000"/>
              <w:left w:val="outset" w:sz="6" w:space="0" w:color="000000"/>
              <w:bottom w:val="outset" w:sz="6" w:space="0" w:color="000000"/>
              <w:right w:val="outset" w:sz="6" w:space="0" w:color="000000"/>
            </w:tcBorders>
            <w:shd w:val="clear" w:color="auto" w:fill="333399"/>
            <w:vAlign w:val="center"/>
            <w:hideMark/>
          </w:tcPr>
          <w:p w:rsidR="00AE3CBD" w:rsidRDefault="00AE3CBD">
            <w:pPr>
              <w:rPr>
                <w:sz w:val="24"/>
                <w:szCs w:val="24"/>
              </w:rPr>
            </w:pPr>
            <w:r>
              <w:rPr>
                <w:b/>
                <w:bCs/>
                <w:color w:val="CCCC67"/>
              </w:rPr>
              <w:t>#333399</w:t>
            </w:r>
          </w:p>
        </w:tc>
        <w:tc>
          <w:tcPr>
            <w:tcW w:w="0" w:type="auto"/>
            <w:tcBorders>
              <w:top w:val="outset" w:sz="6" w:space="0" w:color="000000"/>
              <w:left w:val="outset" w:sz="6" w:space="0" w:color="000000"/>
              <w:bottom w:val="outset" w:sz="6" w:space="0" w:color="000000"/>
              <w:right w:val="outset" w:sz="6" w:space="0" w:color="000000"/>
            </w:tcBorders>
            <w:shd w:val="clear" w:color="auto" w:fill="3333CC"/>
            <w:vAlign w:val="center"/>
            <w:hideMark/>
          </w:tcPr>
          <w:p w:rsidR="00AE3CBD" w:rsidRDefault="00AE3CBD">
            <w:pPr>
              <w:rPr>
                <w:sz w:val="24"/>
                <w:szCs w:val="24"/>
              </w:rPr>
            </w:pPr>
            <w:r>
              <w:rPr>
                <w:b/>
                <w:bCs/>
                <w:color w:val="CCCC34"/>
              </w:rPr>
              <w:t>#3333CC</w:t>
            </w:r>
          </w:p>
        </w:tc>
        <w:tc>
          <w:tcPr>
            <w:tcW w:w="0" w:type="auto"/>
            <w:tcBorders>
              <w:top w:val="outset" w:sz="6" w:space="0" w:color="000000"/>
              <w:left w:val="outset" w:sz="6" w:space="0" w:color="000000"/>
              <w:bottom w:val="outset" w:sz="6" w:space="0" w:color="000000"/>
              <w:right w:val="outset" w:sz="6" w:space="0" w:color="000000"/>
            </w:tcBorders>
            <w:shd w:val="clear" w:color="auto" w:fill="3333FF"/>
            <w:vAlign w:val="center"/>
            <w:hideMark/>
          </w:tcPr>
          <w:p w:rsidR="00AE3CBD" w:rsidRDefault="00AE3CBD">
            <w:pPr>
              <w:rPr>
                <w:sz w:val="24"/>
                <w:szCs w:val="24"/>
              </w:rPr>
            </w:pPr>
            <w:r>
              <w:rPr>
                <w:b/>
                <w:bCs/>
                <w:color w:val="CCCC01"/>
              </w:rPr>
              <w:t>#3333FF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336600"/>
            <w:vAlign w:val="center"/>
            <w:hideMark/>
          </w:tcPr>
          <w:p w:rsidR="00AE3CBD" w:rsidRDefault="00AE3CBD">
            <w:pPr>
              <w:rPr>
                <w:sz w:val="24"/>
                <w:szCs w:val="24"/>
              </w:rPr>
            </w:pPr>
            <w:r>
              <w:rPr>
                <w:b/>
                <w:bCs/>
                <w:color w:val="CC9A00"/>
              </w:rPr>
              <w:t>#336600</w:t>
            </w:r>
          </w:p>
        </w:tc>
        <w:tc>
          <w:tcPr>
            <w:tcW w:w="0" w:type="auto"/>
            <w:tcBorders>
              <w:top w:val="outset" w:sz="6" w:space="0" w:color="000000"/>
              <w:left w:val="outset" w:sz="6" w:space="0" w:color="000000"/>
              <w:bottom w:val="outset" w:sz="6" w:space="0" w:color="000000"/>
              <w:right w:val="outset" w:sz="6" w:space="0" w:color="000000"/>
            </w:tcBorders>
            <w:shd w:val="clear" w:color="auto" w:fill="336633"/>
            <w:vAlign w:val="center"/>
            <w:hideMark/>
          </w:tcPr>
          <w:p w:rsidR="00AE3CBD" w:rsidRDefault="00AE3CBD">
            <w:pPr>
              <w:rPr>
                <w:sz w:val="24"/>
                <w:szCs w:val="24"/>
              </w:rPr>
            </w:pPr>
            <w:r>
              <w:rPr>
                <w:b/>
                <w:bCs/>
                <w:color w:val="CC99CD"/>
              </w:rPr>
              <w:t>#336633</w:t>
            </w:r>
          </w:p>
        </w:tc>
        <w:tc>
          <w:tcPr>
            <w:tcW w:w="0" w:type="auto"/>
            <w:tcBorders>
              <w:top w:val="outset" w:sz="6" w:space="0" w:color="000000"/>
              <w:left w:val="outset" w:sz="6" w:space="0" w:color="000000"/>
              <w:bottom w:val="outset" w:sz="6" w:space="0" w:color="000000"/>
              <w:right w:val="outset" w:sz="6" w:space="0" w:color="000000"/>
            </w:tcBorders>
            <w:shd w:val="clear" w:color="auto" w:fill="336666"/>
            <w:vAlign w:val="center"/>
            <w:hideMark/>
          </w:tcPr>
          <w:p w:rsidR="00AE3CBD" w:rsidRDefault="00AE3CBD">
            <w:pPr>
              <w:rPr>
                <w:sz w:val="24"/>
                <w:szCs w:val="24"/>
              </w:rPr>
            </w:pPr>
            <w:r>
              <w:rPr>
                <w:b/>
                <w:bCs/>
                <w:color w:val="CC999A"/>
              </w:rPr>
              <w:t>#336666</w:t>
            </w:r>
          </w:p>
        </w:tc>
        <w:tc>
          <w:tcPr>
            <w:tcW w:w="0" w:type="auto"/>
            <w:tcBorders>
              <w:top w:val="outset" w:sz="6" w:space="0" w:color="000000"/>
              <w:left w:val="outset" w:sz="6" w:space="0" w:color="000000"/>
              <w:bottom w:val="outset" w:sz="6" w:space="0" w:color="000000"/>
              <w:right w:val="outset" w:sz="6" w:space="0" w:color="000000"/>
            </w:tcBorders>
            <w:shd w:val="clear" w:color="auto" w:fill="336699"/>
            <w:vAlign w:val="center"/>
            <w:hideMark/>
          </w:tcPr>
          <w:p w:rsidR="00AE3CBD" w:rsidRDefault="00AE3CBD">
            <w:pPr>
              <w:rPr>
                <w:sz w:val="24"/>
                <w:szCs w:val="24"/>
              </w:rPr>
            </w:pPr>
            <w:r>
              <w:rPr>
                <w:b/>
                <w:bCs/>
                <w:color w:val="CC9967"/>
              </w:rPr>
              <w:t>#336699</w:t>
            </w:r>
          </w:p>
        </w:tc>
        <w:tc>
          <w:tcPr>
            <w:tcW w:w="0" w:type="auto"/>
            <w:tcBorders>
              <w:top w:val="outset" w:sz="6" w:space="0" w:color="000000"/>
              <w:left w:val="outset" w:sz="6" w:space="0" w:color="000000"/>
              <w:bottom w:val="outset" w:sz="6" w:space="0" w:color="000000"/>
              <w:right w:val="outset" w:sz="6" w:space="0" w:color="000000"/>
            </w:tcBorders>
            <w:shd w:val="clear" w:color="auto" w:fill="3366CC"/>
            <w:vAlign w:val="center"/>
            <w:hideMark/>
          </w:tcPr>
          <w:p w:rsidR="00AE3CBD" w:rsidRDefault="00AE3CBD">
            <w:pPr>
              <w:rPr>
                <w:sz w:val="24"/>
                <w:szCs w:val="24"/>
              </w:rPr>
            </w:pPr>
            <w:r>
              <w:rPr>
                <w:b/>
                <w:bCs/>
                <w:color w:val="CC9934"/>
              </w:rPr>
              <w:t>#3366CC</w:t>
            </w:r>
          </w:p>
        </w:tc>
        <w:tc>
          <w:tcPr>
            <w:tcW w:w="0" w:type="auto"/>
            <w:tcBorders>
              <w:top w:val="outset" w:sz="6" w:space="0" w:color="000000"/>
              <w:left w:val="outset" w:sz="6" w:space="0" w:color="000000"/>
              <w:bottom w:val="outset" w:sz="6" w:space="0" w:color="000000"/>
              <w:right w:val="outset" w:sz="6" w:space="0" w:color="000000"/>
            </w:tcBorders>
            <w:shd w:val="clear" w:color="auto" w:fill="3366FF"/>
            <w:vAlign w:val="center"/>
            <w:hideMark/>
          </w:tcPr>
          <w:p w:rsidR="00AE3CBD" w:rsidRDefault="00AE3CBD">
            <w:pPr>
              <w:rPr>
                <w:sz w:val="24"/>
                <w:szCs w:val="24"/>
              </w:rPr>
            </w:pPr>
            <w:r>
              <w:rPr>
                <w:b/>
                <w:bCs/>
                <w:color w:val="CC9901"/>
              </w:rPr>
              <w:t>#3366FF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339900"/>
            <w:vAlign w:val="center"/>
            <w:hideMark/>
          </w:tcPr>
          <w:p w:rsidR="00AE3CBD" w:rsidRDefault="00AE3CBD">
            <w:pPr>
              <w:rPr>
                <w:sz w:val="24"/>
                <w:szCs w:val="24"/>
              </w:rPr>
            </w:pPr>
            <w:r>
              <w:rPr>
                <w:b/>
                <w:bCs/>
                <w:color w:val="CC6700"/>
              </w:rPr>
              <w:t>#339900</w:t>
            </w:r>
          </w:p>
        </w:tc>
        <w:tc>
          <w:tcPr>
            <w:tcW w:w="0" w:type="auto"/>
            <w:tcBorders>
              <w:top w:val="outset" w:sz="6" w:space="0" w:color="000000"/>
              <w:left w:val="outset" w:sz="6" w:space="0" w:color="000000"/>
              <w:bottom w:val="outset" w:sz="6" w:space="0" w:color="000000"/>
              <w:right w:val="outset" w:sz="6" w:space="0" w:color="000000"/>
            </w:tcBorders>
            <w:shd w:val="clear" w:color="auto" w:fill="339933"/>
            <w:vAlign w:val="center"/>
            <w:hideMark/>
          </w:tcPr>
          <w:p w:rsidR="00AE3CBD" w:rsidRDefault="00AE3CBD">
            <w:pPr>
              <w:rPr>
                <w:sz w:val="24"/>
                <w:szCs w:val="24"/>
              </w:rPr>
            </w:pPr>
            <w:r>
              <w:rPr>
                <w:b/>
                <w:bCs/>
                <w:color w:val="CC66CD"/>
              </w:rPr>
              <w:t>#339933</w:t>
            </w:r>
          </w:p>
        </w:tc>
        <w:tc>
          <w:tcPr>
            <w:tcW w:w="0" w:type="auto"/>
            <w:tcBorders>
              <w:top w:val="outset" w:sz="6" w:space="0" w:color="000000"/>
              <w:left w:val="outset" w:sz="6" w:space="0" w:color="000000"/>
              <w:bottom w:val="outset" w:sz="6" w:space="0" w:color="000000"/>
              <w:right w:val="outset" w:sz="6" w:space="0" w:color="000000"/>
            </w:tcBorders>
            <w:shd w:val="clear" w:color="auto" w:fill="339966"/>
            <w:vAlign w:val="center"/>
            <w:hideMark/>
          </w:tcPr>
          <w:p w:rsidR="00AE3CBD" w:rsidRDefault="00AE3CBD">
            <w:pPr>
              <w:rPr>
                <w:sz w:val="24"/>
                <w:szCs w:val="24"/>
              </w:rPr>
            </w:pPr>
            <w:r>
              <w:rPr>
                <w:b/>
                <w:bCs/>
                <w:color w:val="CC669A"/>
              </w:rPr>
              <w:t>#339966</w:t>
            </w:r>
          </w:p>
        </w:tc>
        <w:tc>
          <w:tcPr>
            <w:tcW w:w="0" w:type="auto"/>
            <w:tcBorders>
              <w:top w:val="outset" w:sz="6" w:space="0" w:color="000000"/>
              <w:left w:val="outset" w:sz="6" w:space="0" w:color="000000"/>
              <w:bottom w:val="outset" w:sz="6" w:space="0" w:color="000000"/>
              <w:right w:val="outset" w:sz="6" w:space="0" w:color="000000"/>
            </w:tcBorders>
            <w:shd w:val="clear" w:color="auto" w:fill="339999"/>
            <w:vAlign w:val="center"/>
            <w:hideMark/>
          </w:tcPr>
          <w:p w:rsidR="00AE3CBD" w:rsidRDefault="00AE3CBD">
            <w:pPr>
              <w:rPr>
                <w:sz w:val="24"/>
                <w:szCs w:val="24"/>
              </w:rPr>
            </w:pPr>
            <w:r>
              <w:rPr>
                <w:b/>
                <w:bCs/>
                <w:color w:val="CC6667"/>
              </w:rPr>
              <w:t>#339999</w:t>
            </w:r>
          </w:p>
        </w:tc>
        <w:tc>
          <w:tcPr>
            <w:tcW w:w="0" w:type="auto"/>
            <w:tcBorders>
              <w:top w:val="outset" w:sz="6" w:space="0" w:color="000000"/>
              <w:left w:val="outset" w:sz="6" w:space="0" w:color="000000"/>
              <w:bottom w:val="outset" w:sz="6" w:space="0" w:color="000000"/>
              <w:right w:val="outset" w:sz="6" w:space="0" w:color="000000"/>
            </w:tcBorders>
            <w:shd w:val="clear" w:color="auto" w:fill="3399CC"/>
            <w:vAlign w:val="center"/>
            <w:hideMark/>
          </w:tcPr>
          <w:p w:rsidR="00AE3CBD" w:rsidRDefault="00AE3CBD">
            <w:pPr>
              <w:rPr>
                <w:sz w:val="24"/>
                <w:szCs w:val="24"/>
              </w:rPr>
            </w:pPr>
            <w:r>
              <w:rPr>
                <w:b/>
                <w:bCs/>
                <w:color w:val="CC6634"/>
              </w:rPr>
              <w:t>#3399CC</w:t>
            </w:r>
          </w:p>
        </w:tc>
        <w:tc>
          <w:tcPr>
            <w:tcW w:w="0" w:type="auto"/>
            <w:tcBorders>
              <w:top w:val="outset" w:sz="6" w:space="0" w:color="000000"/>
              <w:left w:val="outset" w:sz="6" w:space="0" w:color="000000"/>
              <w:bottom w:val="outset" w:sz="6" w:space="0" w:color="000000"/>
              <w:right w:val="outset" w:sz="6" w:space="0" w:color="000000"/>
            </w:tcBorders>
            <w:shd w:val="clear" w:color="auto" w:fill="3399FF"/>
            <w:vAlign w:val="center"/>
            <w:hideMark/>
          </w:tcPr>
          <w:p w:rsidR="00AE3CBD" w:rsidRDefault="00AE3CBD">
            <w:pPr>
              <w:rPr>
                <w:sz w:val="24"/>
                <w:szCs w:val="24"/>
              </w:rPr>
            </w:pPr>
            <w:r>
              <w:rPr>
                <w:b/>
                <w:bCs/>
                <w:color w:val="CC6601"/>
              </w:rPr>
              <w:t>#3399FF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33CC00"/>
            <w:vAlign w:val="center"/>
            <w:hideMark/>
          </w:tcPr>
          <w:p w:rsidR="00AE3CBD" w:rsidRDefault="00AE3CBD">
            <w:pPr>
              <w:rPr>
                <w:sz w:val="24"/>
                <w:szCs w:val="24"/>
              </w:rPr>
            </w:pPr>
            <w:r>
              <w:rPr>
                <w:b/>
                <w:bCs/>
                <w:color w:val="CC3400"/>
              </w:rPr>
              <w:t>#33CC00</w:t>
            </w:r>
          </w:p>
        </w:tc>
        <w:tc>
          <w:tcPr>
            <w:tcW w:w="0" w:type="auto"/>
            <w:tcBorders>
              <w:top w:val="outset" w:sz="6" w:space="0" w:color="000000"/>
              <w:left w:val="outset" w:sz="6" w:space="0" w:color="000000"/>
              <w:bottom w:val="outset" w:sz="6" w:space="0" w:color="000000"/>
              <w:right w:val="outset" w:sz="6" w:space="0" w:color="000000"/>
            </w:tcBorders>
            <w:shd w:val="clear" w:color="auto" w:fill="33CC33"/>
            <w:vAlign w:val="center"/>
            <w:hideMark/>
          </w:tcPr>
          <w:p w:rsidR="00AE3CBD" w:rsidRDefault="00AE3CBD">
            <w:pPr>
              <w:rPr>
                <w:sz w:val="24"/>
                <w:szCs w:val="24"/>
              </w:rPr>
            </w:pPr>
            <w:r>
              <w:rPr>
                <w:b/>
                <w:bCs/>
                <w:color w:val="CC33CD"/>
              </w:rPr>
              <w:t>#33CC33</w:t>
            </w:r>
          </w:p>
        </w:tc>
        <w:tc>
          <w:tcPr>
            <w:tcW w:w="0" w:type="auto"/>
            <w:tcBorders>
              <w:top w:val="outset" w:sz="6" w:space="0" w:color="000000"/>
              <w:left w:val="outset" w:sz="6" w:space="0" w:color="000000"/>
              <w:bottom w:val="outset" w:sz="6" w:space="0" w:color="000000"/>
              <w:right w:val="outset" w:sz="6" w:space="0" w:color="000000"/>
            </w:tcBorders>
            <w:shd w:val="clear" w:color="auto" w:fill="33CC66"/>
            <w:vAlign w:val="center"/>
            <w:hideMark/>
          </w:tcPr>
          <w:p w:rsidR="00AE3CBD" w:rsidRDefault="00AE3CBD">
            <w:pPr>
              <w:rPr>
                <w:sz w:val="24"/>
                <w:szCs w:val="24"/>
              </w:rPr>
            </w:pPr>
            <w:r>
              <w:rPr>
                <w:b/>
                <w:bCs/>
                <w:color w:val="CC339A"/>
              </w:rPr>
              <w:t>#33CC66</w:t>
            </w:r>
          </w:p>
        </w:tc>
        <w:tc>
          <w:tcPr>
            <w:tcW w:w="0" w:type="auto"/>
            <w:tcBorders>
              <w:top w:val="outset" w:sz="6" w:space="0" w:color="000000"/>
              <w:left w:val="outset" w:sz="6" w:space="0" w:color="000000"/>
              <w:bottom w:val="outset" w:sz="6" w:space="0" w:color="000000"/>
              <w:right w:val="outset" w:sz="6" w:space="0" w:color="000000"/>
            </w:tcBorders>
            <w:shd w:val="clear" w:color="auto" w:fill="33CC99"/>
            <w:vAlign w:val="center"/>
            <w:hideMark/>
          </w:tcPr>
          <w:p w:rsidR="00AE3CBD" w:rsidRDefault="00AE3CBD">
            <w:pPr>
              <w:rPr>
                <w:sz w:val="24"/>
                <w:szCs w:val="24"/>
              </w:rPr>
            </w:pPr>
            <w:r>
              <w:rPr>
                <w:b/>
                <w:bCs/>
                <w:color w:val="CC3367"/>
              </w:rPr>
              <w:t>#33CC99</w:t>
            </w:r>
          </w:p>
        </w:tc>
        <w:tc>
          <w:tcPr>
            <w:tcW w:w="0" w:type="auto"/>
            <w:tcBorders>
              <w:top w:val="outset" w:sz="6" w:space="0" w:color="000000"/>
              <w:left w:val="outset" w:sz="6" w:space="0" w:color="000000"/>
              <w:bottom w:val="outset" w:sz="6" w:space="0" w:color="000000"/>
              <w:right w:val="outset" w:sz="6" w:space="0" w:color="000000"/>
            </w:tcBorders>
            <w:shd w:val="clear" w:color="auto" w:fill="33CCCC"/>
            <w:vAlign w:val="center"/>
            <w:hideMark/>
          </w:tcPr>
          <w:p w:rsidR="00AE3CBD" w:rsidRDefault="00AE3CBD">
            <w:pPr>
              <w:rPr>
                <w:sz w:val="24"/>
                <w:szCs w:val="24"/>
              </w:rPr>
            </w:pPr>
            <w:r>
              <w:rPr>
                <w:b/>
                <w:bCs/>
                <w:color w:val="CC3334"/>
              </w:rPr>
              <w:t>#33CCCC</w:t>
            </w:r>
          </w:p>
        </w:tc>
        <w:tc>
          <w:tcPr>
            <w:tcW w:w="0" w:type="auto"/>
            <w:tcBorders>
              <w:top w:val="outset" w:sz="6" w:space="0" w:color="000000"/>
              <w:left w:val="outset" w:sz="6" w:space="0" w:color="000000"/>
              <w:bottom w:val="outset" w:sz="6" w:space="0" w:color="000000"/>
              <w:right w:val="outset" w:sz="6" w:space="0" w:color="000000"/>
            </w:tcBorders>
            <w:shd w:val="clear" w:color="auto" w:fill="33CCFF"/>
            <w:vAlign w:val="center"/>
            <w:hideMark/>
          </w:tcPr>
          <w:p w:rsidR="00AE3CBD" w:rsidRDefault="00AE3CBD">
            <w:pPr>
              <w:rPr>
                <w:sz w:val="24"/>
                <w:szCs w:val="24"/>
              </w:rPr>
            </w:pPr>
            <w:r>
              <w:rPr>
                <w:b/>
                <w:bCs/>
                <w:color w:val="CC3301"/>
              </w:rPr>
              <w:t>#33CCFF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33FF00"/>
            <w:vAlign w:val="center"/>
            <w:hideMark/>
          </w:tcPr>
          <w:p w:rsidR="00AE3CBD" w:rsidRDefault="00AE3CBD">
            <w:pPr>
              <w:rPr>
                <w:sz w:val="24"/>
                <w:szCs w:val="24"/>
              </w:rPr>
            </w:pPr>
            <w:r>
              <w:rPr>
                <w:b/>
                <w:bCs/>
                <w:color w:val="CC0100"/>
              </w:rPr>
              <w:t>#33FF00</w:t>
            </w:r>
          </w:p>
        </w:tc>
        <w:tc>
          <w:tcPr>
            <w:tcW w:w="0" w:type="auto"/>
            <w:tcBorders>
              <w:top w:val="outset" w:sz="6" w:space="0" w:color="000000"/>
              <w:left w:val="outset" w:sz="6" w:space="0" w:color="000000"/>
              <w:bottom w:val="outset" w:sz="6" w:space="0" w:color="000000"/>
              <w:right w:val="outset" w:sz="6" w:space="0" w:color="000000"/>
            </w:tcBorders>
            <w:shd w:val="clear" w:color="auto" w:fill="33FF33"/>
            <w:vAlign w:val="center"/>
            <w:hideMark/>
          </w:tcPr>
          <w:p w:rsidR="00AE3CBD" w:rsidRDefault="00AE3CBD">
            <w:pPr>
              <w:rPr>
                <w:sz w:val="24"/>
                <w:szCs w:val="24"/>
              </w:rPr>
            </w:pPr>
            <w:r>
              <w:rPr>
                <w:b/>
                <w:bCs/>
                <w:color w:val="CC00CD"/>
              </w:rPr>
              <w:t>#33FF33</w:t>
            </w:r>
          </w:p>
        </w:tc>
        <w:tc>
          <w:tcPr>
            <w:tcW w:w="0" w:type="auto"/>
            <w:tcBorders>
              <w:top w:val="outset" w:sz="6" w:space="0" w:color="000000"/>
              <w:left w:val="outset" w:sz="6" w:space="0" w:color="000000"/>
              <w:bottom w:val="outset" w:sz="6" w:space="0" w:color="000000"/>
              <w:right w:val="outset" w:sz="6" w:space="0" w:color="000000"/>
            </w:tcBorders>
            <w:shd w:val="clear" w:color="auto" w:fill="33FF66"/>
            <w:vAlign w:val="center"/>
            <w:hideMark/>
          </w:tcPr>
          <w:p w:rsidR="00AE3CBD" w:rsidRDefault="00AE3CBD">
            <w:pPr>
              <w:rPr>
                <w:sz w:val="24"/>
                <w:szCs w:val="24"/>
              </w:rPr>
            </w:pPr>
            <w:r>
              <w:rPr>
                <w:b/>
                <w:bCs/>
                <w:color w:val="CC009A"/>
              </w:rPr>
              <w:t>#33FF66</w:t>
            </w:r>
          </w:p>
        </w:tc>
        <w:tc>
          <w:tcPr>
            <w:tcW w:w="0" w:type="auto"/>
            <w:tcBorders>
              <w:top w:val="outset" w:sz="6" w:space="0" w:color="000000"/>
              <w:left w:val="outset" w:sz="6" w:space="0" w:color="000000"/>
              <w:bottom w:val="outset" w:sz="6" w:space="0" w:color="000000"/>
              <w:right w:val="outset" w:sz="6" w:space="0" w:color="000000"/>
            </w:tcBorders>
            <w:shd w:val="clear" w:color="auto" w:fill="33FF99"/>
            <w:vAlign w:val="center"/>
            <w:hideMark/>
          </w:tcPr>
          <w:p w:rsidR="00AE3CBD" w:rsidRDefault="00AE3CBD">
            <w:pPr>
              <w:rPr>
                <w:sz w:val="24"/>
                <w:szCs w:val="24"/>
              </w:rPr>
            </w:pPr>
            <w:r>
              <w:rPr>
                <w:b/>
                <w:bCs/>
                <w:color w:val="CC0067"/>
              </w:rPr>
              <w:t>#33FF99</w:t>
            </w:r>
          </w:p>
        </w:tc>
        <w:tc>
          <w:tcPr>
            <w:tcW w:w="0" w:type="auto"/>
            <w:tcBorders>
              <w:top w:val="outset" w:sz="6" w:space="0" w:color="000000"/>
              <w:left w:val="outset" w:sz="6" w:space="0" w:color="000000"/>
              <w:bottom w:val="outset" w:sz="6" w:space="0" w:color="000000"/>
              <w:right w:val="outset" w:sz="6" w:space="0" w:color="000000"/>
            </w:tcBorders>
            <w:shd w:val="clear" w:color="auto" w:fill="33FFCC"/>
            <w:vAlign w:val="center"/>
            <w:hideMark/>
          </w:tcPr>
          <w:p w:rsidR="00AE3CBD" w:rsidRDefault="00AE3CBD">
            <w:pPr>
              <w:rPr>
                <w:sz w:val="24"/>
                <w:szCs w:val="24"/>
              </w:rPr>
            </w:pPr>
            <w:r>
              <w:rPr>
                <w:b/>
                <w:bCs/>
                <w:color w:val="CC0034"/>
              </w:rPr>
              <w:t>#33FFCC</w:t>
            </w:r>
          </w:p>
        </w:tc>
        <w:tc>
          <w:tcPr>
            <w:tcW w:w="0" w:type="auto"/>
            <w:tcBorders>
              <w:top w:val="outset" w:sz="6" w:space="0" w:color="000000"/>
              <w:left w:val="outset" w:sz="6" w:space="0" w:color="000000"/>
              <w:bottom w:val="outset" w:sz="6" w:space="0" w:color="000000"/>
              <w:right w:val="outset" w:sz="6" w:space="0" w:color="000000"/>
            </w:tcBorders>
            <w:shd w:val="clear" w:color="auto" w:fill="33FFFF"/>
            <w:vAlign w:val="center"/>
            <w:hideMark/>
          </w:tcPr>
          <w:p w:rsidR="00AE3CBD" w:rsidRDefault="00AE3CBD">
            <w:pPr>
              <w:rPr>
                <w:sz w:val="24"/>
                <w:szCs w:val="24"/>
              </w:rPr>
            </w:pPr>
            <w:r>
              <w:rPr>
                <w:b/>
                <w:bCs/>
                <w:color w:val="CC0001"/>
              </w:rPr>
              <w:t>#33FFFF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E3CBD" w:rsidRDefault="00AE3CBD">
            <w:pPr>
              <w:rPr>
                <w:sz w:val="24"/>
                <w:szCs w:val="24"/>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r>
    </w:tbl>
    <w:p w:rsidR="00AE3CBD" w:rsidRDefault="00AE3CBD" w:rsidP="00AE3CBD">
      <w:pPr>
        <w:rPr>
          <w:ins w:id="1514" w:author="Unknown"/>
        </w:rPr>
      </w:pPr>
    </w:p>
    <w:tbl>
      <w:tblPr>
        <w:tblW w:w="6900" w:type="dxa"/>
        <w:jc w:val="center"/>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tblPr>
      <w:tblGrid>
        <w:gridCol w:w="1153"/>
        <w:gridCol w:w="1152"/>
        <w:gridCol w:w="1152"/>
        <w:gridCol w:w="1152"/>
        <w:gridCol w:w="1166"/>
        <w:gridCol w:w="1125"/>
      </w:tblGrid>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660000"/>
            <w:vAlign w:val="center"/>
            <w:hideMark/>
          </w:tcPr>
          <w:p w:rsidR="00AE3CBD" w:rsidRDefault="00AE3CBD">
            <w:pPr>
              <w:rPr>
                <w:sz w:val="24"/>
                <w:szCs w:val="24"/>
              </w:rPr>
            </w:pPr>
            <w:r>
              <w:rPr>
                <w:b/>
                <w:bCs/>
                <w:color w:val="9A0000"/>
              </w:rPr>
              <w:t>#660000</w:t>
            </w:r>
          </w:p>
        </w:tc>
        <w:tc>
          <w:tcPr>
            <w:tcW w:w="0" w:type="auto"/>
            <w:tcBorders>
              <w:top w:val="outset" w:sz="6" w:space="0" w:color="000000"/>
              <w:left w:val="outset" w:sz="6" w:space="0" w:color="000000"/>
              <w:bottom w:val="outset" w:sz="6" w:space="0" w:color="000000"/>
              <w:right w:val="outset" w:sz="6" w:space="0" w:color="000000"/>
            </w:tcBorders>
            <w:shd w:val="clear" w:color="auto" w:fill="660033"/>
            <w:vAlign w:val="center"/>
            <w:hideMark/>
          </w:tcPr>
          <w:p w:rsidR="00AE3CBD" w:rsidRDefault="00AE3CBD">
            <w:pPr>
              <w:rPr>
                <w:sz w:val="24"/>
                <w:szCs w:val="24"/>
              </w:rPr>
            </w:pPr>
            <w:r>
              <w:rPr>
                <w:b/>
                <w:bCs/>
                <w:color w:val="99FFCD"/>
              </w:rPr>
              <w:t>#660033</w:t>
            </w:r>
          </w:p>
        </w:tc>
        <w:tc>
          <w:tcPr>
            <w:tcW w:w="0" w:type="auto"/>
            <w:tcBorders>
              <w:top w:val="outset" w:sz="6" w:space="0" w:color="000000"/>
              <w:left w:val="outset" w:sz="6" w:space="0" w:color="000000"/>
              <w:bottom w:val="outset" w:sz="6" w:space="0" w:color="000000"/>
              <w:right w:val="outset" w:sz="6" w:space="0" w:color="000000"/>
            </w:tcBorders>
            <w:shd w:val="clear" w:color="auto" w:fill="660066"/>
            <w:vAlign w:val="center"/>
            <w:hideMark/>
          </w:tcPr>
          <w:p w:rsidR="00AE3CBD" w:rsidRDefault="00AE3CBD">
            <w:pPr>
              <w:rPr>
                <w:sz w:val="24"/>
                <w:szCs w:val="24"/>
              </w:rPr>
            </w:pPr>
            <w:r>
              <w:rPr>
                <w:b/>
                <w:bCs/>
                <w:color w:val="99FF9A"/>
              </w:rPr>
              <w:t>#660066</w:t>
            </w:r>
          </w:p>
        </w:tc>
        <w:tc>
          <w:tcPr>
            <w:tcW w:w="0" w:type="auto"/>
            <w:tcBorders>
              <w:top w:val="outset" w:sz="6" w:space="0" w:color="000000"/>
              <w:left w:val="outset" w:sz="6" w:space="0" w:color="000000"/>
              <w:bottom w:val="outset" w:sz="6" w:space="0" w:color="000000"/>
              <w:right w:val="outset" w:sz="6" w:space="0" w:color="000000"/>
            </w:tcBorders>
            <w:shd w:val="clear" w:color="auto" w:fill="660099"/>
            <w:vAlign w:val="center"/>
            <w:hideMark/>
          </w:tcPr>
          <w:p w:rsidR="00AE3CBD" w:rsidRDefault="00AE3CBD">
            <w:pPr>
              <w:rPr>
                <w:sz w:val="24"/>
                <w:szCs w:val="24"/>
              </w:rPr>
            </w:pPr>
            <w:r>
              <w:rPr>
                <w:b/>
                <w:bCs/>
                <w:color w:val="99FF67"/>
              </w:rPr>
              <w:t>#660099</w:t>
            </w:r>
          </w:p>
        </w:tc>
        <w:tc>
          <w:tcPr>
            <w:tcW w:w="0" w:type="auto"/>
            <w:tcBorders>
              <w:top w:val="outset" w:sz="6" w:space="0" w:color="000000"/>
              <w:left w:val="outset" w:sz="6" w:space="0" w:color="000000"/>
              <w:bottom w:val="outset" w:sz="6" w:space="0" w:color="000000"/>
              <w:right w:val="outset" w:sz="6" w:space="0" w:color="000000"/>
            </w:tcBorders>
            <w:shd w:val="clear" w:color="auto" w:fill="6600CC"/>
            <w:vAlign w:val="center"/>
            <w:hideMark/>
          </w:tcPr>
          <w:p w:rsidR="00AE3CBD" w:rsidRDefault="00AE3CBD">
            <w:pPr>
              <w:rPr>
                <w:sz w:val="24"/>
                <w:szCs w:val="24"/>
              </w:rPr>
            </w:pPr>
            <w:r>
              <w:rPr>
                <w:b/>
                <w:bCs/>
                <w:color w:val="99FF34"/>
              </w:rPr>
              <w:t>#6600CC</w:t>
            </w:r>
          </w:p>
        </w:tc>
        <w:tc>
          <w:tcPr>
            <w:tcW w:w="0" w:type="auto"/>
            <w:tcBorders>
              <w:top w:val="outset" w:sz="6" w:space="0" w:color="000000"/>
              <w:left w:val="outset" w:sz="6" w:space="0" w:color="000000"/>
              <w:bottom w:val="outset" w:sz="6" w:space="0" w:color="000000"/>
              <w:right w:val="outset" w:sz="6" w:space="0" w:color="000000"/>
            </w:tcBorders>
            <w:shd w:val="clear" w:color="auto" w:fill="6600FF"/>
            <w:vAlign w:val="center"/>
            <w:hideMark/>
          </w:tcPr>
          <w:p w:rsidR="00AE3CBD" w:rsidRDefault="00AE3CBD">
            <w:pPr>
              <w:rPr>
                <w:sz w:val="24"/>
                <w:szCs w:val="24"/>
              </w:rPr>
            </w:pPr>
            <w:r>
              <w:rPr>
                <w:b/>
                <w:bCs/>
                <w:color w:val="99FF01"/>
              </w:rPr>
              <w:t>#6600FF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663300"/>
            <w:vAlign w:val="center"/>
            <w:hideMark/>
          </w:tcPr>
          <w:p w:rsidR="00AE3CBD" w:rsidRDefault="00AE3CBD">
            <w:pPr>
              <w:rPr>
                <w:sz w:val="24"/>
                <w:szCs w:val="24"/>
              </w:rPr>
            </w:pPr>
            <w:r>
              <w:rPr>
                <w:b/>
                <w:bCs/>
                <w:color w:val="99CD00"/>
              </w:rPr>
              <w:t>#663300</w:t>
            </w:r>
          </w:p>
        </w:tc>
        <w:tc>
          <w:tcPr>
            <w:tcW w:w="0" w:type="auto"/>
            <w:tcBorders>
              <w:top w:val="outset" w:sz="6" w:space="0" w:color="000000"/>
              <w:left w:val="outset" w:sz="6" w:space="0" w:color="000000"/>
              <w:bottom w:val="outset" w:sz="6" w:space="0" w:color="000000"/>
              <w:right w:val="outset" w:sz="6" w:space="0" w:color="000000"/>
            </w:tcBorders>
            <w:shd w:val="clear" w:color="auto" w:fill="663333"/>
            <w:vAlign w:val="center"/>
            <w:hideMark/>
          </w:tcPr>
          <w:p w:rsidR="00AE3CBD" w:rsidRDefault="00AE3CBD">
            <w:pPr>
              <w:rPr>
                <w:sz w:val="24"/>
                <w:szCs w:val="24"/>
              </w:rPr>
            </w:pPr>
            <w:r>
              <w:rPr>
                <w:b/>
                <w:bCs/>
                <w:color w:val="99CCCD"/>
              </w:rPr>
              <w:t>#663333</w:t>
            </w:r>
          </w:p>
        </w:tc>
        <w:tc>
          <w:tcPr>
            <w:tcW w:w="0" w:type="auto"/>
            <w:tcBorders>
              <w:top w:val="outset" w:sz="6" w:space="0" w:color="000000"/>
              <w:left w:val="outset" w:sz="6" w:space="0" w:color="000000"/>
              <w:bottom w:val="outset" w:sz="6" w:space="0" w:color="000000"/>
              <w:right w:val="outset" w:sz="6" w:space="0" w:color="000000"/>
            </w:tcBorders>
            <w:shd w:val="clear" w:color="auto" w:fill="663366"/>
            <w:vAlign w:val="center"/>
            <w:hideMark/>
          </w:tcPr>
          <w:p w:rsidR="00AE3CBD" w:rsidRDefault="00AE3CBD">
            <w:pPr>
              <w:rPr>
                <w:sz w:val="24"/>
                <w:szCs w:val="24"/>
              </w:rPr>
            </w:pPr>
            <w:r>
              <w:rPr>
                <w:b/>
                <w:bCs/>
                <w:color w:val="99CC9A"/>
              </w:rPr>
              <w:t>#663366</w:t>
            </w:r>
          </w:p>
        </w:tc>
        <w:tc>
          <w:tcPr>
            <w:tcW w:w="0" w:type="auto"/>
            <w:tcBorders>
              <w:top w:val="outset" w:sz="6" w:space="0" w:color="000000"/>
              <w:left w:val="outset" w:sz="6" w:space="0" w:color="000000"/>
              <w:bottom w:val="outset" w:sz="6" w:space="0" w:color="000000"/>
              <w:right w:val="outset" w:sz="6" w:space="0" w:color="000000"/>
            </w:tcBorders>
            <w:shd w:val="clear" w:color="auto" w:fill="663399"/>
            <w:vAlign w:val="center"/>
            <w:hideMark/>
          </w:tcPr>
          <w:p w:rsidR="00AE3CBD" w:rsidRDefault="00AE3CBD">
            <w:pPr>
              <w:rPr>
                <w:sz w:val="24"/>
                <w:szCs w:val="24"/>
              </w:rPr>
            </w:pPr>
            <w:r>
              <w:rPr>
                <w:b/>
                <w:bCs/>
                <w:color w:val="99CC67"/>
              </w:rPr>
              <w:t>#663399</w:t>
            </w:r>
          </w:p>
        </w:tc>
        <w:tc>
          <w:tcPr>
            <w:tcW w:w="0" w:type="auto"/>
            <w:tcBorders>
              <w:top w:val="outset" w:sz="6" w:space="0" w:color="000000"/>
              <w:left w:val="outset" w:sz="6" w:space="0" w:color="000000"/>
              <w:bottom w:val="outset" w:sz="6" w:space="0" w:color="000000"/>
              <w:right w:val="outset" w:sz="6" w:space="0" w:color="000000"/>
            </w:tcBorders>
            <w:shd w:val="clear" w:color="auto" w:fill="6633CC"/>
            <w:vAlign w:val="center"/>
            <w:hideMark/>
          </w:tcPr>
          <w:p w:rsidR="00AE3CBD" w:rsidRDefault="00AE3CBD">
            <w:pPr>
              <w:rPr>
                <w:sz w:val="24"/>
                <w:szCs w:val="24"/>
              </w:rPr>
            </w:pPr>
            <w:r>
              <w:rPr>
                <w:b/>
                <w:bCs/>
                <w:color w:val="99CC34"/>
              </w:rPr>
              <w:t>#6633CC</w:t>
            </w:r>
          </w:p>
        </w:tc>
        <w:tc>
          <w:tcPr>
            <w:tcW w:w="0" w:type="auto"/>
            <w:tcBorders>
              <w:top w:val="outset" w:sz="6" w:space="0" w:color="000000"/>
              <w:left w:val="outset" w:sz="6" w:space="0" w:color="000000"/>
              <w:bottom w:val="outset" w:sz="6" w:space="0" w:color="000000"/>
              <w:right w:val="outset" w:sz="6" w:space="0" w:color="000000"/>
            </w:tcBorders>
            <w:shd w:val="clear" w:color="auto" w:fill="6633FF"/>
            <w:vAlign w:val="center"/>
            <w:hideMark/>
          </w:tcPr>
          <w:p w:rsidR="00AE3CBD" w:rsidRDefault="00AE3CBD">
            <w:pPr>
              <w:rPr>
                <w:sz w:val="24"/>
                <w:szCs w:val="24"/>
              </w:rPr>
            </w:pPr>
            <w:r>
              <w:rPr>
                <w:b/>
                <w:bCs/>
                <w:color w:val="99CC01"/>
              </w:rPr>
              <w:t>#6633FF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666600"/>
            <w:vAlign w:val="center"/>
            <w:hideMark/>
          </w:tcPr>
          <w:p w:rsidR="00AE3CBD" w:rsidRDefault="00AE3CBD">
            <w:pPr>
              <w:rPr>
                <w:sz w:val="24"/>
                <w:szCs w:val="24"/>
              </w:rPr>
            </w:pPr>
            <w:r>
              <w:rPr>
                <w:b/>
                <w:bCs/>
                <w:color w:val="999A00"/>
              </w:rPr>
              <w:t>#666600</w:t>
            </w:r>
          </w:p>
        </w:tc>
        <w:tc>
          <w:tcPr>
            <w:tcW w:w="0" w:type="auto"/>
            <w:tcBorders>
              <w:top w:val="outset" w:sz="6" w:space="0" w:color="000000"/>
              <w:left w:val="outset" w:sz="6" w:space="0" w:color="000000"/>
              <w:bottom w:val="outset" w:sz="6" w:space="0" w:color="000000"/>
              <w:right w:val="outset" w:sz="6" w:space="0" w:color="000000"/>
            </w:tcBorders>
            <w:shd w:val="clear" w:color="auto" w:fill="666633"/>
            <w:vAlign w:val="center"/>
            <w:hideMark/>
          </w:tcPr>
          <w:p w:rsidR="00AE3CBD" w:rsidRDefault="00AE3CBD">
            <w:pPr>
              <w:rPr>
                <w:sz w:val="24"/>
                <w:szCs w:val="24"/>
              </w:rPr>
            </w:pPr>
            <w:r>
              <w:rPr>
                <w:b/>
                <w:bCs/>
                <w:color w:val="9999CD"/>
              </w:rPr>
              <w:t>#666633</w:t>
            </w:r>
          </w:p>
        </w:tc>
        <w:tc>
          <w:tcPr>
            <w:tcW w:w="0" w:type="auto"/>
            <w:tcBorders>
              <w:top w:val="outset" w:sz="6" w:space="0" w:color="000000"/>
              <w:left w:val="outset" w:sz="6" w:space="0" w:color="000000"/>
              <w:bottom w:val="outset" w:sz="6" w:space="0" w:color="000000"/>
              <w:right w:val="outset" w:sz="6" w:space="0" w:color="000000"/>
            </w:tcBorders>
            <w:shd w:val="clear" w:color="auto" w:fill="666666"/>
            <w:vAlign w:val="center"/>
            <w:hideMark/>
          </w:tcPr>
          <w:p w:rsidR="00AE3CBD" w:rsidRDefault="00AE3CBD">
            <w:pPr>
              <w:rPr>
                <w:sz w:val="24"/>
                <w:szCs w:val="24"/>
              </w:rPr>
            </w:pPr>
            <w:r>
              <w:rPr>
                <w:b/>
                <w:bCs/>
                <w:color w:val="99999A"/>
              </w:rPr>
              <w:t>#666666</w:t>
            </w:r>
          </w:p>
        </w:tc>
        <w:tc>
          <w:tcPr>
            <w:tcW w:w="0" w:type="auto"/>
            <w:tcBorders>
              <w:top w:val="outset" w:sz="6" w:space="0" w:color="000000"/>
              <w:left w:val="outset" w:sz="6" w:space="0" w:color="000000"/>
              <w:bottom w:val="outset" w:sz="6" w:space="0" w:color="000000"/>
              <w:right w:val="outset" w:sz="6" w:space="0" w:color="000000"/>
            </w:tcBorders>
            <w:shd w:val="clear" w:color="auto" w:fill="666699"/>
            <w:vAlign w:val="center"/>
            <w:hideMark/>
          </w:tcPr>
          <w:p w:rsidR="00AE3CBD" w:rsidRDefault="00AE3CBD">
            <w:pPr>
              <w:rPr>
                <w:sz w:val="24"/>
                <w:szCs w:val="24"/>
              </w:rPr>
            </w:pPr>
            <w:r>
              <w:rPr>
                <w:b/>
                <w:bCs/>
                <w:color w:val="999967"/>
              </w:rPr>
              <w:t>#666699</w:t>
            </w:r>
          </w:p>
        </w:tc>
        <w:tc>
          <w:tcPr>
            <w:tcW w:w="0" w:type="auto"/>
            <w:tcBorders>
              <w:top w:val="outset" w:sz="6" w:space="0" w:color="000000"/>
              <w:left w:val="outset" w:sz="6" w:space="0" w:color="000000"/>
              <w:bottom w:val="outset" w:sz="6" w:space="0" w:color="000000"/>
              <w:right w:val="outset" w:sz="6" w:space="0" w:color="000000"/>
            </w:tcBorders>
            <w:shd w:val="clear" w:color="auto" w:fill="6666CC"/>
            <w:vAlign w:val="center"/>
            <w:hideMark/>
          </w:tcPr>
          <w:p w:rsidR="00AE3CBD" w:rsidRDefault="00AE3CBD">
            <w:pPr>
              <w:rPr>
                <w:sz w:val="24"/>
                <w:szCs w:val="24"/>
              </w:rPr>
            </w:pPr>
            <w:r>
              <w:rPr>
                <w:b/>
                <w:bCs/>
                <w:color w:val="999934"/>
              </w:rPr>
              <w:t>#6666CC</w:t>
            </w:r>
          </w:p>
        </w:tc>
        <w:tc>
          <w:tcPr>
            <w:tcW w:w="0" w:type="auto"/>
            <w:tcBorders>
              <w:top w:val="outset" w:sz="6" w:space="0" w:color="000000"/>
              <w:left w:val="outset" w:sz="6" w:space="0" w:color="000000"/>
              <w:bottom w:val="outset" w:sz="6" w:space="0" w:color="000000"/>
              <w:right w:val="outset" w:sz="6" w:space="0" w:color="000000"/>
            </w:tcBorders>
            <w:shd w:val="clear" w:color="auto" w:fill="6666FF"/>
            <w:vAlign w:val="center"/>
            <w:hideMark/>
          </w:tcPr>
          <w:p w:rsidR="00AE3CBD" w:rsidRDefault="00AE3CBD">
            <w:pPr>
              <w:rPr>
                <w:sz w:val="24"/>
                <w:szCs w:val="24"/>
              </w:rPr>
            </w:pPr>
            <w:r>
              <w:rPr>
                <w:b/>
                <w:bCs/>
                <w:color w:val="999901"/>
              </w:rPr>
              <w:t>#6666FF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669900"/>
            <w:vAlign w:val="center"/>
            <w:hideMark/>
          </w:tcPr>
          <w:p w:rsidR="00AE3CBD" w:rsidRDefault="00AE3CBD">
            <w:pPr>
              <w:rPr>
                <w:sz w:val="24"/>
                <w:szCs w:val="24"/>
              </w:rPr>
            </w:pPr>
            <w:r>
              <w:rPr>
                <w:b/>
                <w:bCs/>
                <w:color w:val="996700"/>
              </w:rPr>
              <w:t>#669900</w:t>
            </w:r>
          </w:p>
        </w:tc>
        <w:tc>
          <w:tcPr>
            <w:tcW w:w="0" w:type="auto"/>
            <w:tcBorders>
              <w:top w:val="outset" w:sz="6" w:space="0" w:color="000000"/>
              <w:left w:val="outset" w:sz="6" w:space="0" w:color="000000"/>
              <w:bottom w:val="outset" w:sz="6" w:space="0" w:color="000000"/>
              <w:right w:val="outset" w:sz="6" w:space="0" w:color="000000"/>
            </w:tcBorders>
            <w:shd w:val="clear" w:color="auto" w:fill="669933"/>
            <w:vAlign w:val="center"/>
            <w:hideMark/>
          </w:tcPr>
          <w:p w:rsidR="00AE3CBD" w:rsidRDefault="00AE3CBD">
            <w:pPr>
              <w:rPr>
                <w:sz w:val="24"/>
                <w:szCs w:val="24"/>
              </w:rPr>
            </w:pPr>
            <w:r>
              <w:rPr>
                <w:b/>
                <w:bCs/>
                <w:color w:val="9966CD"/>
              </w:rPr>
              <w:t>#669933</w:t>
            </w:r>
          </w:p>
        </w:tc>
        <w:tc>
          <w:tcPr>
            <w:tcW w:w="0" w:type="auto"/>
            <w:tcBorders>
              <w:top w:val="outset" w:sz="6" w:space="0" w:color="000000"/>
              <w:left w:val="outset" w:sz="6" w:space="0" w:color="000000"/>
              <w:bottom w:val="outset" w:sz="6" w:space="0" w:color="000000"/>
              <w:right w:val="outset" w:sz="6" w:space="0" w:color="000000"/>
            </w:tcBorders>
            <w:shd w:val="clear" w:color="auto" w:fill="669966"/>
            <w:vAlign w:val="center"/>
            <w:hideMark/>
          </w:tcPr>
          <w:p w:rsidR="00AE3CBD" w:rsidRDefault="00AE3CBD">
            <w:pPr>
              <w:rPr>
                <w:sz w:val="24"/>
                <w:szCs w:val="24"/>
              </w:rPr>
            </w:pPr>
            <w:r>
              <w:rPr>
                <w:b/>
                <w:bCs/>
                <w:color w:val="99669A"/>
              </w:rPr>
              <w:t>#669966</w:t>
            </w:r>
          </w:p>
        </w:tc>
        <w:tc>
          <w:tcPr>
            <w:tcW w:w="0" w:type="auto"/>
            <w:tcBorders>
              <w:top w:val="outset" w:sz="6" w:space="0" w:color="000000"/>
              <w:left w:val="outset" w:sz="6" w:space="0" w:color="000000"/>
              <w:bottom w:val="outset" w:sz="6" w:space="0" w:color="000000"/>
              <w:right w:val="outset" w:sz="6" w:space="0" w:color="000000"/>
            </w:tcBorders>
            <w:shd w:val="clear" w:color="auto" w:fill="669999"/>
            <w:vAlign w:val="center"/>
            <w:hideMark/>
          </w:tcPr>
          <w:p w:rsidR="00AE3CBD" w:rsidRDefault="00AE3CBD">
            <w:pPr>
              <w:rPr>
                <w:sz w:val="24"/>
                <w:szCs w:val="24"/>
              </w:rPr>
            </w:pPr>
            <w:r>
              <w:rPr>
                <w:b/>
                <w:bCs/>
                <w:color w:val="996667"/>
              </w:rPr>
              <w:t>#669999</w:t>
            </w:r>
          </w:p>
        </w:tc>
        <w:tc>
          <w:tcPr>
            <w:tcW w:w="0" w:type="auto"/>
            <w:tcBorders>
              <w:top w:val="outset" w:sz="6" w:space="0" w:color="000000"/>
              <w:left w:val="outset" w:sz="6" w:space="0" w:color="000000"/>
              <w:bottom w:val="outset" w:sz="6" w:space="0" w:color="000000"/>
              <w:right w:val="outset" w:sz="6" w:space="0" w:color="000000"/>
            </w:tcBorders>
            <w:shd w:val="clear" w:color="auto" w:fill="6699CC"/>
            <w:vAlign w:val="center"/>
            <w:hideMark/>
          </w:tcPr>
          <w:p w:rsidR="00AE3CBD" w:rsidRDefault="00AE3CBD">
            <w:pPr>
              <w:rPr>
                <w:sz w:val="24"/>
                <w:szCs w:val="24"/>
              </w:rPr>
            </w:pPr>
            <w:r>
              <w:rPr>
                <w:b/>
                <w:bCs/>
                <w:color w:val="996634"/>
              </w:rPr>
              <w:t>#6699CC</w:t>
            </w:r>
          </w:p>
        </w:tc>
        <w:tc>
          <w:tcPr>
            <w:tcW w:w="0" w:type="auto"/>
            <w:tcBorders>
              <w:top w:val="outset" w:sz="6" w:space="0" w:color="000000"/>
              <w:left w:val="outset" w:sz="6" w:space="0" w:color="000000"/>
              <w:bottom w:val="outset" w:sz="6" w:space="0" w:color="000000"/>
              <w:right w:val="outset" w:sz="6" w:space="0" w:color="000000"/>
            </w:tcBorders>
            <w:shd w:val="clear" w:color="auto" w:fill="6699FF"/>
            <w:vAlign w:val="center"/>
            <w:hideMark/>
          </w:tcPr>
          <w:p w:rsidR="00AE3CBD" w:rsidRDefault="00AE3CBD">
            <w:pPr>
              <w:rPr>
                <w:sz w:val="24"/>
                <w:szCs w:val="24"/>
              </w:rPr>
            </w:pPr>
            <w:r>
              <w:rPr>
                <w:b/>
                <w:bCs/>
                <w:color w:val="996601"/>
              </w:rPr>
              <w:t>#6699FF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66CC00"/>
            <w:vAlign w:val="center"/>
            <w:hideMark/>
          </w:tcPr>
          <w:p w:rsidR="00AE3CBD" w:rsidRDefault="00AE3CBD">
            <w:pPr>
              <w:rPr>
                <w:sz w:val="24"/>
                <w:szCs w:val="24"/>
              </w:rPr>
            </w:pPr>
            <w:r>
              <w:rPr>
                <w:b/>
                <w:bCs/>
                <w:color w:val="993400"/>
              </w:rPr>
              <w:lastRenderedPageBreak/>
              <w:t>#66CC00</w:t>
            </w:r>
          </w:p>
        </w:tc>
        <w:tc>
          <w:tcPr>
            <w:tcW w:w="0" w:type="auto"/>
            <w:tcBorders>
              <w:top w:val="outset" w:sz="6" w:space="0" w:color="000000"/>
              <w:left w:val="outset" w:sz="6" w:space="0" w:color="000000"/>
              <w:bottom w:val="outset" w:sz="6" w:space="0" w:color="000000"/>
              <w:right w:val="outset" w:sz="6" w:space="0" w:color="000000"/>
            </w:tcBorders>
            <w:shd w:val="clear" w:color="auto" w:fill="66CC33"/>
            <w:vAlign w:val="center"/>
            <w:hideMark/>
          </w:tcPr>
          <w:p w:rsidR="00AE3CBD" w:rsidRDefault="00AE3CBD">
            <w:pPr>
              <w:rPr>
                <w:sz w:val="24"/>
                <w:szCs w:val="24"/>
              </w:rPr>
            </w:pPr>
            <w:r>
              <w:rPr>
                <w:b/>
                <w:bCs/>
                <w:color w:val="9933CD"/>
              </w:rPr>
              <w:t>#66CC33</w:t>
            </w:r>
          </w:p>
        </w:tc>
        <w:tc>
          <w:tcPr>
            <w:tcW w:w="0" w:type="auto"/>
            <w:tcBorders>
              <w:top w:val="outset" w:sz="6" w:space="0" w:color="000000"/>
              <w:left w:val="outset" w:sz="6" w:space="0" w:color="000000"/>
              <w:bottom w:val="outset" w:sz="6" w:space="0" w:color="000000"/>
              <w:right w:val="outset" w:sz="6" w:space="0" w:color="000000"/>
            </w:tcBorders>
            <w:shd w:val="clear" w:color="auto" w:fill="66CC66"/>
            <w:vAlign w:val="center"/>
            <w:hideMark/>
          </w:tcPr>
          <w:p w:rsidR="00AE3CBD" w:rsidRDefault="00AE3CBD">
            <w:pPr>
              <w:rPr>
                <w:sz w:val="24"/>
                <w:szCs w:val="24"/>
              </w:rPr>
            </w:pPr>
            <w:r>
              <w:rPr>
                <w:b/>
                <w:bCs/>
                <w:color w:val="99339A"/>
              </w:rPr>
              <w:t>#66CC66</w:t>
            </w:r>
          </w:p>
        </w:tc>
        <w:tc>
          <w:tcPr>
            <w:tcW w:w="0" w:type="auto"/>
            <w:tcBorders>
              <w:top w:val="outset" w:sz="6" w:space="0" w:color="000000"/>
              <w:left w:val="outset" w:sz="6" w:space="0" w:color="000000"/>
              <w:bottom w:val="outset" w:sz="6" w:space="0" w:color="000000"/>
              <w:right w:val="outset" w:sz="6" w:space="0" w:color="000000"/>
            </w:tcBorders>
            <w:shd w:val="clear" w:color="auto" w:fill="66CC99"/>
            <w:vAlign w:val="center"/>
            <w:hideMark/>
          </w:tcPr>
          <w:p w:rsidR="00AE3CBD" w:rsidRDefault="00AE3CBD">
            <w:pPr>
              <w:rPr>
                <w:sz w:val="24"/>
                <w:szCs w:val="24"/>
              </w:rPr>
            </w:pPr>
            <w:r>
              <w:rPr>
                <w:b/>
                <w:bCs/>
                <w:color w:val="993367"/>
              </w:rPr>
              <w:t>#66CC99</w:t>
            </w:r>
          </w:p>
        </w:tc>
        <w:tc>
          <w:tcPr>
            <w:tcW w:w="0" w:type="auto"/>
            <w:tcBorders>
              <w:top w:val="outset" w:sz="6" w:space="0" w:color="000000"/>
              <w:left w:val="outset" w:sz="6" w:space="0" w:color="000000"/>
              <w:bottom w:val="outset" w:sz="6" w:space="0" w:color="000000"/>
              <w:right w:val="outset" w:sz="6" w:space="0" w:color="000000"/>
            </w:tcBorders>
            <w:shd w:val="clear" w:color="auto" w:fill="66CCCC"/>
            <w:vAlign w:val="center"/>
            <w:hideMark/>
          </w:tcPr>
          <w:p w:rsidR="00AE3CBD" w:rsidRDefault="00AE3CBD">
            <w:pPr>
              <w:rPr>
                <w:sz w:val="24"/>
                <w:szCs w:val="24"/>
              </w:rPr>
            </w:pPr>
            <w:r>
              <w:rPr>
                <w:b/>
                <w:bCs/>
                <w:color w:val="993334"/>
              </w:rPr>
              <w:t>#66CCCC</w:t>
            </w:r>
          </w:p>
        </w:tc>
        <w:tc>
          <w:tcPr>
            <w:tcW w:w="0" w:type="auto"/>
            <w:tcBorders>
              <w:top w:val="outset" w:sz="6" w:space="0" w:color="000000"/>
              <w:left w:val="outset" w:sz="6" w:space="0" w:color="000000"/>
              <w:bottom w:val="outset" w:sz="6" w:space="0" w:color="000000"/>
              <w:right w:val="outset" w:sz="6" w:space="0" w:color="000000"/>
            </w:tcBorders>
            <w:shd w:val="clear" w:color="auto" w:fill="66CCFF"/>
            <w:vAlign w:val="center"/>
            <w:hideMark/>
          </w:tcPr>
          <w:p w:rsidR="00AE3CBD" w:rsidRDefault="00AE3CBD">
            <w:pPr>
              <w:rPr>
                <w:sz w:val="24"/>
                <w:szCs w:val="24"/>
              </w:rPr>
            </w:pPr>
            <w:r>
              <w:rPr>
                <w:b/>
                <w:bCs/>
                <w:color w:val="993301"/>
              </w:rPr>
              <w:t>#66CCFF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66FF00"/>
            <w:vAlign w:val="center"/>
            <w:hideMark/>
          </w:tcPr>
          <w:p w:rsidR="00AE3CBD" w:rsidRDefault="00AE3CBD">
            <w:pPr>
              <w:rPr>
                <w:sz w:val="24"/>
                <w:szCs w:val="24"/>
              </w:rPr>
            </w:pPr>
            <w:r>
              <w:rPr>
                <w:b/>
                <w:bCs/>
                <w:color w:val="990100"/>
              </w:rPr>
              <w:t>#66FF00</w:t>
            </w:r>
          </w:p>
        </w:tc>
        <w:tc>
          <w:tcPr>
            <w:tcW w:w="0" w:type="auto"/>
            <w:tcBorders>
              <w:top w:val="outset" w:sz="6" w:space="0" w:color="000000"/>
              <w:left w:val="outset" w:sz="6" w:space="0" w:color="000000"/>
              <w:bottom w:val="outset" w:sz="6" w:space="0" w:color="000000"/>
              <w:right w:val="outset" w:sz="6" w:space="0" w:color="000000"/>
            </w:tcBorders>
            <w:shd w:val="clear" w:color="auto" w:fill="66FF33"/>
            <w:vAlign w:val="center"/>
            <w:hideMark/>
          </w:tcPr>
          <w:p w:rsidR="00AE3CBD" w:rsidRDefault="00AE3CBD">
            <w:pPr>
              <w:rPr>
                <w:sz w:val="24"/>
                <w:szCs w:val="24"/>
              </w:rPr>
            </w:pPr>
            <w:r>
              <w:rPr>
                <w:b/>
                <w:bCs/>
                <w:color w:val="9900CD"/>
              </w:rPr>
              <w:t>#66FF33</w:t>
            </w:r>
          </w:p>
        </w:tc>
        <w:tc>
          <w:tcPr>
            <w:tcW w:w="0" w:type="auto"/>
            <w:tcBorders>
              <w:top w:val="outset" w:sz="6" w:space="0" w:color="000000"/>
              <w:left w:val="outset" w:sz="6" w:space="0" w:color="000000"/>
              <w:bottom w:val="outset" w:sz="6" w:space="0" w:color="000000"/>
              <w:right w:val="outset" w:sz="6" w:space="0" w:color="000000"/>
            </w:tcBorders>
            <w:shd w:val="clear" w:color="auto" w:fill="66FF66"/>
            <w:vAlign w:val="center"/>
            <w:hideMark/>
          </w:tcPr>
          <w:p w:rsidR="00AE3CBD" w:rsidRDefault="00AE3CBD">
            <w:pPr>
              <w:rPr>
                <w:sz w:val="24"/>
                <w:szCs w:val="24"/>
              </w:rPr>
            </w:pPr>
            <w:r>
              <w:rPr>
                <w:b/>
                <w:bCs/>
                <w:color w:val="99009A"/>
              </w:rPr>
              <w:t>#66FF66</w:t>
            </w:r>
          </w:p>
        </w:tc>
        <w:tc>
          <w:tcPr>
            <w:tcW w:w="0" w:type="auto"/>
            <w:tcBorders>
              <w:top w:val="outset" w:sz="6" w:space="0" w:color="000000"/>
              <w:left w:val="outset" w:sz="6" w:space="0" w:color="000000"/>
              <w:bottom w:val="outset" w:sz="6" w:space="0" w:color="000000"/>
              <w:right w:val="outset" w:sz="6" w:space="0" w:color="000000"/>
            </w:tcBorders>
            <w:shd w:val="clear" w:color="auto" w:fill="66FF99"/>
            <w:vAlign w:val="center"/>
            <w:hideMark/>
          </w:tcPr>
          <w:p w:rsidR="00AE3CBD" w:rsidRDefault="00AE3CBD">
            <w:pPr>
              <w:rPr>
                <w:sz w:val="24"/>
                <w:szCs w:val="24"/>
              </w:rPr>
            </w:pPr>
            <w:r>
              <w:rPr>
                <w:b/>
                <w:bCs/>
                <w:color w:val="990067"/>
              </w:rPr>
              <w:t>#66FF99</w:t>
            </w:r>
          </w:p>
        </w:tc>
        <w:tc>
          <w:tcPr>
            <w:tcW w:w="0" w:type="auto"/>
            <w:tcBorders>
              <w:top w:val="outset" w:sz="6" w:space="0" w:color="000000"/>
              <w:left w:val="outset" w:sz="6" w:space="0" w:color="000000"/>
              <w:bottom w:val="outset" w:sz="6" w:space="0" w:color="000000"/>
              <w:right w:val="outset" w:sz="6" w:space="0" w:color="000000"/>
            </w:tcBorders>
            <w:shd w:val="clear" w:color="auto" w:fill="66FFCC"/>
            <w:vAlign w:val="center"/>
            <w:hideMark/>
          </w:tcPr>
          <w:p w:rsidR="00AE3CBD" w:rsidRDefault="00AE3CBD">
            <w:pPr>
              <w:rPr>
                <w:sz w:val="24"/>
                <w:szCs w:val="24"/>
              </w:rPr>
            </w:pPr>
            <w:r>
              <w:rPr>
                <w:b/>
                <w:bCs/>
                <w:color w:val="990034"/>
              </w:rPr>
              <w:t>#66FFCC</w:t>
            </w:r>
          </w:p>
        </w:tc>
        <w:tc>
          <w:tcPr>
            <w:tcW w:w="0" w:type="auto"/>
            <w:tcBorders>
              <w:top w:val="outset" w:sz="6" w:space="0" w:color="000000"/>
              <w:left w:val="outset" w:sz="6" w:space="0" w:color="000000"/>
              <w:bottom w:val="outset" w:sz="6" w:space="0" w:color="000000"/>
              <w:right w:val="outset" w:sz="6" w:space="0" w:color="000000"/>
            </w:tcBorders>
            <w:shd w:val="clear" w:color="auto" w:fill="66FFFF"/>
            <w:vAlign w:val="center"/>
            <w:hideMark/>
          </w:tcPr>
          <w:p w:rsidR="00AE3CBD" w:rsidRDefault="00AE3CBD">
            <w:pPr>
              <w:rPr>
                <w:sz w:val="24"/>
                <w:szCs w:val="24"/>
              </w:rPr>
            </w:pPr>
            <w:r>
              <w:rPr>
                <w:b/>
                <w:bCs/>
                <w:color w:val="990001"/>
              </w:rPr>
              <w:t>#66FFFF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E3CBD" w:rsidRDefault="00AE3CBD">
            <w:pPr>
              <w:rPr>
                <w:sz w:val="24"/>
                <w:szCs w:val="24"/>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r>
    </w:tbl>
    <w:p w:rsidR="00AE3CBD" w:rsidRDefault="00AE3CBD" w:rsidP="00AE3CBD">
      <w:pPr>
        <w:pStyle w:val="Heading2"/>
        <w:rPr>
          <w:ins w:id="1515" w:author="Unknown"/>
        </w:rPr>
      </w:pPr>
      <w:ins w:id="1516" w:author="Unknown">
        <w:r>
          <w:t>HTML Color Values Continued:</w:t>
        </w:r>
      </w:ins>
    </w:p>
    <w:tbl>
      <w:tblPr>
        <w:tblW w:w="6900" w:type="dxa"/>
        <w:jc w:val="center"/>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tblPr>
      <w:tblGrid>
        <w:gridCol w:w="1153"/>
        <w:gridCol w:w="1152"/>
        <w:gridCol w:w="1152"/>
        <w:gridCol w:w="1152"/>
        <w:gridCol w:w="1166"/>
        <w:gridCol w:w="1125"/>
      </w:tblGrid>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990000"/>
            <w:vAlign w:val="center"/>
            <w:hideMark/>
          </w:tcPr>
          <w:p w:rsidR="00AE3CBD" w:rsidRDefault="00AE3CBD">
            <w:pPr>
              <w:rPr>
                <w:sz w:val="24"/>
                <w:szCs w:val="24"/>
              </w:rPr>
            </w:pPr>
            <w:r>
              <w:rPr>
                <w:b/>
                <w:bCs/>
                <w:color w:val="670000"/>
              </w:rPr>
              <w:t>#990000</w:t>
            </w:r>
          </w:p>
        </w:tc>
        <w:tc>
          <w:tcPr>
            <w:tcW w:w="0" w:type="auto"/>
            <w:tcBorders>
              <w:top w:val="outset" w:sz="6" w:space="0" w:color="000000"/>
              <w:left w:val="outset" w:sz="6" w:space="0" w:color="000000"/>
              <w:bottom w:val="outset" w:sz="6" w:space="0" w:color="000000"/>
              <w:right w:val="outset" w:sz="6" w:space="0" w:color="000000"/>
            </w:tcBorders>
            <w:shd w:val="clear" w:color="auto" w:fill="990033"/>
            <w:vAlign w:val="center"/>
            <w:hideMark/>
          </w:tcPr>
          <w:p w:rsidR="00AE3CBD" w:rsidRDefault="00AE3CBD">
            <w:pPr>
              <w:rPr>
                <w:sz w:val="24"/>
                <w:szCs w:val="24"/>
              </w:rPr>
            </w:pPr>
            <w:r>
              <w:rPr>
                <w:b/>
                <w:bCs/>
                <w:color w:val="66FFCD"/>
              </w:rPr>
              <w:t>#990033</w:t>
            </w:r>
          </w:p>
        </w:tc>
        <w:tc>
          <w:tcPr>
            <w:tcW w:w="0" w:type="auto"/>
            <w:tcBorders>
              <w:top w:val="outset" w:sz="6" w:space="0" w:color="000000"/>
              <w:left w:val="outset" w:sz="6" w:space="0" w:color="000000"/>
              <w:bottom w:val="outset" w:sz="6" w:space="0" w:color="000000"/>
              <w:right w:val="outset" w:sz="6" w:space="0" w:color="000000"/>
            </w:tcBorders>
            <w:shd w:val="clear" w:color="auto" w:fill="990066"/>
            <w:vAlign w:val="center"/>
            <w:hideMark/>
          </w:tcPr>
          <w:p w:rsidR="00AE3CBD" w:rsidRDefault="00AE3CBD">
            <w:pPr>
              <w:rPr>
                <w:sz w:val="24"/>
                <w:szCs w:val="24"/>
              </w:rPr>
            </w:pPr>
            <w:r>
              <w:rPr>
                <w:b/>
                <w:bCs/>
                <w:color w:val="66FF9A"/>
              </w:rPr>
              <w:t>#990066</w:t>
            </w:r>
          </w:p>
        </w:tc>
        <w:tc>
          <w:tcPr>
            <w:tcW w:w="0" w:type="auto"/>
            <w:tcBorders>
              <w:top w:val="outset" w:sz="6" w:space="0" w:color="000000"/>
              <w:left w:val="outset" w:sz="6" w:space="0" w:color="000000"/>
              <w:bottom w:val="outset" w:sz="6" w:space="0" w:color="000000"/>
              <w:right w:val="outset" w:sz="6" w:space="0" w:color="000000"/>
            </w:tcBorders>
            <w:shd w:val="clear" w:color="auto" w:fill="990099"/>
            <w:vAlign w:val="center"/>
            <w:hideMark/>
          </w:tcPr>
          <w:p w:rsidR="00AE3CBD" w:rsidRDefault="00AE3CBD">
            <w:pPr>
              <w:rPr>
                <w:sz w:val="24"/>
                <w:szCs w:val="24"/>
              </w:rPr>
            </w:pPr>
            <w:r>
              <w:rPr>
                <w:b/>
                <w:bCs/>
                <w:color w:val="66FF67"/>
              </w:rPr>
              <w:t>#990099</w:t>
            </w:r>
          </w:p>
        </w:tc>
        <w:tc>
          <w:tcPr>
            <w:tcW w:w="0" w:type="auto"/>
            <w:tcBorders>
              <w:top w:val="outset" w:sz="6" w:space="0" w:color="000000"/>
              <w:left w:val="outset" w:sz="6" w:space="0" w:color="000000"/>
              <w:bottom w:val="outset" w:sz="6" w:space="0" w:color="000000"/>
              <w:right w:val="outset" w:sz="6" w:space="0" w:color="000000"/>
            </w:tcBorders>
            <w:shd w:val="clear" w:color="auto" w:fill="9900CC"/>
            <w:vAlign w:val="center"/>
            <w:hideMark/>
          </w:tcPr>
          <w:p w:rsidR="00AE3CBD" w:rsidRDefault="00AE3CBD">
            <w:pPr>
              <w:rPr>
                <w:sz w:val="24"/>
                <w:szCs w:val="24"/>
              </w:rPr>
            </w:pPr>
            <w:r>
              <w:rPr>
                <w:b/>
                <w:bCs/>
                <w:color w:val="66FF34"/>
              </w:rPr>
              <w:t>#9900CC</w:t>
            </w:r>
          </w:p>
        </w:tc>
        <w:tc>
          <w:tcPr>
            <w:tcW w:w="0" w:type="auto"/>
            <w:tcBorders>
              <w:top w:val="outset" w:sz="6" w:space="0" w:color="000000"/>
              <w:left w:val="outset" w:sz="6" w:space="0" w:color="000000"/>
              <w:bottom w:val="outset" w:sz="6" w:space="0" w:color="000000"/>
              <w:right w:val="outset" w:sz="6" w:space="0" w:color="000000"/>
            </w:tcBorders>
            <w:shd w:val="clear" w:color="auto" w:fill="9900FF"/>
            <w:vAlign w:val="center"/>
            <w:hideMark/>
          </w:tcPr>
          <w:p w:rsidR="00AE3CBD" w:rsidRDefault="00AE3CBD">
            <w:pPr>
              <w:rPr>
                <w:sz w:val="24"/>
                <w:szCs w:val="24"/>
              </w:rPr>
            </w:pPr>
            <w:r>
              <w:rPr>
                <w:b/>
                <w:bCs/>
                <w:color w:val="66FF01"/>
              </w:rPr>
              <w:t>#9900FF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993300"/>
            <w:vAlign w:val="center"/>
            <w:hideMark/>
          </w:tcPr>
          <w:p w:rsidR="00AE3CBD" w:rsidRDefault="00AE3CBD">
            <w:pPr>
              <w:rPr>
                <w:sz w:val="24"/>
                <w:szCs w:val="24"/>
              </w:rPr>
            </w:pPr>
            <w:r>
              <w:rPr>
                <w:b/>
                <w:bCs/>
                <w:color w:val="66CD00"/>
              </w:rPr>
              <w:t>#993300</w:t>
            </w:r>
          </w:p>
        </w:tc>
        <w:tc>
          <w:tcPr>
            <w:tcW w:w="0" w:type="auto"/>
            <w:tcBorders>
              <w:top w:val="outset" w:sz="6" w:space="0" w:color="000000"/>
              <w:left w:val="outset" w:sz="6" w:space="0" w:color="000000"/>
              <w:bottom w:val="outset" w:sz="6" w:space="0" w:color="000000"/>
              <w:right w:val="outset" w:sz="6" w:space="0" w:color="000000"/>
            </w:tcBorders>
            <w:shd w:val="clear" w:color="auto" w:fill="993333"/>
            <w:vAlign w:val="center"/>
            <w:hideMark/>
          </w:tcPr>
          <w:p w:rsidR="00AE3CBD" w:rsidRDefault="00AE3CBD">
            <w:pPr>
              <w:rPr>
                <w:sz w:val="24"/>
                <w:szCs w:val="24"/>
              </w:rPr>
            </w:pPr>
            <w:r>
              <w:rPr>
                <w:b/>
                <w:bCs/>
                <w:color w:val="66CCCD"/>
              </w:rPr>
              <w:t>#993333</w:t>
            </w:r>
          </w:p>
        </w:tc>
        <w:tc>
          <w:tcPr>
            <w:tcW w:w="0" w:type="auto"/>
            <w:tcBorders>
              <w:top w:val="outset" w:sz="6" w:space="0" w:color="000000"/>
              <w:left w:val="outset" w:sz="6" w:space="0" w:color="000000"/>
              <w:bottom w:val="outset" w:sz="6" w:space="0" w:color="000000"/>
              <w:right w:val="outset" w:sz="6" w:space="0" w:color="000000"/>
            </w:tcBorders>
            <w:shd w:val="clear" w:color="auto" w:fill="993366"/>
            <w:vAlign w:val="center"/>
            <w:hideMark/>
          </w:tcPr>
          <w:p w:rsidR="00AE3CBD" w:rsidRDefault="00AE3CBD">
            <w:pPr>
              <w:rPr>
                <w:sz w:val="24"/>
                <w:szCs w:val="24"/>
              </w:rPr>
            </w:pPr>
            <w:r>
              <w:rPr>
                <w:b/>
                <w:bCs/>
                <w:color w:val="66CC9A"/>
              </w:rPr>
              <w:t>#993366</w:t>
            </w:r>
          </w:p>
        </w:tc>
        <w:tc>
          <w:tcPr>
            <w:tcW w:w="0" w:type="auto"/>
            <w:tcBorders>
              <w:top w:val="outset" w:sz="6" w:space="0" w:color="000000"/>
              <w:left w:val="outset" w:sz="6" w:space="0" w:color="000000"/>
              <w:bottom w:val="outset" w:sz="6" w:space="0" w:color="000000"/>
              <w:right w:val="outset" w:sz="6" w:space="0" w:color="000000"/>
            </w:tcBorders>
            <w:shd w:val="clear" w:color="auto" w:fill="993399"/>
            <w:vAlign w:val="center"/>
            <w:hideMark/>
          </w:tcPr>
          <w:p w:rsidR="00AE3CBD" w:rsidRDefault="00AE3CBD">
            <w:pPr>
              <w:rPr>
                <w:sz w:val="24"/>
                <w:szCs w:val="24"/>
              </w:rPr>
            </w:pPr>
            <w:r>
              <w:rPr>
                <w:b/>
                <w:bCs/>
                <w:color w:val="66CC67"/>
              </w:rPr>
              <w:t>#993399</w:t>
            </w:r>
          </w:p>
        </w:tc>
        <w:tc>
          <w:tcPr>
            <w:tcW w:w="0" w:type="auto"/>
            <w:tcBorders>
              <w:top w:val="outset" w:sz="6" w:space="0" w:color="000000"/>
              <w:left w:val="outset" w:sz="6" w:space="0" w:color="000000"/>
              <w:bottom w:val="outset" w:sz="6" w:space="0" w:color="000000"/>
              <w:right w:val="outset" w:sz="6" w:space="0" w:color="000000"/>
            </w:tcBorders>
            <w:shd w:val="clear" w:color="auto" w:fill="9933CC"/>
            <w:vAlign w:val="center"/>
            <w:hideMark/>
          </w:tcPr>
          <w:p w:rsidR="00AE3CBD" w:rsidRDefault="00AE3CBD">
            <w:pPr>
              <w:rPr>
                <w:sz w:val="24"/>
                <w:szCs w:val="24"/>
              </w:rPr>
            </w:pPr>
            <w:r>
              <w:rPr>
                <w:b/>
                <w:bCs/>
                <w:color w:val="66CC34"/>
              </w:rPr>
              <w:t>#9933CC</w:t>
            </w:r>
          </w:p>
        </w:tc>
        <w:tc>
          <w:tcPr>
            <w:tcW w:w="0" w:type="auto"/>
            <w:tcBorders>
              <w:top w:val="outset" w:sz="6" w:space="0" w:color="000000"/>
              <w:left w:val="outset" w:sz="6" w:space="0" w:color="000000"/>
              <w:bottom w:val="outset" w:sz="6" w:space="0" w:color="000000"/>
              <w:right w:val="outset" w:sz="6" w:space="0" w:color="000000"/>
            </w:tcBorders>
            <w:shd w:val="clear" w:color="auto" w:fill="9933FF"/>
            <w:vAlign w:val="center"/>
            <w:hideMark/>
          </w:tcPr>
          <w:p w:rsidR="00AE3CBD" w:rsidRDefault="00AE3CBD">
            <w:pPr>
              <w:rPr>
                <w:sz w:val="24"/>
                <w:szCs w:val="24"/>
              </w:rPr>
            </w:pPr>
            <w:r>
              <w:rPr>
                <w:b/>
                <w:bCs/>
                <w:color w:val="66CC01"/>
              </w:rPr>
              <w:t>#9933FF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996600"/>
            <w:vAlign w:val="center"/>
            <w:hideMark/>
          </w:tcPr>
          <w:p w:rsidR="00AE3CBD" w:rsidRDefault="00AE3CBD">
            <w:pPr>
              <w:rPr>
                <w:sz w:val="24"/>
                <w:szCs w:val="24"/>
              </w:rPr>
            </w:pPr>
            <w:r>
              <w:rPr>
                <w:b/>
                <w:bCs/>
                <w:color w:val="669A00"/>
              </w:rPr>
              <w:t>#996600</w:t>
            </w:r>
          </w:p>
        </w:tc>
        <w:tc>
          <w:tcPr>
            <w:tcW w:w="0" w:type="auto"/>
            <w:tcBorders>
              <w:top w:val="outset" w:sz="6" w:space="0" w:color="000000"/>
              <w:left w:val="outset" w:sz="6" w:space="0" w:color="000000"/>
              <w:bottom w:val="outset" w:sz="6" w:space="0" w:color="000000"/>
              <w:right w:val="outset" w:sz="6" w:space="0" w:color="000000"/>
            </w:tcBorders>
            <w:shd w:val="clear" w:color="auto" w:fill="996633"/>
            <w:vAlign w:val="center"/>
            <w:hideMark/>
          </w:tcPr>
          <w:p w:rsidR="00AE3CBD" w:rsidRDefault="00AE3CBD">
            <w:pPr>
              <w:rPr>
                <w:sz w:val="24"/>
                <w:szCs w:val="24"/>
              </w:rPr>
            </w:pPr>
            <w:r>
              <w:rPr>
                <w:b/>
                <w:bCs/>
                <w:color w:val="6699CD"/>
              </w:rPr>
              <w:t>#996633</w:t>
            </w:r>
          </w:p>
        </w:tc>
        <w:tc>
          <w:tcPr>
            <w:tcW w:w="0" w:type="auto"/>
            <w:tcBorders>
              <w:top w:val="outset" w:sz="6" w:space="0" w:color="000000"/>
              <w:left w:val="outset" w:sz="6" w:space="0" w:color="000000"/>
              <w:bottom w:val="outset" w:sz="6" w:space="0" w:color="000000"/>
              <w:right w:val="outset" w:sz="6" w:space="0" w:color="000000"/>
            </w:tcBorders>
            <w:shd w:val="clear" w:color="auto" w:fill="996666"/>
            <w:vAlign w:val="center"/>
            <w:hideMark/>
          </w:tcPr>
          <w:p w:rsidR="00AE3CBD" w:rsidRDefault="00AE3CBD">
            <w:pPr>
              <w:rPr>
                <w:sz w:val="24"/>
                <w:szCs w:val="24"/>
              </w:rPr>
            </w:pPr>
            <w:r>
              <w:rPr>
                <w:b/>
                <w:bCs/>
                <w:color w:val="66999A"/>
              </w:rPr>
              <w:t>#996666</w:t>
            </w:r>
          </w:p>
        </w:tc>
        <w:tc>
          <w:tcPr>
            <w:tcW w:w="0" w:type="auto"/>
            <w:tcBorders>
              <w:top w:val="outset" w:sz="6" w:space="0" w:color="000000"/>
              <w:left w:val="outset" w:sz="6" w:space="0" w:color="000000"/>
              <w:bottom w:val="outset" w:sz="6" w:space="0" w:color="000000"/>
              <w:right w:val="outset" w:sz="6" w:space="0" w:color="000000"/>
            </w:tcBorders>
            <w:shd w:val="clear" w:color="auto" w:fill="996699"/>
            <w:vAlign w:val="center"/>
            <w:hideMark/>
          </w:tcPr>
          <w:p w:rsidR="00AE3CBD" w:rsidRDefault="00AE3CBD">
            <w:pPr>
              <w:rPr>
                <w:sz w:val="24"/>
                <w:szCs w:val="24"/>
              </w:rPr>
            </w:pPr>
            <w:r>
              <w:rPr>
                <w:b/>
                <w:bCs/>
                <w:color w:val="669967"/>
              </w:rPr>
              <w:t>#996699</w:t>
            </w:r>
          </w:p>
        </w:tc>
        <w:tc>
          <w:tcPr>
            <w:tcW w:w="0" w:type="auto"/>
            <w:tcBorders>
              <w:top w:val="outset" w:sz="6" w:space="0" w:color="000000"/>
              <w:left w:val="outset" w:sz="6" w:space="0" w:color="000000"/>
              <w:bottom w:val="outset" w:sz="6" w:space="0" w:color="000000"/>
              <w:right w:val="outset" w:sz="6" w:space="0" w:color="000000"/>
            </w:tcBorders>
            <w:shd w:val="clear" w:color="auto" w:fill="9966CC"/>
            <w:vAlign w:val="center"/>
            <w:hideMark/>
          </w:tcPr>
          <w:p w:rsidR="00AE3CBD" w:rsidRDefault="00AE3CBD">
            <w:pPr>
              <w:rPr>
                <w:sz w:val="24"/>
                <w:szCs w:val="24"/>
              </w:rPr>
            </w:pPr>
            <w:r>
              <w:rPr>
                <w:b/>
                <w:bCs/>
                <w:color w:val="669934"/>
              </w:rPr>
              <w:t>#9966CC</w:t>
            </w:r>
          </w:p>
        </w:tc>
        <w:tc>
          <w:tcPr>
            <w:tcW w:w="0" w:type="auto"/>
            <w:tcBorders>
              <w:top w:val="outset" w:sz="6" w:space="0" w:color="000000"/>
              <w:left w:val="outset" w:sz="6" w:space="0" w:color="000000"/>
              <w:bottom w:val="outset" w:sz="6" w:space="0" w:color="000000"/>
              <w:right w:val="outset" w:sz="6" w:space="0" w:color="000000"/>
            </w:tcBorders>
            <w:shd w:val="clear" w:color="auto" w:fill="9966FF"/>
            <w:vAlign w:val="center"/>
            <w:hideMark/>
          </w:tcPr>
          <w:p w:rsidR="00AE3CBD" w:rsidRDefault="00AE3CBD">
            <w:pPr>
              <w:rPr>
                <w:sz w:val="24"/>
                <w:szCs w:val="24"/>
              </w:rPr>
            </w:pPr>
            <w:r>
              <w:rPr>
                <w:b/>
                <w:bCs/>
                <w:color w:val="669901"/>
              </w:rPr>
              <w:t>#9966FF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999900"/>
            <w:vAlign w:val="center"/>
            <w:hideMark/>
          </w:tcPr>
          <w:p w:rsidR="00AE3CBD" w:rsidRDefault="00AE3CBD">
            <w:pPr>
              <w:rPr>
                <w:sz w:val="24"/>
                <w:szCs w:val="24"/>
              </w:rPr>
            </w:pPr>
            <w:r>
              <w:rPr>
                <w:b/>
                <w:bCs/>
                <w:color w:val="666700"/>
              </w:rPr>
              <w:t>#999900</w:t>
            </w:r>
          </w:p>
        </w:tc>
        <w:tc>
          <w:tcPr>
            <w:tcW w:w="0" w:type="auto"/>
            <w:tcBorders>
              <w:top w:val="outset" w:sz="6" w:space="0" w:color="000000"/>
              <w:left w:val="outset" w:sz="6" w:space="0" w:color="000000"/>
              <w:bottom w:val="outset" w:sz="6" w:space="0" w:color="000000"/>
              <w:right w:val="outset" w:sz="6" w:space="0" w:color="000000"/>
            </w:tcBorders>
            <w:shd w:val="clear" w:color="auto" w:fill="999933"/>
            <w:vAlign w:val="center"/>
            <w:hideMark/>
          </w:tcPr>
          <w:p w:rsidR="00AE3CBD" w:rsidRDefault="00AE3CBD">
            <w:pPr>
              <w:rPr>
                <w:sz w:val="24"/>
                <w:szCs w:val="24"/>
              </w:rPr>
            </w:pPr>
            <w:r>
              <w:rPr>
                <w:b/>
                <w:bCs/>
                <w:color w:val="6666CD"/>
              </w:rPr>
              <w:t>#999933</w:t>
            </w:r>
          </w:p>
        </w:tc>
        <w:tc>
          <w:tcPr>
            <w:tcW w:w="0" w:type="auto"/>
            <w:tcBorders>
              <w:top w:val="outset" w:sz="6" w:space="0" w:color="000000"/>
              <w:left w:val="outset" w:sz="6" w:space="0" w:color="000000"/>
              <w:bottom w:val="outset" w:sz="6" w:space="0" w:color="000000"/>
              <w:right w:val="outset" w:sz="6" w:space="0" w:color="000000"/>
            </w:tcBorders>
            <w:shd w:val="clear" w:color="auto" w:fill="999966"/>
            <w:vAlign w:val="center"/>
            <w:hideMark/>
          </w:tcPr>
          <w:p w:rsidR="00AE3CBD" w:rsidRDefault="00AE3CBD">
            <w:pPr>
              <w:rPr>
                <w:sz w:val="24"/>
                <w:szCs w:val="24"/>
              </w:rPr>
            </w:pPr>
            <w:r>
              <w:rPr>
                <w:b/>
                <w:bCs/>
                <w:color w:val="66669A"/>
              </w:rPr>
              <w:t>#999966</w:t>
            </w:r>
          </w:p>
        </w:tc>
        <w:tc>
          <w:tcPr>
            <w:tcW w:w="0" w:type="auto"/>
            <w:tcBorders>
              <w:top w:val="outset" w:sz="6" w:space="0" w:color="000000"/>
              <w:left w:val="outset" w:sz="6" w:space="0" w:color="000000"/>
              <w:bottom w:val="outset" w:sz="6" w:space="0" w:color="000000"/>
              <w:right w:val="outset" w:sz="6" w:space="0" w:color="000000"/>
            </w:tcBorders>
            <w:shd w:val="clear" w:color="auto" w:fill="999999"/>
            <w:vAlign w:val="center"/>
            <w:hideMark/>
          </w:tcPr>
          <w:p w:rsidR="00AE3CBD" w:rsidRDefault="00AE3CBD">
            <w:pPr>
              <w:rPr>
                <w:sz w:val="24"/>
                <w:szCs w:val="24"/>
              </w:rPr>
            </w:pPr>
            <w:r>
              <w:rPr>
                <w:b/>
                <w:bCs/>
                <w:color w:val="666667"/>
              </w:rPr>
              <w:t>#999999</w:t>
            </w:r>
          </w:p>
        </w:tc>
        <w:tc>
          <w:tcPr>
            <w:tcW w:w="0" w:type="auto"/>
            <w:tcBorders>
              <w:top w:val="outset" w:sz="6" w:space="0" w:color="000000"/>
              <w:left w:val="outset" w:sz="6" w:space="0" w:color="000000"/>
              <w:bottom w:val="outset" w:sz="6" w:space="0" w:color="000000"/>
              <w:right w:val="outset" w:sz="6" w:space="0" w:color="000000"/>
            </w:tcBorders>
            <w:shd w:val="clear" w:color="auto" w:fill="9999CC"/>
            <w:vAlign w:val="center"/>
            <w:hideMark/>
          </w:tcPr>
          <w:p w:rsidR="00AE3CBD" w:rsidRDefault="00AE3CBD">
            <w:pPr>
              <w:rPr>
                <w:sz w:val="24"/>
                <w:szCs w:val="24"/>
              </w:rPr>
            </w:pPr>
            <w:r>
              <w:rPr>
                <w:b/>
                <w:bCs/>
                <w:color w:val="666634"/>
              </w:rPr>
              <w:t>#9999CC</w:t>
            </w:r>
          </w:p>
        </w:tc>
        <w:tc>
          <w:tcPr>
            <w:tcW w:w="0" w:type="auto"/>
            <w:tcBorders>
              <w:top w:val="outset" w:sz="6" w:space="0" w:color="000000"/>
              <w:left w:val="outset" w:sz="6" w:space="0" w:color="000000"/>
              <w:bottom w:val="outset" w:sz="6" w:space="0" w:color="000000"/>
              <w:right w:val="outset" w:sz="6" w:space="0" w:color="000000"/>
            </w:tcBorders>
            <w:shd w:val="clear" w:color="auto" w:fill="9999FF"/>
            <w:vAlign w:val="center"/>
            <w:hideMark/>
          </w:tcPr>
          <w:p w:rsidR="00AE3CBD" w:rsidRDefault="00AE3CBD">
            <w:pPr>
              <w:rPr>
                <w:sz w:val="24"/>
                <w:szCs w:val="24"/>
              </w:rPr>
            </w:pPr>
            <w:r>
              <w:rPr>
                <w:b/>
                <w:bCs/>
                <w:color w:val="666601"/>
              </w:rPr>
              <w:t>#9999FF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99CC00"/>
            <w:vAlign w:val="center"/>
            <w:hideMark/>
          </w:tcPr>
          <w:p w:rsidR="00AE3CBD" w:rsidRDefault="00AE3CBD">
            <w:pPr>
              <w:rPr>
                <w:sz w:val="24"/>
                <w:szCs w:val="24"/>
              </w:rPr>
            </w:pPr>
            <w:r>
              <w:rPr>
                <w:b/>
                <w:bCs/>
                <w:color w:val="663400"/>
              </w:rPr>
              <w:t>#99CC00</w:t>
            </w:r>
          </w:p>
        </w:tc>
        <w:tc>
          <w:tcPr>
            <w:tcW w:w="0" w:type="auto"/>
            <w:tcBorders>
              <w:top w:val="outset" w:sz="6" w:space="0" w:color="000000"/>
              <w:left w:val="outset" w:sz="6" w:space="0" w:color="000000"/>
              <w:bottom w:val="outset" w:sz="6" w:space="0" w:color="000000"/>
              <w:right w:val="outset" w:sz="6" w:space="0" w:color="000000"/>
            </w:tcBorders>
            <w:shd w:val="clear" w:color="auto" w:fill="99CC33"/>
            <w:vAlign w:val="center"/>
            <w:hideMark/>
          </w:tcPr>
          <w:p w:rsidR="00AE3CBD" w:rsidRDefault="00AE3CBD">
            <w:pPr>
              <w:rPr>
                <w:sz w:val="24"/>
                <w:szCs w:val="24"/>
              </w:rPr>
            </w:pPr>
            <w:r>
              <w:rPr>
                <w:b/>
                <w:bCs/>
                <w:color w:val="6633CD"/>
              </w:rPr>
              <w:t>#99CC33</w:t>
            </w:r>
          </w:p>
        </w:tc>
        <w:tc>
          <w:tcPr>
            <w:tcW w:w="0" w:type="auto"/>
            <w:tcBorders>
              <w:top w:val="outset" w:sz="6" w:space="0" w:color="000000"/>
              <w:left w:val="outset" w:sz="6" w:space="0" w:color="000000"/>
              <w:bottom w:val="outset" w:sz="6" w:space="0" w:color="000000"/>
              <w:right w:val="outset" w:sz="6" w:space="0" w:color="000000"/>
            </w:tcBorders>
            <w:shd w:val="clear" w:color="auto" w:fill="99CC66"/>
            <w:vAlign w:val="center"/>
            <w:hideMark/>
          </w:tcPr>
          <w:p w:rsidR="00AE3CBD" w:rsidRDefault="00AE3CBD">
            <w:pPr>
              <w:rPr>
                <w:sz w:val="24"/>
                <w:szCs w:val="24"/>
              </w:rPr>
            </w:pPr>
            <w:r>
              <w:rPr>
                <w:b/>
                <w:bCs/>
                <w:color w:val="66339A"/>
              </w:rPr>
              <w:t>#99CC66</w:t>
            </w:r>
          </w:p>
        </w:tc>
        <w:tc>
          <w:tcPr>
            <w:tcW w:w="0" w:type="auto"/>
            <w:tcBorders>
              <w:top w:val="outset" w:sz="6" w:space="0" w:color="000000"/>
              <w:left w:val="outset" w:sz="6" w:space="0" w:color="000000"/>
              <w:bottom w:val="outset" w:sz="6" w:space="0" w:color="000000"/>
              <w:right w:val="outset" w:sz="6" w:space="0" w:color="000000"/>
            </w:tcBorders>
            <w:shd w:val="clear" w:color="auto" w:fill="99CC99"/>
            <w:vAlign w:val="center"/>
            <w:hideMark/>
          </w:tcPr>
          <w:p w:rsidR="00AE3CBD" w:rsidRDefault="00AE3CBD">
            <w:pPr>
              <w:rPr>
                <w:sz w:val="24"/>
                <w:szCs w:val="24"/>
              </w:rPr>
            </w:pPr>
            <w:r>
              <w:rPr>
                <w:b/>
                <w:bCs/>
                <w:color w:val="663367"/>
              </w:rPr>
              <w:t>#99CC99</w:t>
            </w:r>
          </w:p>
        </w:tc>
        <w:tc>
          <w:tcPr>
            <w:tcW w:w="0" w:type="auto"/>
            <w:tcBorders>
              <w:top w:val="outset" w:sz="6" w:space="0" w:color="000000"/>
              <w:left w:val="outset" w:sz="6" w:space="0" w:color="000000"/>
              <w:bottom w:val="outset" w:sz="6" w:space="0" w:color="000000"/>
              <w:right w:val="outset" w:sz="6" w:space="0" w:color="000000"/>
            </w:tcBorders>
            <w:shd w:val="clear" w:color="auto" w:fill="99CCCC"/>
            <w:vAlign w:val="center"/>
            <w:hideMark/>
          </w:tcPr>
          <w:p w:rsidR="00AE3CBD" w:rsidRDefault="00AE3CBD">
            <w:pPr>
              <w:rPr>
                <w:sz w:val="24"/>
                <w:szCs w:val="24"/>
              </w:rPr>
            </w:pPr>
            <w:r>
              <w:rPr>
                <w:b/>
                <w:bCs/>
                <w:color w:val="663334"/>
              </w:rPr>
              <w:t>#99CCCC</w:t>
            </w:r>
          </w:p>
        </w:tc>
        <w:tc>
          <w:tcPr>
            <w:tcW w:w="0" w:type="auto"/>
            <w:tcBorders>
              <w:top w:val="outset" w:sz="6" w:space="0" w:color="000000"/>
              <w:left w:val="outset" w:sz="6" w:space="0" w:color="000000"/>
              <w:bottom w:val="outset" w:sz="6" w:space="0" w:color="000000"/>
              <w:right w:val="outset" w:sz="6" w:space="0" w:color="000000"/>
            </w:tcBorders>
            <w:shd w:val="clear" w:color="auto" w:fill="99CCFF"/>
            <w:vAlign w:val="center"/>
            <w:hideMark/>
          </w:tcPr>
          <w:p w:rsidR="00AE3CBD" w:rsidRDefault="00AE3CBD">
            <w:pPr>
              <w:rPr>
                <w:sz w:val="24"/>
                <w:szCs w:val="24"/>
              </w:rPr>
            </w:pPr>
            <w:r>
              <w:rPr>
                <w:b/>
                <w:bCs/>
                <w:color w:val="663301"/>
              </w:rPr>
              <w:t>#99CCFF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99FF00"/>
            <w:vAlign w:val="center"/>
            <w:hideMark/>
          </w:tcPr>
          <w:p w:rsidR="00AE3CBD" w:rsidRDefault="00AE3CBD">
            <w:pPr>
              <w:rPr>
                <w:sz w:val="24"/>
                <w:szCs w:val="24"/>
              </w:rPr>
            </w:pPr>
            <w:r>
              <w:rPr>
                <w:b/>
                <w:bCs/>
                <w:color w:val="660100"/>
              </w:rPr>
              <w:t>#99FF00</w:t>
            </w:r>
          </w:p>
        </w:tc>
        <w:tc>
          <w:tcPr>
            <w:tcW w:w="0" w:type="auto"/>
            <w:tcBorders>
              <w:top w:val="outset" w:sz="6" w:space="0" w:color="000000"/>
              <w:left w:val="outset" w:sz="6" w:space="0" w:color="000000"/>
              <w:bottom w:val="outset" w:sz="6" w:space="0" w:color="000000"/>
              <w:right w:val="outset" w:sz="6" w:space="0" w:color="000000"/>
            </w:tcBorders>
            <w:shd w:val="clear" w:color="auto" w:fill="99FF33"/>
            <w:vAlign w:val="center"/>
            <w:hideMark/>
          </w:tcPr>
          <w:p w:rsidR="00AE3CBD" w:rsidRDefault="00AE3CBD">
            <w:pPr>
              <w:rPr>
                <w:sz w:val="24"/>
                <w:szCs w:val="24"/>
              </w:rPr>
            </w:pPr>
            <w:r>
              <w:rPr>
                <w:b/>
                <w:bCs/>
                <w:color w:val="6600CD"/>
              </w:rPr>
              <w:t>#99FF33</w:t>
            </w:r>
          </w:p>
        </w:tc>
        <w:tc>
          <w:tcPr>
            <w:tcW w:w="0" w:type="auto"/>
            <w:tcBorders>
              <w:top w:val="outset" w:sz="6" w:space="0" w:color="000000"/>
              <w:left w:val="outset" w:sz="6" w:space="0" w:color="000000"/>
              <w:bottom w:val="outset" w:sz="6" w:space="0" w:color="000000"/>
              <w:right w:val="outset" w:sz="6" w:space="0" w:color="000000"/>
            </w:tcBorders>
            <w:shd w:val="clear" w:color="auto" w:fill="99FF66"/>
            <w:vAlign w:val="center"/>
            <w:hideMark/>
          </w:tcPr>
          <w:p w:rsidR="00AE3CBD" w:rsidRDefault="00AE3CBD">
            <w:pPr>
              <w:rPr>
                <w:sz w:val="24"/>
                <w:szCs w:val="24"/>
              </w:rPr>
            </w:pPr>
            <w:r>
              <w:rPr>
                <w:b/>
                <w:bCs/>
                <w:color w:val="66009A"/>
              </w:rPr>
              <w:t>#99FF66</w:t>
            </w:r>
          </w:p>
        </w:tc>
        <w:tc>
          <w:tcPr>
            <w:tcW w:w="0" w:type="auto"/>
            <w:tcBorders>
              <w:top w:val="outset" w:sz="6" w:space="0" w:color="000000"/>
              <w:left w:val="outset" w:sz="6" w:space="0" w:color="000000"/>
              <w:bottom w:val="outset" w:sz="6" w:space="0" w:color="000000"/>
              <w:right w:val="outset" w:sz="6" w:space="0" w:color="000000"/>
            </w:tcBorders>
            <w:shd w:val="clear" w:color="auto" w:fill="99FF99"/>
            <w:vAlign w:val="center"/>
            <w:hideMark/>
          </w:tcPr>
          <w:p w:rsidR="00AE3CBD" w:rsidRDefault="00AE3CBD">
            <w:pPr>
              <w:rPr>
                <w:sz w:val="24"/>
                <w:szCs w:val="24"/>
              </w:rPr>
            </w:pPr>
            <w:r>
              <w:rPr>
                <w:b/>
                <w:bCs/>
                <w:color w:val="660067"/>
              </w:rPr>
              <w:t>#99FF99</w:t>
            </w:r>
          </w:p>
        </w:tc>
        <w:tc>
          <w:tcPr>
            <w:tcW w:w="0" w:type="auto"/>
            <w:tcBorders>
              <w:top w:val="outset" w:sz="6" w:space="0" w:color="000000"/>
              <w:left w:val="outset" w:sz="6" w:space="0" w:color="000000"/>
              <w:bottom w:val="outset" w:sz="6" w:space="0" w:color="000000"/>
              <w:right w:val="outset" w:sz="6" w:space="0" w:color="000000"/>
            </w:tcBorders>
            <w:shd w:val="clear" w:color="auto" w:fill="99FFCC"/>
            <w:vAlign w:val="center"/>
            <w:hideMark/>
          </w:tcPr>
          <w:p w:rsidR="00AE3CBD" w:rsidRDefault="00AE3CBD">
            <w:pPr>
              <w:rPr>
                <w:sz w:val="24"/>
                <w:szCs w:val="24"/>
              </w:rPr>
            </w:pPr>
            <w:r>
              <w:rPr>
                <w:b/>
                <w:bCs/>
                <w:color w:val="660034"/>
              </w:rPr>
              <w:t>#99FFCC</w:t>
            </w:r>
          </w:p>
        </w:tc>
        <w:tc>
          <w:tcPr>
            <w:tcW w:w="0" w:type="auto"/>
            <w:tcBorders>
              <w:top w:val="outset" w:sz="6" w:space="0" w:color="000000"/>
              <w:left w:val="outset" w:sz="6" w:space="0" w:color="000000"/>
              <w:bottom w:val="outset" w:sz="6" w:space="0" w:color="000000"/>
              <w:right w:val="outset" w:sz="6" w:space="0" w:color="000000"/>
            </w:tcBorders>
            <w:shd w:val="clear" w:color="auto" w:fill="99FFFF"/>
            <w:vAlign w:val="center"/>
            <w:hideMark/>
          </w:tcPr>
          <w:p w:rsidR="00AE3CBD" w:rsidRDefault="00AE3CBD">
            <w:pPr>
              <w:rPr>
                <w:sz w:val="24"/>
                <w:szCs w:val="24"/>
              </w:rPr>
            </w:pPr>
            <w:r>
              <w:rPr>
                <w:b/>
                <w:bCs/>
                <w:color w:val="660001"/>
              </w:rPr>
              <w:t>#99FFFF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E3CBD" w:rsidRDefault="00AE3CBD">
            <w:pPr>
              <w:rPr>
                <w:sz w:val="24"/>
                <w:szCs w:val="24"/>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r>
    </w:tbl>
    <w:p w:rsidR="00AE3CBD" w:rsidRDefault="00AE3CBD" w:rsidP="00AE3CBD">
      <w:pPr>
        <w:rPr>
          <w:ins w:id="1517" w:author="Unknown"/>
        </w:rPr>
      </w:pPr>
    </w:p>
    <w:tbl>
      <w:tblPr>
        <w:tblW w:w="6900" w:type="dxa"/>
        <w:jc w:val="center"/>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tblPr>
      <w:tblGrid>
        <w:gridCol w:w="1153"/>
        <w:gridCol w:w="1153"/>
        <w:gridCol w:w="1152"/>
        <w:gridCol w:w="1152"/>
        <w:gridCol w:w="1165"/>
        <w:gridCol w:w="1125"/>
      </w:tblGrid>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0000"/>
            <w:vAlign w:val="center"/>
            <w:hideMark/>
          </w:tcPr>
          <w:p w:rsidR="00AE3CBD" w:rsidRDefault="00AE3CBD">
            <w:pPr>
              <w:rPr>
                <w:sz w:val="24"/>
                <w:szCs w:val="24"/>
              </w:rPr>
            </w:pPr>
            <w:r>
              <w:rPr>
                <w:b/>
                <w:bCs/>
                <w:color w:val="340000"/>
              </w:rPr>
              <w:t>#CC0000</w:t>
            </w:r>
          </w:p>
        </w:tc>
        <w:tc>
          <w:tcPr>
            <w:tcW w:w="0" w:type="auto"/>
            <w:tcBorders>
              <w:top w:val="outset" w:sz="6" w:space="0" w:color="000000"/>
              <w:left w:val="outset" w:sz="6" w:space="0" w:color="000000"/>
              <w:bottom w:val="outset" w:sz="6" w:space="0" w:color="000000"/>
              <w:right w:val="outset" w:sz="6" w:space="0" w:color="000000"/>
            </w:tcBorders>
            <w:shd w:val="clear" w:color="auto" w:fill="CC0033"/>
            <w:vAlign w:val="center"/>
            <w:hideMark/>
          </w:tcPr>
          <w:p w:rsidR="00AE3CBD" w:rsidRDefault="00AE3CBD">
            <w:pPr>
              <w:rPr>
                <w:sz w:val="24"/>
                <w:szCs w:val="24"/>
              </w:rPr>
            </w:pPr>
            <w:r>
              <w:rPr>
                <w:b/>
                <w:bCs/>
                <w:color w:val="33FFCD"/>
              </w:rPr>
              <w:t>#CC0033</w:t>
            </w:r>
          </w:p>
        </w:tc>
        <w:tc>
          <w:tcPr>
            <w:tcW w:w="0" w:type="auto"/>
            <w:tcBorders>
              <w:top w:val="outset" w:sz="6" w:space="0" w:color="000000"/>
              <w:left w:val="outset" w:sz="6" w:space="0" w:color="000000"/>
              <w:bottom w:val="outset" w:sz="6" w:space="0" w:color="000000"/>
              <w:right w:val="outset" w:sz="6" w:space="0" w:color="000000"/>
            </w:tcBorders>
            <w:shd w:val="clear" w:color="auto" w:fill="CC0066"/>
            <w:vAlign w:val="center"/>
            <w:hideMark/>
          </w:tcPr>
          <w:p w:rsidR="00AE3CBD" w:rsidRDefault="00AE3CBD">
            <w:pPr>
              <w:rPr>
                <w:sz w:val="24"/>
                <w:szCs w:val="24"/>
              </w:rPr>
            </w:pPr>
            <w:r>
              <w:rPr>
                <w:b/>
                <w:bCs/>
                <w:color w:val="33FF9A"/>
              </w:rPr>
              <w:t>#CC0066</w:t>
            </w:r>
          </w:p>
        </w:tc>
        <w:tc>
          <w:tcPr>
            <w:tcW w:w="0" w:type="auto"/>
            <w:tcBorders>
              <w:top w:val="outset" w:sz="6" w:space="0" w:color="000000"/>
              <w:left w:val="outset" w:sz="6" w:space="0" w:color="000000"/>
              <w:bottom w:val="outset" w:sz="6" w:space="0" w:color="000000"/>
              <w:right w:val="outset" w:sz="6" w:space="0" w:color="000000"/>
            </w:tcBorders>
            <w:shd w:val="clear" w:color="auto" w:fill="CC0099"/>
            <w:vAlign w:val="center"/>
            <w:hideMark/>
          </w:tcPr>
          <w:p w:rsidR="00AE3CBD" w:rsidRDefault="00AE3CBD">
            <w:pPr>
              <w:rPr>
                <w:sz w:val="24"/>
                <w:szCs w:val="24"/>
              </w:rPr>
            </w:pPr>
            <w:r>
              <w:rPr>
                <w:b/>
                <w:bCs/>
                <w:color w:val="33FF67"/>
              </w:rPr>
              <w:t>#CC0099</w:t>
            </w:r>
          </w:p>
        </w:tc>
        <w:tc>
          <w:tcPr>
            <w:tcW w:w="0" w:type="auto"/>
            <w:tcBorders>
              <w:top w:val="outset" w:sz="6" w:space="0" w:color="000000"/>
              <w:left w:val="outset" w:sz="6" w:space="0" w:color="000000"/>
              <w:bottom w:val="outset" w:sz="6" w:space="0" w:color="000000"/>
              <w:right w:val="outset" w:sz="6" w:space="0" w:color="000000"/>
            </w:tcBorders>
            <w:shd w:val="clear" w:color="auto" w:fill="CC00CC"/>
            <w:vAlign w:val="center"/>
            <w:hideMark/>
          </w:tcPr>
          <w:p w:rsidR="00AE3CBD" w:rsidRDefault="00AE3CBD">
            <w:pPr>
              <w:rPr>
                <w:sz w:val="24"/>
                <w:szCs w:val="24"/>
              </w:rPr>
            </w:pPr>
            <w:r>
              <w:rPr>
                <w:b/>
                <w:bCs/>
                <w:color w:val="33FF34"/>
              </w:rPr>
              <w:t>#CC00CC</w:t>
            </w:r>
          </w:p>
        </w:tc>
        <w:tc>
          <w:tcPr>
            <w:tcW w:w="0" w:type="auto"/>
            <w:tcBorders>
              <w:top w:val="outset" w:sz="6" w:space="0" w:color="000000"/>
              <w:left w:val="outset" w:sz="6" w:space="0" w:color="000000"/>
              <w:bottom w:val="outset" w:sz="6" w:space="0" w:color="000000"/>
              <w:right w:val="outset" w:sz="6" w:space="0" w:color="000000"/>
            </w:tcBorders>
            <w:shd w:val="clear" w:color="auto" w:fill="CC00FF"/>
            <w:vAlign w:val="center"/>
            <w:hideMark/>
          </w:tcPr>
          <w:p w:rsidR="00AE3CBD" w:rsidRDefault="00AE3CBD">
            <w:pPr>
              <w:rPr>
                <w:sz w:val="24"/>
                <w:szCs w:val="24"/>
              </w:rPr>
            </w:pPr>
            <w:r>
              <w:rPr>
                <w:b/>
                <w:bCs/>
                <w:color w:val="33FF01"/>
              </w:rPr>
              <w:t>#CC00FF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3300"/>
            <w:vAlign w:val="center"/>
            <w:hideMark/>
          </w:tcPr>
          <w:p w:rsidR="00AE3CBD" w:rsidRDefault="00AE3CBD">
            <w:pPr>
              <w:rPr>
                <w:sz w:val="24"/>
                <w:szCs w:val="24"/>
              </w:rPr>
            </w:pPr>
            <w:r>
              <w:rPr>
                <w:b/>
                <w:bCs/>
                <w:color w:val="33CD00"/>
              </w:rPr>
              <w:t>#CC3300</w:t>
            </w:r>
          </w:p>
        </w:tc>
        <w:tc>
          <w:tcPr>
            <w:tcW w:w="0" w:type="auto"/>
            <w:tcBorders>
              <w:top w:val="outset" w:sz="6" w:space="0" w:color="000000"/>
              <w:left w:val="outset" w:sz="6" w:space="0" w:color="000000"/>
              <w:bottom w:val="outset" w:sz="6" w:space="0" w:color="000000"/>
              <w:right w:val="outset" w:sz="6" w:space="0" w:color="000000"/>
            </w:tcBorders>
            <w:shd w:val="clear" w:color="auto" w:fill="CC3333"/>
            <w:vAlign w:val="center"/>
            <w:hideMark/>
          </w:tcPr>
          <w:p w:rsidR="00AE3CBD" w:rsidRDefault="00AE3CBD">
            <w:pPr>
              <w:rPr>
                <w:sz w:val="24"/>
                <w:szCs w:val="24"/>
              </w:rPr>
            </w:pPr>
            <w:r>
              <w:rPr>
                <w:b/>
                <w:bCs/>
                <w:color w:val="33CCCD"/>
              </w:rPr>
              <w:t>#CC3333</w:t>
            </w:r>
          </w:p>
        </w:tc>
        <w:tc>
          <w:tcPr>
            <w:tcW w:w="0" w:type="auto"/>
            <w:tcBorders>
              <w:top w:val="outset" w:sz="6" w:space="0" w:color="000000"/>
              <w:left w:val="outset" w:sz="6" w:space="0" w:color="000000"/>
              <w:bottom w:val="outset" w:sz="6" w:space="0" w:color="000000"/>
              <w:right w:val="outset" w:sz="6" w:space="0" w:color="000000"/>
            </w:tcBorders>
            <w:shd w:val="clear" w:color="auto" w:fill="CC3366"/>
            <w:vAlign w:val="center"/>
            <w:hideMark/>
          </w:tcPr>
          <w:p w:rsidR="00AE3CBD" w:rsidRDefault="00AE3CBD">
            <w:pPr>
              <w:rPr>
                <w:sz w:val="24"/>
                <w:szCs w:val="24"/>
              </w:rPr>
            </w:pPr>
            <w:r>
              <w:rPr>
                <w:b/>
                <w:bCs/>
                <w:color w:val="33CC9A"/>
              </w:rPr>
              <w:t>#CC3366</w:t>
            </w:r>
          </w:p>
        </w:tc>
        <w:tc>
          <w:tcPr>
            <w:tcW w:w="0" w:type="auto"/>
            <w:tcBorders>
              <w:top w:val="outset" w:sz="6" w:space="0" w:color="000000"/>
              <w:left w:val="outset" w:sz="6" w:space="0" w:color="000000"/>
              <w:bottom w:val="outset" w:sz="6" w:space="0" w:color="000000"/>
              <w:right w:val="outset" w:sz="6" w:space="0" w:color="000000"/>
            </w:tcBorders>
            <w:shd w:val="clear" w:color="auto" w:fill="CC3399"/>
            <w:vAlign w:val="center"/>
            <w:hideMark/>
          </w:tcPr>
          <w:p w:rsidR="00AE3CBD" w:rsidRDefault="00AE3CBD">
            <w:pPr>
              <w:rPr>
                <w:sz w:val="24"/>
                <w:szCs w:val="24"/>
              </w:rPr>
            </w:pPr>
            <w:r>
              <w:rPr>
                <w:b/>
                <w:bCs/>
                <w:color w:val="33CC67"/>
              </w:rPr>
              <w:t>#CC3399</w:t>
            </w:r>
          </w:p>
        </w:tc>
        <w:tc>
          <w:tcPr>
            <w:tcW w:w="0" w:type="auto"/>
            <w:tcBorders>
              <w:top w:val="outset" w:sz="6" w:space="0" w:color="000000"/>
              <w:left w:val="outset" w:sz="6" w:space="0" w:color="000000"/>
              <w:bottom w:val="outset" w:sz="6" w:space="0" w:color="000000"/>
              <w:right w:val="outset" w:sz="6" w:space="0" w:color="000000"/>
            </w:tcBorders>
            <w:shd w:val="clear" w:color="auto" w:fill="CC33CC"/>
            <w:vAlign w:val="center"/>
            <w:hideMark/>
          </w:tcPr>
          <w:p w:rsidR="00AE3CBD" w:rsidRDefault="00AE3CBD">
            <w:pPr>
              <w:rPr>
                <w:sz w:val="24"/>
                <w:szCs w:val="24"/>
              </w:rPr>
            </w:pPr>
            <w:r>
              <w:rPr>
                <w:b/>
                <w:bCs/>
                <w:color w:val="33CC34"/>
              </w:rPr>
              <w:t>#CC33CC</w:t>
            </w:r>
          </w:p>
        </w:tc>
        <w:tc>
          <w:tcPr>
            <w:tcW w:w="0" w:type="auto"/>
            <w:tcBorders>
              <w:top w:val="outset" w:sz="6" w:space="0" w:color="000000"/>
              <w:left w:val="outset" w:sz="6" w:space="0" w:color="000000"/>
              <w:bottom w:val="outset" w:sz="6" w:space="0" w:color="000000"/>
              <w:right w:val="outset" w:sz="6" w:space="0" w:color="000000"/>
            </w:tcBorders>
            <w:shd w:val="clear" w:color="auto" w:fill="CC33FF"/>
            <w:vAlign w:val="center"/>
            <w:hideMark/>
          </w:tcPr>
          <w:p w:rsidR="00AE3CBD" w:rsidRDefault="00AE3CBD">
            <w:pPr>
              <w:rPr>
                <w:sz w:val="24"/>
                <w:szCs w:val="24"/>
              </w:rPr>
            </w:pPr>
            <w:r>
              <w:rPr>
                <w:b/>
                <w:bCs/>
                <w:color w:val="33CC01"/>
              </w:rPr>
              <w:t>#CC33FF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6600"/>
            <w:vAlign w:val="center"/>
            <w:hideMark/>
          </w:tcPr>
          <w:p w:rsidR="00AE3CBD" w:rsidRDefault="00AE3CBD">
            <w:pPr>
              <w:rPr>
                <w:sz w:val="24"/>
                <w:szCs w:val="24"/>
              </w:rPr>
            </w:pPr>
            <w:r>
              <w:rPr>
                <w:b/>
                <w:bCs/>
                <w:color w:val="339A00"/>
              </w:rPr>
              <w:t>#CC6600</w:t>
            </w:r>
          </w:p>
        </w:tc>
        <w:tc>
          <w:tcPr>
            <w:tcW w:w="0" w:type="auto"/>
            <w:tcBorders>
              <w:top w:val="outset" w:sz="6" w:space="0" w:color="000000"/>
              <w:left w:val="outset" w:sz="6" w:space="0" w:color="000000"/>
              <w:bottom w:val="outset" w:sz="6" w:space="0" w:color="000000"/>
              <w:right w:val="outset" w:sz="6" w:space="0" w:color="000000"/>
            </w:tcBorders>
            <w:shd w:val="clear" w:color="auto" w:fill="CC6633"/>
            <w:vAlign w:val="center"/>
            <w:hideMark/>
          </w:tcPr>
          <w:p w:rsidR="00AE3CBD" w:rsidRDefault="00AE3CBD">
            <w:pPr>
              <w:rPr>
                <w:sz w:val="24"/>
                <w:szCs w:val="24"/>
              </w:rPr>
            </w:pPr>
            <w:r>
              <w:rPr>
                <w:b/>
                <w:bCs/>
                <w:color w:val="3399CD"/>
              </w:rPr>
              <w:t>#CC6633</w:t>
            </w:r>
          </w:p>
        </w:tc>
        <w:tc>
          <w:tcPr>
            <w:tcW w:w="0" w:type="auto"/>
            <w:tcBorders>
              <w:top w:val="outset" w:sz="6" w:space="0" w:color="000000"/>
              <w:left w:val="outset" w:sz="6" w:space="0" w:color="000000"/>
              <w:bottom w:val="outset" w:sz="6" w:space="0" w:color="000000"/>
              <w:right w:val="outset" w:sz="6" w:space="0" w:color="000000"/>
            </w:tcBorders>
            <w:shd w:val="clear" w:color="auto" w:fill="CC6666"/>
            <w:vAlign w:val="center"/>
            <w:hideMark/>
          </w:tcPr>
          <w:p w:rsidR="00AE3CBD" w:rsidRDefault="00AE3CBD">
            <w:pPr>
              <w:rPr>
                <w:sz w:val="24"/>
                <w:szCs w:val="24"/>
              </w:rPr>
            </w:pPr>
            <w:r>
              <w:rPr>
                <w:b/>
                <w:bCs/>
                <w:color w:val="33999A"/>
              </w:rPr>
              <w:t>#CC6666</w:t>
            </w:r>
          </w:p>
        </w:tc>
        <w:tc>
          <w:tcPr>
            <w:tcW w:w="0" w:type="auto"/>
            <w:tcBorders>
              <w:top w:val="outset" w:sz="6" w:space="0" w:color="000000"/>
              <w:left w:val="outset" w:sz="6" w:space="0" w:color="000000"/>
              <w:bottom w:val="outset" w:sz="6" w:space="0" w:color="000000"/>
              <w:right w:val="outset" w:sz="6" w:space="0" w:color="000000"/>
            </w:tcBorders>
            <w:shd w:val="clear" w:color="auto" w:fill="CC6699"/>
            <w:vAlign w:val="center"/>
            <w:hideMark/>
          </w:tcPr>
          <w:p w:rsidR="00AE3CBD" w:rsidRDefault="00AE3CBD">
            <w:pPr>
              <w:rPr>
                <w:sz w:val="24"/>
                <w:szCs w:val="24"/>
              </w:rPr>
            </w:pPr>
            <w:r>
              <w:rPr>
                <w:b/>
                <w:bCs/>
                <w:color w:val="339967"/>
              </w:rPr>
              <w:t>#CC6699</w:t>
            </w:r>
          </w:p>
        </w:tc>
        <w:tc>
          <w:tcPr>
            <w:tcW w:w="0" w:type="auto"/>
            <w:tcBorders>
              <w:top w:val="outset" w:sz="6" w:space="0" w:color="000000"/>
              <w:left w:val="outset" w:sz="6" w:space="0" w:color="000000"/>
              <w:bottom w:val="outset" w:sz="6" w:space="0" w:color="000000"/>
              <w:right w:val="outset" w:sz="6" w:space="0" w:color="000000"/>
            </w:tcBorders>
            <w:shd w:val="clear" w:color="auto" w:fill="CC66CC"/>
            <w:vAlign w:val="center"/>
            <w:hideMark/>
          </w:tcPr>
          <w:p w:rsidR="00AE3CBD" w:rsidRDefault="00AE3CBD">
            <w:pPr>
              <w:rPr>
                <w:sz w:val="24"/>
                <w:szCs w:val="24"/>
              </w:rPr>
            </w:pPr>
            <w:r>
              <w:rPr>
                <w:b/>
                <w:bCs/>
                <w:color w:val="339934"/>
              </w:rPr>
              <w:t>#CC66CC</w:t>
            </w:r>
          </w:p>
        </w:tc>
        <w:tc>
          <w:tcPr>
            <w:tcW w:w="0" w:type="auto"/>
            <w:tcBorders>
              <w:top w:val="outset" w:sz="6" w:space="0" w:color="000000"/>
              <w:left w:val="outset" w:sz="6" w:space="0" w:color="000000"/>
              <w:bottom w:val="outset" w:sz="6" w:space="0" w:color="000000"/>
              <w:right w:val="outset" w:sz="6" w:space="0" w:color="000000"/>
            </w:tcBorders>
            <w:shd w:val="clear" w:color="auto" w:fill="CC66FF"/>
            <w:vAlign w:val="center"/>
            <w:hideMark/>
          </w:tcPr>
          <w:p w:rsidR="00AE3CBD" w:rsidRDefault="00AE3CBD">
            <w:pPr>
              <w:rPr>
                <w:sz w:val="24"/>
                <w:szCs w:val="24"/>
              </w:rPr>
            </w:pPr>
            <w:r>
              <w:rPr>
                <w:b/>
                <w:bCs/>
                <w:color w:val="339901"/>
              </w:rPr>
              <w:t>#CC66FF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9900"/>
            <w:vAlign w:val="center"/>
            <w:hideMark/>
          </w:tcPr>
          <w:p w:rsidR="00AE3CBD" w:rsidRDefault="00AE3CBD">
            <w:pPr>
              <w:rPr>
                <w:sz w:val="24"/>
                <w:szCs w:val="24"/>
              </w:rPr>
            </w:pPr>
            <w:r>
              <w:rPr>
                <w:b/>
                <w:bCs/>
                <w:color w:val="336700"/>
              </w:rPr>
              <w:t>#CC9900</w:t>
            </w:r>
          </w:p>
        </w:tc>
        <w:tc>
          <w:tcPr>
            <w:tcW w:w="0" w:type="auto"/>
            <w:tcBorders>
              <w:top w:val="outset" w:sz="6" w:space="0" w:color="000000"/>
              <w:left w:val="outset" w:sz="6" w:space="0" w:color="000000"/>
              <w:bottom w:val="outset" w:sz="6" w:space="0" w:color="000000"/>
              <w:right w:val="outset" w:sz="6" w:space="0" w:color="000000"/>
            </w:tcBorders>
            <w:shd w:val="clear" w:color="auto" w:fill="CC9933"/>
            <w:vAlign w:val="center"/>
            <w:hideMark/>
          </w:tcPr>
          <w:p w:rsidR="00AE3CBD" w:rsidRDefault="00AE3CBD">
            <w:pPr>
              <w:rPr>
                <w:sz w:val="24"/>
                <w:szCs w:val="24"/>
              </w:rPr>
            </w:pPr>
            <w:r>
              <w:rPr>
                <w:b/>
                <w:bCs/>
                <w:color w:val="3366CD"/>
              </w:rPr>
              <w:t>#CC9933</w:t>
            </w:r>
          </w:p>
        </w:tc>
        <w:tc>
          <w:tcPr>
            <w:tcW w:w="0" w:type="auto"/>
            <w:tcBorders>
              <w:top w:val="outset" w:sz="6" w:space="0" w:color="000000"/>
              <w:left w:val="outset" w:sz="6" w:space="0" w:color="000000"/>
              <w:bottom w:val="outset" w:sz="6" w:space="0" w:color="000000"/>
              <w:right w:val="outset" w:sz="6" w:space="0" w:color="000000"/>
            </w:tcBorders>
            <w:shd w:val="clear" w:color="auto" w:fill="CC9966"/>
            <w:vAlign w:val="center"/>
            <w:hideMark/>
          </w:tcPr>
          <w:p w:rsidR="00AE3CBD" w:rsidRDefault="00AE3CBD">
            <w:pPr>
              <w:rPr>
                <w:sz w:val="24"/>
                <w:szCs w:val="24"/>
              </w:rPr>
            </w:pPr>
            <w:r>
              <w:rPr>
                <w:b/>
                <w:bCs/>
                <w:color w:val="33669A"/>
              </w:rPr>
              <w:t>#CC9966</w:t>
            </w:r>
          </w:p>
        </w:tc>
        <w:tc>
          <w:tcPr>
            <w:tcW w:w="0" w:type="auto"/>
            <w:tcBorders>
              <w:top w:val="outset" w:sz="6" w:space="0" w:color="000000"/>
              <w:left w:val="outset" w:sz="6" w:space="0" w:color="000000"/>
              <w:bottom w:val="outset" w:sz="6" w:space="0" w:color="000000"/>
              <w:right w:val="outset" w:sz="6" w:space="0" w:color="000000"/>
            </w:tcBorders>
            <w:shd w:val="clear" w:color="auto" w:fill="CC9999"/>
            <w:vAlign w:val="center"/>
            <w:hideMark/>
          </w:tcPr>
          <w:p w:rsidR="00AE3CBD" w:rsidRDefault="00AE3CBD">
            <w:pPr>
              <w:rPr>
                <w:sz w:val="24"/>
                <w:szCs w:val="24"/>
              </w:rPr>
            </w:pPr>
            <w:r>
              <w:rPr>
                <w:b/>
                <w:bCs/>
                <w:color w:val="336667"/>
              </w:rPr>
              <w:t>#CC9999</w:t>
            </w:r>
          </w:p>
        </w:tc>
        <w:tc>
          <w:tcPr>
            <w:tcW w:w="0" w:type="auto"/>
            <w:tcBorders>
              <w:top w:val="outset" w:sz="6" w:space="0" w:color="000000"/>
              <w:left w:val="outset" w:sz="6" w:space="0" w:color="000000"/>
              <w:bottom w:val="outset" w:sz="6" w:space="0" w:color="000000"/>
              <w:right w:val="outset" w:sz="6" w:space="0" w:color="000000"/>
            </w:tcBorders>
            <w:shd w:val="clear" w:color="auto" w:fill="CC99CC"/>
            <w:vAlign w:val="center"/>
            <w:hideMark/>
          </w:tcPr>
          <w:p w:rsidR="00AE3CBD" w:rsidRDefault="00AE3CBD">
            <w:pPr>
              <w:rPr>
                <w:sz w:val="24"/>
                <w:szCs w:val="24"/>
              </w:rPr>
            </w:pPr>
            <w:r>
              <w:rPr>
                <w:b/>
                <w:bCs/>
                <w:color w:val="336634"/>
              </w:rPr>
              <w:t>#CC99CC</w:t>
            </w:r>
          </w:p>
        </w:tc>
        <w:tc>
          <w:tcPr>
            <w:tcW w:w="0" w:type="auto"/>
            <w:tcBorders>
              <w:top w:val="outset" w:sz="6" w:space="0" w:color="000000"/>
              <w:left w:val="outset" w:sz="6" w:space="0" w:color="000000"/>
              <w:bottom w:val="outset" w:sz="6" w:space="0" w:color="000000"/>
              <w:right w:val="outset" w:sz="6" w:space="0" w:color="000000"/>
            </w:tcBorders>
            <w:shd w:val="clear" w:color="auto" w:fill="CC99FF"/>
            <w:vAlign w:val="center"/>
            <w:hideMark/>
          </w:tcPr>
          <w:p w:rsidR="00AE3CBD" w:rsidRDefault="00AE3CBD">
            <w:pPr>
              <w:rPr>
                <w:sz w:val="24"/>
                <w:szCs w:val="24"/>
              </w:rPr>
            </w:pPr>
            <w:r>
              <w:rPr>
                <w:b/>
                <w:bCs/>
                <w:color w:val="336601"/>
              </w:rPr>
              <w:t>#CC99FF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00"/>
            <w:vAlign w:val="center"/>
            <w:hideMark/>
          </w:tcPr>
          <w:p w:rsidR="00AE3CBD" w:rsidRDefault="00AE3CBD">
            <w:pPr>
              <w:rPr>
                <w:sz w:val="24"/>
                <w:szCs w:val="24"/>
              </w:rPr>
            </w:pPr>
            <w:r>
              <w:rPr>
                <w:b/>
                <w:bCs/>
                <w:color w:val="333400"/>
              </w:rPr>
              <w:t>#CCCC00</w:t>
            </w:r>
          </w:p>
        </w:tc>
        <w:tc>
          <w:tcPr>
            <w:tcW w:w="0" w:type="auto"/>
            <w:tcBorders>
              <w:top w:val="outset" w:sz="6" w:space="0" w:color="000000"/>
              <w:left w:val="outset" w:sz="6" w:space="0" w:color="000000"/>
              <w:bottom w:val="outset" w:sz="6" w:space="0" w:color="000000"/>
              <w:right w:val="outset" w:sz="6" w:space="0" w:color="000000"/>
            </w:tcBorders>
            <w:shd w:val="clear" w:color="auto" w:fill="CCCC33"/>
            <w:vAlign w:val="center"/>
            <w:hideMark/>
          </w:tcPr>
          <w:p w:rsidR="00AE3CBD" w:rsidRDefault="00AE3CBD">
            <w:pPr>
              <w:rPr>
                <w:sz w:val="24"/>
                <w:szCs w:val="24"/>
              </w:rPr>
            </w:pPr>
            <w:r>
              <w:rPr>
                <w:b/>
                <w:bCs/>
                <w:color w:val="3333CD"/>
              </w:rPr>
              <w:t>#CCCC33</w:t>
            </w:r>
          </w:p>
        </w:tc>
        <w:tc>
          <w:tcPr>
            <w:tcW w:w="0" w:type="auto"/>
            <w:tcBorders>
              <w:top w:val="outset" w:sz="6" w:space="0" w:color="000000"/>
              <w:left w:val="outset" w:sz="6" w:space="0" w:color="000000"/>
              <w:bottom w:val="outset" w:sz="6" w:space="0" w:color="000000"/>
              <w:right w:val="outset" w:sz="6" w:space="0" w:color="000000"/>
            </w:tcBorders>
            <w:shd w:val="clear" w:color="auto" w:fill="CCCC66"/>
            <w:vAlign w:val="center"/>
            <w:hideMark/>
          </w:tcPr>
          <w:p w:rsidR="00AE3CBD" w:rsidRDefault="00AE3CBD">
            <w:pPr>
              <w:rPr>
                <w:sz w:val="24"/>
                <w:szCs w:val="24"/>
              </w:rPr>
            </w:pPr>
            <w:r>
              <w:rPr>
                <w:b/>
                <w:bCs/>
                <w:color w:val="33339A"/>
              </w:rPr>
              <w:t>#CCCC66</w:t>
            </w:r>
          </w:p>
        </w:tc>
        <w:tc>
          <w:tcPr>
            <w:tcW w:w="0" w:type="auto"/>
            <w:tcBorders>
              <w:top w:val="outset" w:sz="6" w:space="0" w:color="000000"/>
              <w:left w:val="outset" w:sz="6" w:space="0" w:color="000000"/>
              <w:bottom w:val="outset" w:sz="6" w:space="0" w:color="000000"/>
              <w:right w:val="outset" w:sz="6" w:space="0" w:color="000000"/>
            </w:tcBorders>
            <w:shd w:val="clear" w:color="auto" w:fill="CCCC99"/>
            <w:vAlign w:val="center"/>
            <w:hideMark/>
          </w:tcPr>
          <w:p w:rsidR="00AE3CBD" w:rsidRDefault="00AE3CBD">
            <w:pPr>
              <w:rPr>
                <w:sz w:val="24"/>
                <w:szCs w:val="24"/>
              </w:rPr>
            </w:pPr>
            <w:r>
              <w:rPr>
                <w:b/>
                <w:bCs/>
                <w:color w:val="333367"/>
              </w:rPr>
              <w:t>#CCCC99</w:t>
            </w:r>
          </w:p>
        </w:tc>
        <w:tc>
          <w:tcPr>
            <w:tcW w:w="0" w:type="auto"/>
            <w:tcBorders>
              <w:top w:val="outset" w:sz="6" w:space="0" w:color="000000"/>
              <w:left w:val="outset" w:sz="6" w:space="0" w:color="000000"/>
              <w:bottom w:val="outset" w:sz="6" w:space="0" w:color="000000"/>
              <w:right w:val="outset" w:sz="6" w:space="0" w:color="000000"/>
            </w:tcBorders>
            <w:shd w:val="clear" w:color="auto" w:fill="CCCCCC"/>
            <w:vAlign w:val="center"/>
            <w:hideMark/>
          </w:tcPr>
          <w:p w:rsidR="00AE3CBD" w:rsidRDefault="00AE3CBD">
            <w:pPr>
              <w:rPr>
                <w:sz w:val="24"/>
                <w:szCs w:val="24"/>
              </w:rPr>
            </w:pPr>
            <w:r>
              <w:rPr>
                <w:b/>
                <w:bCs/>
                <w:color w:val="333334"/>
              </w:rPr>
              <w:t>#CCCCCC</w:t>
            </w:r>
          </w:p>
        </w:tc>
        <w:tc>
          <w:tcPr>
            <w:tcW w:w="0" w:type="auto"/>
            <w:tcBorders>
              <w:top w:val="outset" w:sz="6" w:space="0" w:color="000000"/>
              <w:left w:val="outset" w:sz="6" w:space="0" w:color="000000"/>
              <w:bottom w:val="outset" w:sz="6" w:space="0" w:color="000000"/>
              <w:right w:val="outset" w:sz="6" w:space="0" w:color="000000"/>
            </w:tcBorders>
            <w:shd w:val="clear" w:color="auto" w:fill="CCCCFF"/>
            <w:vAlign w:val="center"/>
            <w:hideMark/>
          </w:tcPr>
          <w:p w:rsidR="00AE3CBD" w:rsidRDefault="00AE3CBD">
            <w:pPr>
              <w:rPr>
                <w:sz w:val="24"/>
                <w:szCs w:val="24"/>
              </w:rPr>
            </w:pPr>
            <w:r>
              <w:rPr>
                <w:b/>
                <w:bCs/>
                <w:color w:val="333301"/>
              </w:rPr>
              <w:t>#CCCCFF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FF00"/>
            <w:vAlign w:val="center"/>
            <w:hideMark/>
          </w:tcPr>
          <w:p w:rsidR="00AE3CBD" w:rsidRDefault="00AE3CBD">
            <w:pPr>
              <w:rPr>
                <w:sz w:val="24"/>
                <w:szCs w:val="24"/>
              </w:rPr>
            </w:pPr>
            <w:r>
              <w:rPr>
                <w:b/>
                <w:bCs/>
                <w:color w:val="330100"/>
              </w:rPr>
              <w:t>#CCFF00</w:t>
            </w:r>
          </w:p>
        </w:tc>
        <w:tc>
          <w:tcPr>
            <w:tcW w:w="0" w:type="auto"/>
            <w:tcBorders>
              <w:top w:val="outset" w:sz="6" w:space="0" w:color="000000"/>
              <w:left w:val="outset" w:sz="6" w:space="0" w:color="000000"/>
              <w:bottom w:val="outset" w:sz="6" w:space="0" w:color="000000"/>
              <w:right w:val="outset" w:sz="6" w:space="0" w:color="000000"/>
            </w:tcBorders>
            <w:shd w:val="clear" w:color="auto" w:fill="CCFF33"/>
            <w:vAlign w:val="center"/>
            <w:hideMark/>
          </w:tcPr>
          <w:p w:rsidR="00AE3CBD" w:rsidRDefault="00AE3CBD">
            <w:pPr>
              <w:rPr>
                <w:sz w:val="24"/>
                <w:szCs w:val="24"/>
              </w:rPr>
            </w:pPr>
            <w:r>
              <w:rPr>
                <w:b/>
                <w:bCs/>
                <w:color w:val="3300CD"/>
              </w:rPr>
              <w:t>#CCFF33</w:t>
            </w:r>
          </w:p>
        </w:tc>
        <w:tc>
          <w:tcPr>
            <w:tcW w:w="0" w:type="auto"/>
            <w:tcBorders>
              <w:top w:val="outset" w:sz="6" w:space="0" w:color="000000"/>
              <w:left w:val="outset" w:sz="6" w:space="0" w:color="000000"/>
              <w:bottom w:val="outset" w:sz="6" w:space="0" w:color="000000"/>
              <w:right w:val="outset" w:sz="6" w:space="0" w:color="000000"/>
            </w:tcBorders>
            <w:shd w:val="clear" w:color="auto" w:fill="CCFF66"/>
            <w:vAlign w:val="center"/>
            <w:hideMark/>
          </w:tcPr>
          <w:p w:rsidR="00AE3CBD" w:rsidRDefault="00AE3CBD">
            <w:pPr>
              <w:rPr>
                <w:sz w:val="24"/>
                <w:szCs w:val="24"/>
              </w:rPr>
            </w:pPr>
            <w:r>
              <w:rPr>
                <w:b/>
                <w:bCs/>
                <w:color w:val="33009A"/>
              </w:rPr>
              <w:t>#CCFF66</w:t>
            </w:r>
          </w:p>
        </w:tc>
        <w:tc>
          <w:tcPr>
            <w:tcW w:w="0" w:type="auto"/>
            <w:tcBorders>
              <w:top w:val="outset" w:sz="6" w:space="0" w:color="000000"/>
              <w:left w:val="outset" w:sz="6" w:space="0" w:color="000000"/>
              <w:bottom w:val="outset" w:sz="6" w:space="0" w:color="000000"/>
              <w:right w:val="outset" w:sz="6" w:space="0" w:color="000000"/>
            </w:tcBorders>
            <w:shd w:val="clear" w:color="auto" w:fill="CCFF99"/>
            <w:vAlign w:val="center"/>
            <w:hideMark/>
          </w:tcPr>
          <w:p w:rsidR="00AE3CBD" w:rsidRDefault="00AE3CBD">
            <w:pPr>
              <w:rPr>
                <w:sz w:val="24"/>
                <w:szCs w:val="24"/>
              </w:rPr>
            </w:pPr>
            <w:r>
              <w:rPr>
                <w:b/>
                <w:bCs/>
                <w:color w:val="330067"/>
              </w:rPr>
              <w:t>#CCFF99</w:t>
            </w:r>
          </w:p>
        </w:tc>
        <w:tc>
          <w:tcPr>
            <w:tcW w:w="0" w:type="auto"/>
            <w:tcBorders>
              <w:top w:val="outset" w:sz="6" w:space="0" w:color="000000"/>
              <w:left w:val="outset" w:sz="6" w:space="0" w:color="000000"/>
              <w:bottom w:val="outset" w:sz="6" w:space="0" w:color="000000"/>
              <w:right w:val="outset" w:sz="6" w:space="0" w:color="000000"/>
            </w:tcBorders>
            <w:shd w:val="clear" w:color="auto" w:fill="CCFFCC"/>
            <w:vAlign w:val="center"/>
            <w:hideMark/>
          </w:tcPr>
          <w:p w:rsidR="00AE3CBD" w:rsidRDefault="00AE3CBD">
            <w:pPr>
              <w:rPr>
                <w:sz w:val="24"/>
                <w:szCs w:val="24"/>
              </w:rPr>
            </w:pPr>
            <w:r>
              <w:rPr>
                <w:b/>
                <w:bCs/>
                <w:color w:val="330034"/>
              </w:rPr>
              <w:t>#CCFFCC</w:t>
            </w:r>
          </w:p>
        </w:tc>
        <w:tc>
          <w:tcPr>
            <w:tcW w:w="0" w:type="auto"/>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AE3CBD" w:rsidRDefault="00AE3CBD">
            <w:pPr>
              <w:rPr>
                <w:sz w:val="24"/>
                <w:szCs w:val="24"/>
              </w:rPr>
            </w:pPr>
            <w:r>
              <w:rPr>
                <w:b/>
                <w:bCs/>
                <w:color w:val="330001"/>
              </w:rPr>
              <w:t>#CCFFFF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AE3CBD" w:rsidRDefault="00AE3CBD">
            <w:pPr>
              <w:rPr>
                <w:sz w:val="24"/>
                <w:szCs w:val="24"/>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c>
          <w:tcPr>
            <w:tcW w:w="0" w:type="auto"/>
            <w:vAlign w:val="center"/>
            <w:hideMark/>
          </w:tcPr>
          <w:p w:rsidR="00AE3CBD" w:rsidRDefault="00AE3CBD">
            <w:pPr>
              <w:rPr>
                <w:sz w:val="20"/>
                <w:szCs w:val="20"/>
              </w:rPr>
            </w:pPr>
          </w:p>
        </w:tc>
      </w:tr>
    </w:tbl>
    <w:p w:rsidR="00AE3CBD" w:rsidRDefault="00AE3CBD" w:rsidP="00AE3CBD">
      <w:pPr>
        <w:rPr>
          <w:ins w:id="1518" w:author="Unknown"/>
        </w:rPr>
      </w:pPr>
    </w:p>
    <w:tbl>
      <w:tblPr>
        <w:tblW w:w="6900" w:type="dxa"/>
        <w:jc w:val="center"/>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tblPr>
      <w:tblGrid>
        <w:gridCol w:w="1153"/>
        <w:gridCol w:w="1153"/>
        <w:gridCol w:w="1152"/>
        <w:gridCol w:w="1152"/>
        <w:gridCol w:w="1166"/>
        <w:gridCol w:w="1124"/>
      </w:tblGrid>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0000"/>
            <w:vAlign w:val="center"/>
            <w:hideMark/>
          </w:tcPr>
          <w:p w:rsidR="00AE3CBD" w:rsidRDefault="00AE3CBD">
            <w:pPr>
              <w:rPr>
                <w:sz w:val="24"/>
                <w:szCs w:val="24"/>
              </w:rPr>
            </w:pPr>
            <w:r>
              <w:rPr>
                <w:b/>
                <w:bCs/>
                <w:color w:val="010000"/>
              </w:rPr>
              <w:t>#FF0000</w:t>
            </w:r>
          </w:p>
        </w:tc>
        <w:tc>
          <w:tcPr>
            <w:tcW w:w="0" w:type="auto"/>
            <w:tcBorders>
              <w:top w:val="outset" w:sz="6" w:space="0" w:color="000000"/>
              <w:left w:val="outset" w:sz="6" w:space="0" w:color="000000"/>
              <w:bottom w:val="outset" w:sz="6" w:space="0" w:color="000000"/>
              <w:right w:val="outset" w:sz="6" w:space="0" w:color="000000"/>
            </w:tcBorders>
            <w:shd w:val="clear" w:color="auto" w:fill="FF0033"/>
            <w:vAlign w:val="center"/>
            <w:hideMark/>
          </w:tcPr>
          <w:p w:rsidR="00AE3CBD" w:rsidRDefault="00AE3CBD">
            <w:pPr>
              <w:rPr>
                <w:sz w:val="24"/>
                <w:szCs w:val="24"/>
              </w:rPr>
            </w:pPr>
            <w:r>
              <w:rPr>
                <w:b/>
                <w:bCs/>
                <w:color w:val="00FFCD"/>
              </w:rPr>
              <w:t>#FF0033</w:t>
            </w:r>
          </w:p>
        </w:tc>
        <w:tc>
          <w:tcPr>
            <w:tcW w:w="0" w:type="auto"/>
            <w:tcBorders>
              <w:top w:val="outset" w:sz="6" w:space="0" w:color="000000"/>
              <w:left w:val="outset" w:sz="6" w:space="0" w:color="000000"/>
              <w:bottom w:val="outset" w:sz="6" w:space="0" w:color="000000"/>
              <w:right w:val="outset" w:sz="6" w:space="0" w:color="000000"/>
            </w:tcBorders>
            <w:shd w:val="clear" w:color="auto" w:fill="FF0066"/>
            <w:vAlign w:val="center"/>
            <w:hideMark/>
          </w:tcPr>
          <w:p w:rsidR="00AE3CBD" w:rsidRDefault="00AE3CBD">
            <w:pPr>
              <w:rPr>
                <w:sz w:val="24"/>
                <w:szCs w:val="24"/>
              </w:rPr>
            </w:pPr>
            <w:r>
              <w:rPr>
                <w:b/>
                <w:bCs/>
                <w:color w:val="00FF9A"/>
              </w:rPr>
              <w:t>#FF0066</w:t>
            </w:r>
          </w:p>
        </w:tc>
        <w:tc>
          <w:tcPr>
            <w:tcW w:w="0" w:type="auto"/>
            <w:tcBorders>
              <w:top w:val="outset" w:sz="6" w:space="0" w:color="000000"/>
              <w:left w:val="outset" w:sz="6" w:space="0" w:color="000000"/>
              <w:bottom w:val="outset" w:sz="6" w:space="0" w:color="000000"/>
              <w:right w:val="outset" w:sz="6" w:space="0" w:color="000000"/>
            </w:tcBorders>
            <w:shd w:val="clear" w:color="auto" w:fill="FF0099"/>
            <w:vAlign w:val="center"/>
            <w:hideMark/>
          </w:tcPr>
          <w:p w:rsidR="00AE3CBD" w:rsidRDefault="00AE3CBD">
            <w:pPr>
              <w:rPr>
                <w:sz w:val="24"/>
                <w:szCs w:val="24"/>
              </w:rPr>
            </w:pPr>
            <w:r>
              <w:rPr>
                <w:b/>
                <w:bCs/>
                <w:color w:val="00FF67"/>
              </w:rPr>
              <w:t>#FF0099</w:t>
            </w:r>
          </w:p>
        </w:tc>
        <w:tc>
          <w:tcPr>
            <w:tcW w:w="0" w:type="auto"/>
            <w:tcBorders>
              <w:top w:val="outset" w:sz="6" w:space="0" w:color="000000"/>
              <w:left w:val="outset" w:sz="6" w:space="0" w:color="000000"/>
              <w:bottom w:val="outset" w:sz="6" w:space="0" w:color="000000"/>
              <w:right w:val="outset" w:sz="6" w:space="0" w:color="000000"/>
            </w:tcBorders>
            <w:shd w:val="clear" w:color="auto" w:fill="FF00CC"/>
            <w:vAlign w:val="center"/>
            <w:hideMark/>
          </w:tcPr>
          <w:p w:rsidR="00AE3CBD" w:rsidRDefault="00AE3CBD">
            <w:pPr>
              <w:rPr>
                <w:sz w:val="24"/>
                <w:szCs w:val="24"/>
              </w:rPr>
            </w:pPr>
            <w:r>
              <w:rPr>
                <w:b/>
                <w:bCs/>
                <w:color w:val="00FF34"/>
              </w:rPr>
              <w:t>#FF00CC</w:t>
            </w:r>
          </w:p>
        </w:tc>
        <w:tc>
          <w:tcPr>
            <w:tcW w:w="0" w:type="auto"/>
            <w:tcBorders>
              <w:top w:val="outset" w:sz="6" w:space="0" w:color="000000"/>
              <w:left w:val="outset" w:sz="6" w:space="0" w:color="000000"/>
              <w:bottom w:val="outset" w:sz="6" w:space="0" w:color="000000"/>
              <w:right w:val="outset" w:sz="6" w:space="0" w:color="000000"/>
            </w:tcBorders>
            <w:shd w:val="clear" w:color="auto" w:fill="FF00FF"/>
            <w:vAlign w:val="center"/>
            <w:hideMark/>
          </w:tcPr>
          <w:p w:rsidR="00AE3CBD" w:rsidRDefault="00AE3CBD">
            <w:pPr>
              <w:rPr>
                <w:sz w:val="24"/>
                <w:szCs w:val="24"/>
              </w:rPr>
            </w:pPr>
            <w:r>
              <w:rPr>
                <w:b/>
                <w:bCs/>
                <w:color w:val="00FF01"/>
              </w:rPr>
              <w:t>#FF00FF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3300"/>
            <w:vAlign w:val="center"/>
            <w:hideMark/>
          </w:tcPr>
          <w:p w:rsidR="00AE3CBD" w:rsidRDefault="00AE3CBD">
            <w:pPr>
              <w:rPr>
                <w:sz w:val="24"/>
                <w:szCs w:val="24"/>
              </w:rPr>
            </w:pPr>
            <w:r>
              <w:rPr>
                <w:b/>
                <w:bCs/>
                <w:color w:val="00CD00"/>
              </w:rPr>
              <w:t>#FF3300</w:t>
            </w:r>
          </w:p>
        </w:tc>
        <w:tc>
          <w:tcPr>
            <w:tcW w:w="0" w:type="auto"/>
            <w:tcBorders>
              <w:top w:val="outset" w:sz="6" w:space="0" w:color="000000"/>
              <w:left w:val="outset" w:sz="6" w:space="0" w:color="000000"/>
              <w:bottom w:val="outset" w:sz="6" w:space="0" w:color="000000"/>
              <w:right w:val="outset" w:sz="6" w:space="0" w:color="000000"/>
            </w:tcBorders>
            <w:shd w:val="clear" w:color="auto" w:fill="FF3333"/>
            <w:vAlign w:val="center"/>
            <w:hideMark/>
          </w:tcPr>
          <w:p w:rsidR="00AE3CBD" w:rsidRDefault="00AE3CBD">
            <w:pPr>
              <w:rPr>
                <w:sz w:val="24"/>
                <w:szCs w:val="24"/>
              </w:rPr>
            </w:pPr>
            <w:r>
              <w:rPr>
                <w:b/>
                <w:bCs/>
                <w:color w:val="00CCCD"/>
              </w:rPr>
              <w:t>#FF3333</w:t>
            </w:r>
          </w:p>
        </w:tc>
        <w:tc>
          <w:tcPr>
            <w:tcW w:w="0" w:type="auto"/>
            <w:tcBorders>
              <w:top w:val="outset" w:sz="6" w:space="0" w:color="000000"/>
              <w:left w:val="outset" w:sz="6" w:space="0" w:color="000000"/>
              <w:bottom w:val="outset" w:sz="6" w:space="0" w:color="000000"/>
              <w:right w:val="outset" w:sz="6" w:space="0" w:color="000000"/>
            </w:tcBorders>
            <w:shd w:val="clear" w:color="auto" w:fill="FF3366"/>
            <w:vAlign w:val="center"/>
            <w:hideMark/>
          </w:tcPr>
          <w:p w:rsidR="00AE3CBD" w:rsidRDefault="00AE3CBD">
            <w:pPr>
              <w:rPr>
                <w:sz w:val="24"/>
                <w:szCs w:val="24"/>
              </w:rPr>
            </w:pPr>
            <w:r>
              <w:rPr>
                <w:b/>
                <w:bCs/>
                <w:color w:val="00CC9A"/>
              </w:rPr>
              <w:t>#FF3366</w:t>
            </w:r>
          </w:p>
        </w:tc>
        <w:tc>
          <w:tcPr>
            <w:tcW w:w="0" w:type="auto"/>
            <w:tcBorders>
              <w:top w:val="outset" w:sz="6" w:space="0" w:color="000000"/>
              <w:left w:val="outset" w:sz="6" w:space="0" w:color="000000"/>
              <w:bottom w:val="outset" w:sz="6" w:space="0" w:color="000000"/>
              <w:right w:val="outset" w:sz="6" w:space="0" w:color="000000"/>
            </w:tcBorders>
            <w:shd w:val="clear" w:color="auto" w:fill="FF3399"/>
            <w:vAlign w:val="center"/>
            <w:hideMark/>
          </w:tcPr>
          <w:p w:rsidR="00AE3CBD" w:rsidRDefault="00AE3CBD">
            <w:pPr>
              <w:rPr>
                <w:sz w:val="24"/>
                <w:szCs w:val="24"/>
              </w:rPr>
            </w:pPr>
            <w:r>
              <w:rPr>
                <w:b/>
                <w:bCs/>
                <w:color w:val="00CC67"/>
              </w:rPr>
              <w:t>#FF3399</w:t>
            </w:r>
          </w:p>
        </w:tc>
        <w:tc>
          <w:tcPr>
            <w:tcW w:w="0" w:type="auto"/>
            <w:tcBorders>
              <w:top w:val="outset" w:sz="6" w:space="0" w:color="000000"/>
              <w:left w:val="outset" w:sz="6" w:space="0" w:color="000000"/>
              <w:bottom w:val="outset" w:sz="6" w:space="0" w:color="000000"/>
              <w:right w:val="outset" w:sz="6" w:space="0" w:color="000000"/>
            </w:tcBorders>
            <w:shd w:val="clear" w:color="auto" w:fill="FF33CC"/>
            <w:vAlign w:val="center"/>
            <w:hideMark/>
          </w:tcPr>
          <w:p w:rsidR="00AE3CBD" w:rsidRDefault="00AE3CBD">
            <w:pPr>
              <w:rPr>
                <w:sz w:val="24"/>
                <w:szCs w:val="24"/>
              </w:rPr>
            </w:pPr>
            <w:r>
              <w:rPr>
                <w:b/>
                <w:bCs/>
                <w:color w:val="00CC34"/>
              </w:rPr>
              <w:t>#FF33CC</w:t>
            </w:r>
          </w:p>
        </w:tc>
        <w:tc>
          <w:tcPr>
            <w:tcW w:w="0" w:type="auto"/>
            <w:tcBorders>
              <w:top w:val="outset" w:sz="6" w:space="0" w:color="000000"/>
              <w:left w:val="outset" w:sz="6" w:space="0" w:color="000000"/>
              <w:bottom w:val="outset" w:sz="6" w:space="0" w:color="000000"/>
              <w:right w:val="outset" w:sz="6" w:space="0" w:color="000000"/>
            </w:tcBorders>
            <w:shd w:val="clear" w:color="auto" w:fill="FF33FF"/>
            <w:vAlign w:val="center"/>
            <w:hideMark/>
          </w:tcPr>
          <w:p w:rsidR="00AE3CBD" w:rsidRDefault="00AE3CBD">
            <w:pPr>
              <w:rPr>
                <w:sz w:val="24"/>
                <w:szCs w:val="24"/>
              </w:rPr>
            </w:pPr>
            <w:r>
              <w:rPr>
                <w:b/>
                <w:bCs/>
                <w:color w:val="00CC01"/>
              </w:rPr>
              <w:t>#FF33FF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6600"/>
            <w:vAlign w:val="center"/>
            <w:hideMark/>
          </w:tcPr>
          <w:p w:rsidR="00AE3CBD" w:rsidRDefault="00AE3CBD">
            <w:pPr>
              <w:rPr>
                <w:sz w:val="24"/>
                <w:szCs w:val="24"/>
              </w:rPr>
            </w:pPr>
            <w:r>
              <w:rPr>
                <w:b/>
                <w:bCs/>
                <w:color w:val="009A00"/>
              </w:rPr>
              <w:t>#FF6600</w:t>
            </w:r>
          </w:p>
        </w:tc>
        <w:tc>
          <w:tcPr>
            <w:tcW w:w="0" w:type="auto"/>
            <w:tcBorders>
              <w:top w:val="outset" w:sz="6" w:space="0" w:color="000000"/>
              <w:left w:val="outset" w:sz="6" w:space="0" w:color="000000"/>
              <w:bottom w:val="outset" w:sz="6" w:space="0" w:color="000000"/>
              <w:right w:val="outset" w:sz="6" w:space="0" w:color="000000"/>
            </w:tcBorders>
            <w:shd w:val="clear" w:color="auto" w:fill="FF6633"/>
            <w:vAlign w:val="center"/>
            <w:hideMark/>
          </w:tcPr>
          <w:p w:rsidR="00AE3CBD" w:rsidRDefault="00AE3CBD">
            <w:pPr>
              <w:rPr>
                <w:sz w:val="24"/>
                <w:szCs w:val="24"/>
              </w:rPr>
            </w:pPr>
            <w:r>
              <w:rPr>
                <w:b/>
                <w:bCs/>
                <w:color w:val="0099CD"/>
              </w:rPr>
              <w:t>#FF6633</w:t>
            </w:r>
          </w:p>
        </w:tc>
        <w:tc>
          <w:tcPr>
            <w:tcW w:w="0" w:type="auto"/>
            <w:tcBorders>
              <w:top w:val="outset" w:sz="6" w:space="0" w:color="000000"/>
              <w:left w:val="outset" w:sz="6" w:space="0" w:color="000000"/>
              <w:bottom w:val="outset" w:sz="6" w:space="0" w:color="000000"/>
              <w:right w:val="outset" w:sz="6" w:space="0" w:color="000000"/>
            </w:tcBorders>
            <w:shd w:val="clear" w:color="auto" w:fill="FF6666"/>
            <w:vAlign w:val="center"/>
            <w:hideMark/>
          </w:tcPr>
          <w:p w:rsidR="00AE3CBD" w:rsidRDefault="00AE3CBD">
            <w:pPr>
              <w:rPr>
                <w:sz w:val="24"/>
                <w:szCs w:val="24"/>
              </w:rPr>
            </w:pPr>
            <w:r>
              <w:rPr>
                <w:b/>
                <w:bCs/>
                <w:color w:val="00999A"/>
              </w:rPr>
              <w:t>#FF6666</w:t>
            </w:r>
          </w:p>
        </w:tc>
        <w:tc>
          <w:tcPr>
            <w:tcW w:w="0" w:type="auto"/>
            <w:tcBorders>
              <w:top w:val="outset" w:sz="6" w:space="0" w:color="000000"/>
              <w:left w:val="outset" w:sz="6" w:space="0" w:color="000000"/>
              <w:bottom w:val="outset" w:sz="6" w:space="0" w:color="000000"/>
              <w:right w:val="outset" w:sz="6" w:space="0" w:color="000000"/>
            </w:tcBorders>
            <w:shd w:val="clear" w:color="auto" w:fill="FF6699"/>
            <w:vAlign w:val="center"/>
            <w:hideMark/>
          </w:tcPr>
          <w:p w:rsidR="00AE3CBD" w:rsidRDefault="00AE3CBD">
            <w:pPr>
              <w:rPr>
                <w:sz w:val="24"/>
                <w:szCs w:val="24"/>
              </w:rPr>
            </w:pPr>
            <w:r>
              <w:rPr>
                <w:b/>
                <w:bCs/>
                <w:color w:val="009967"/>
              </w:rPr>
              <w:t>#FF6699</w:t>
            </w:r>
          </w:p>
        </w:tc>
        <w:tc>
          <w:tcPr>
            <w:tcW w:w="0" w:type="auto"/>
            <w:tcBorders>
              <w:top w:val="outset" w:sz="6" w:space="0" w:color="000000"/>
              <w:left w:val="outset" w:sz="6" w:space="0" w:color="000000"/>
              <w:bottom w:val="outset" w:sz="6" w:space="0" w:color="000000"/>
              <w:right w:val="outset" w:sz="6" w:space="0" w:color="000000"/>
            </w:tcBorders>
            <w:shd w:val="clear" w:color="auto" w:fill="FF66CC"/>
            <w:vAlign w:val="center"/>
            <w:hideMark/>
          </w:tcPr>
          <w:p w:rsidR="00AE3CBD" w:rsidRDefault="00AE3CBD">
            <w:pPr>
              <w:rPr>
                <w:sz w:val="24"/>
                <w:szCs w:val="24"/>
              </w:rPr>
            </w:pPr>
            <w:r>
              <w:rPr>
                <w:b/>
                <w:bCs/>
                <w:color w:val="009934"/>
              </w:rPr>
              <w:t>#FF66CC</w:t>
            </w:r>
          </w:p>
        </w:tc>
        <w:tc>
          <w:tcPr>
            <w:tcW w:w="0" w:type="auto"/>
            <w:tcBorders>
              <w:top w:val="outset" w:sz="6" w:space="0" w:color="000000"/>
              <w:left w:val="outset" w:sz="6" w:space="0" w:color="000000"/>
              <w:bottom w:val="outset" w:sz="6" w:space="0" w:color="000000"/>
              <w:right w:val="outset" w:sz="6" w:space="0" w:color="000000"/>
            </w:tcBorders>
            <w:shd w:val="clear" w:color="auto" w:fill="FF66FF"/>
            <w:vAlign w:val="center"/>
            <w:hideMark/>
          </w:tcPr>
          <w:p w:rsidR="00AE3CBD" w:rsidRDefault="00AE3CBD">
            <w:pPr>
              <w:rPr>
                <w:sz w:val="24"/>
                <w:szCs w:val="24"/>
              </w:rPr>
            </w:pPr>
            <w:r>
              <w:rPr>
                <w:b/>
                <w:bCs/>
                <w:color w:val="009901"/>
              </w:rPr>
              <w:t>#FF66FF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9900"/>
            <w:vAlign w:val="center"/>
            <w:hideMark/>
          </w:tcPr>
          <w:p w:rsidR="00AE3CBD" w:rsidRDefault="00AE3CBD">
            <w:pPr>
              <w:rPr>
                <w:sz w:val="24"/>
                <w:szCs w:val="24"/>
              </w:rPr>
            </w:pPr>
            <w:r>
              <w:rPr>
                <w:b/>
                <w:bCs/>
                <w:color w:val="006700"/>
              </w:rPr>
              <w:t>#FF9900</w:t>
            </w:r>
          </w:p>
        </w:tc>
        <w:tc>
          <w:tcPr>
            <w:tcW w:w="0" w:type="auto"/>
            <w:tcBorders>
              <w:top w:val="outset" w:sz="6" w:space="0" w:color="000000"/>
              <w:left w:val="outset" w:sz="6" w:space="0" w:color="000000"/>
              <w:bottom w:val="outset" w:sz="6" w:space="0" w:color="000000"/>
              <w:right w:val="outset" w:sz="6" w:space="0" w:color="000000"/>
            </w:tcBorders>
            <w:shd w:val="clear" w:color="auto" w:fill="FF9933"/>
            <w:vAlign w:val="center"/>
            <w:hideMark/>
          </w:tcPr>
          <w:p w:rsidR="00AE3CBD" w:rsidRDefault="00AE3CBD">
            <w:pPr>
              <w:rPr>
                <w:sz w:val="24"/>
                <w:szCs w:val="24"/>
              </w:rPr>
            </w:pPr>
            <w:r>
              <w:rPr>
                <w:b/>
                <w:bCs/>
                <w:color w:val="0066CD"/>
              </w:rPr>
              <w:t>#FF9933</w:t>
            </w:r>
          </w:p>
        </w:tc>
        <w:tc>
          <w:tcPr>
            <w:tcW w:w="0" w:type="auto"/>
            <w:tcBorders>
              <w:top w:val="outset" w:sz="6" w:space="0" w:color="000000"/>
              <w:left w:val="outset" w:sz="6" w:space="0" w:color="000000"/>
              <w:bottom w:val="outset" w:sz="6" w:space="0" w:color="000000"/>
              <w:right w:val="outset" w:sz="6" w:space="0" w:color="000000"/>
            </w:tcBorders>
            <w:shd w:val="clear" w:color="auto" w:fill="FF9966"/>
            <w:vAlign w:val="center"/>
            <w:hideMark/>
          </w:tcPr>
          <w:p w:rsidR="00AE3CBD" w:rsidRDefault="00AE3CBD">
            <w:pPr>
              <w:rPr>
                <w:sz w:val="24"/>
                <w:szCs w:val="24"/>
              </w:rPr>
            </w:pPr>
            <w:r>
              <w:rPr>
                <w:b/>
                <w:bCs/>
                <w:color w:val="00669A"/>
              </w:rPr>
              <w:t>#FF9966</w:t>
            </w:r>
          </w:p>
        </w:tc>
        <w:tc>
          <w:tcPr>
            <w:tcW w:w="0" w:type="auto"/>
            <w:tcBorders>
              <w:top w:val="outset" w:sz="6" w:space="0" w:color="000000"/>
              <w:left w:val="outset" w:sz="6" w:space="0" w:color="000000"/>
              <w:bottom w:val="outset" w:sz="6" w:space="0" w:color="000000"/>
              <w:right w:val="outset" w:sz="6" w:space="0" w:color="000000"/>
            </w:tcBorders>
            <w:shd w:val="clear" w:color="auto" w:fill="FF9999"/>
            <w:vAlign w:val="center"/>
            <w:hideMark/>
          </w:tcPr>
          <w:p w:rsidR="00AE3CBD" w:rsidRDefault="00AE3CBD">
            <w:pPr>
              <w:rPr>
                <w:sz w:val="24"/>
                <w:szCs w:val="24"/>
              </w:rPr>
            </w:pPr>
            <w:r>
              <w:rPr>
                <w:b/>
                <w:bCs/>
                <w:color w:val="006667"/>
              </w:rPr>
              <w:t>#FF9999</w:t>
            </w:r>
          </w:p>
        </w:tc>
        <w:tc>
          <w:tcPr>
            <w:tcW w:w="0" w:type="auto"/>
            <w:tcBorders>
              <w:top w:val="outset" w:sz="6" w:space="0" w:color="000000"/>
              <w:left w:val="outset" w:sz="6" w:space="0" w:color="000000"/>
              <w:bottom w:val="outset" w:sz="6" w:space="0" w:color="000000"/>
              <w:right w:val="outset" w:sz="6" w:space="0" w:color="000000"/>
            </w:tcBorders>
            <w:shd w:val="clear" w:color="auto" w:fill="FF99CC"/>
            <w:vAlign w:val="center"/>
            <w:hideMark/>
          </w:tcPr>
          <w:p w:rsidR="00AE3CBD" w:rsidRDefault="00AE3CBD">
            <w:pPr>
              <w:rPr>
                <w:sz w:val="24"/>
                <w:szCs w:val="24"/>
              </w:rPr>
            </w:pPr>
            <w:r>
              <w:rPr>
                <w:b/>
                <w:bCs/>
                <w:color w:val="006634"/>
              </w:rPr>
              <w:t>#FF99CC</w:t>
            </w:r>
          </w:p>
        </w:tc>
        <w:tc>
          <w:tcPr>
            <w:tcW w:w="0" w:type="auto"/>
            <w:tcBorders>
              <w:top w:val="outset" w:sz="6" w:space="0" w:color="000000"/>
              <w:left w:val="outset" w:sz="6" w:space="0" w:color="000000"/>
              <w:bottom w:val="outset" w:sz="6" w:space="0" w:color="000000"/>
              <w:right w:val="outset" w:sz="6" w:space="0" w:color="000000"/>
            </w:tcBorders>
            <w:shd w:val="clear" w:color="auto" w:fill="FF99FF"/>
            <w:vAlign w:val="center"/>
            <w:hideMark/>
          </w:tcPr>
          <w:p w:rsidR="00AE3CBD" w:rsidRDefault="00AE3CBD">
            <w:pPr>
              <w:rPr>
                <w:sz w:val="24"/>
                <w:szCs w:val="24"/>
              </w:rPr>
            </w:pPr>
            <w:r>
              <w:rPr>
                <w:b/>
                <w:bCs/>
                <w:color w:val="006601"/>
              </w:rPr>
              <w:t>#FF99FF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CC00"/>
            <w:vAlign w:val="center"/>
            <w:hideMark/>
          </w:tcPr>
          <w:p w:rsidR="00AE3CBD" w:rsidRDefault="00AE3CBD">
            <w:pPr>
              <w:rPr>
                <w:sz w:val="24"/>
                <w:szCs w:val="24"/>
              </w:rPr>
            </w:pPr>
            <w:r>
              <w:rPr>
                <w:b/>
                <w:bCs/>
                <w:color w:val="003400"/>
              </w:rPr>
              <w:lastRenderedPageBreak/>
              <w:t>#FFCC00</w:t>
            </w:r>
          </w:p>
        </w:tc>
        <w:tc>
          <w:tcPr>
            <w:tcW w:w="0" w:type="auto"/>
            <w:tcBorders>
              <w:top w:val="outset" w:sz="6" w:space="0" w:color="000000"/>
              <w:left w:val="outset" w:sz="6" w:space="0" w:color="000000"/>
              <w:bottom w:val="outset" w:sz="6" w:space="0" w:color="000000"/>
              <w:right w:val="outset" w:sz="6" w:space="0" w:color="000000"/>
            </w:tcBorders>
            <w:shd w:val="clear" w:color="auto" w:fill="FFCC33"/>
            <w:vAlign w:val="center"/>
            <w:hideMark/>
          </w:tcPr>
          <w:p w:rsidR="00AE3CBD" w:rsidRDefault="00AE3CBD">
            <w:pPr>
              <w:rPr>
                <w:sz w:val="24"/>
                <w:szCs w:val="24"/>
              </w:rPr>
            </w:pPr>
            <w:r>
              <w:rPr>
                <w:b/>
                <w:bCs/>
                <w:color w:val="0033CD"/>
              </w:rPr>
              <w:t>#FFCC33</w:t>
            </w:r>
          </w:p>
        </w:tc>
        <w:tc>
          <w:tcPr>
            <w:tcW w:w="0" w:type="auto"/>
            <w:tcBorders>
              <w:top w:val="outset" w:sz="6" w:space="0" w:color="000000"/>
              <w:left w:val="outset" w:sz="6" w:space="0" w:color="000000"/>
              <w:bottom w:val="outset" w:sz="6" w:space="0" w:color="000000"/>
              <w:right w:val="outset" w:sz="6" w:space="0" w:color="000000"/>
            </w:tcBorders>
            <w:shd w:val="clear" w:color="auto" w:fill="FFCC66"/>
            <w:vAlign w:val="center"/>
            <w:hideMark/>
          </w:tcPr>
          <w:p w:rsidR="00AE3CBD" w:rsidRDefault="00AE3CBD">
            <w:pPr>
              <w:rPr>
                <w:sz w:val="24"/>
                <w:szCs w:val="24"/>
              </w:rPr>
            </w:pPr>
            <w:r>
              <w:rPr>
                <w:b/>
                <w:bCs/>
                <w:color w:val="00339A"/>
              </w:rPr>
              <w:t>#FFCC66</w:t>
            </w:r>
          </w:p>
        </w:tc>
        <w:tc>
          <w:tcPr>
            <w:tcW w:w="0" w:type="auto"/>
            <w:tcBorders>
              <w:top w:val="outset" w:sz="6" w:space="0" w:color="000000"/>
              <w:left w:val="outset" w:sz="6" w:space="0" w:color="000000"/>
              <w:bottom w:val="outset" w:sz="6" w:space="0" w:color="000000"/>
              <w:right w:val="outset" w:sz="6" w:space="0" w:color="000000"/>
            </w:tcBorders>
            <w:shd w:val="clear" w:color="auto" w:fill="FFCC99"/>
            <w:vAlign w:val="center"/>
            <w:hideMark/>
          </w:tcPr>
          <w:p w:rsidR="00AE3CBD" w:rsidRDefault="00AE3CBD">
            <w:pPr>
              <w:rPr>
                <w:sz w:val="24"/>
                <w:szCs w:val="24"/>
              </w:rPr>
            </w:pPr>
            <w:r>
              <w:rPr>
                <w:b/>
                <w:bCs/>
                <w:color w:val="003367"/>
              </w:rPr>
              <w:t>#FFCC99</w:t>
            </w:r>
          </w:p>
        </w:tc>
        <w:tc>
          <w:tcPr>
            <w:tcW w:w="0" w:type="auto"/>
            <w:tcBorders>
              <w:top w:val="outset" w:sz="6" w:space="0" w:color="000000"/>
              <w:left w:val="outset" w:sz="6" w:space="0" w:color="000000"/>
              <w:bottom w:val="outset" w:sz="6" w:space="0" w:color="000000"/>
              <w:right w:val="outset" w:sz="6" w:space="0" w:color="000000"/>
            </w:tcBorders>
            <w:shd w:val="clear" w:color="auto" w:fill="FFCCCC"/>
            <w:vAlign w:val="center"/>
            <w:hideMark/>
          </w:tcPr>
          <w:p w:rsidR="00AE3CBD" w:rsidRDefault="00AE3CBD">
            <w:pPr>
              <w:rPr>
                <w:sz w:val="24"/>
                <w:szCs w:val="24"/>
              </w:rPr>
            </w:pPr>
            <w:r>
              <w:rPr>
                <w:b/>
                <w:bCs/>
                <w:color w:val="003334"/>
              </w:rPr>
              <w:t>#FFCCCC</w:t>
            </w:r>
          </w:p>
        </w:tc>
        <w:tc>
          <w:tcPr>
            <w:tcW w:w="0" w:type="auto"/>
            <w:tcBorders>
              <w:top w:val="outset" w:sz="6" w:space="0" w:color="000000"/>
              <w:left w:val="outset" w:sz="6" w:space="0" w:color="000000"/>
              <w:bottom w:val="outset" w:sz="6" w:space="0" w:color="000000"/>
              <w:right w:val="outset" w:sz="6" w:space="0" w:color="000000"/>
            </w:tcBorders>
            <w:shd w:val="clear" w:color="auto" w:fill="FFCCFF"/>
            <w:vAlign w:val="center"/>
            <w:hideMark/>
          </w:tcPr>
          <w:p w:rsidR="00AE3CBD" w:rsidRDefault="00AE3CBD">
            <w:pPr>
              <w:rPr>
                <w:sz w:val="24"/>
                <w:szCs w:val="24"/>
              </w:rPr>
            </w:pPr>
            <w:r>
              <w:rPr>
                <w:b/>
                <w:bCs/>
                <w:color w:val="003301"/>
              </w:rPr>
              <w:t>#FFCCFF</w:t>
            </w:r>
          </w:p>
        </w:tc>
      </w:tr>
      <w:tr w:rsidR="00AE3CBD" w:rsidTr="00AE3CBD">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00"/>
            <w:vAlign w:val="center"/>
            <w:hideMark/>
          </w:tcPr>
          <w:p w:rsidR="00AE3CBD" w:rsidRDefault="00AE3CBD">
            <w:pPr>
              <w:rPr>
                <w:sz w:val="24"/>
                <w:szCs w:val="24"/>
              </w:rPr>
            </w:pPr>
            <w:r>
              <w:rPr>
                <w:b/>
                <w:bCs/>
                <w:color w:val="000100"/>
              </w:rPr>
              <w:t>#FFFF00</w:t>
            </w:r>
          </w:p>
        </w:tc>
        <w:tc>
          <w:tcPr>
            <w:tcW w:w="0" w:type="auto"/>
            <w:tcBorders>
              <w:top w:val="outset" w:sz="6" w:space="0" w:color="000000"/>
              <w:left w:val="outset" w:sz="6" w:space="0" w:color="000000"/>
              <w:bottom w:val="outset" w:sz="6" w:space="0" w:color="000000"/>
              <w:right w:val="outset" w:sz="6" w:space="0" w:color="000000"/>
            </w:tcBorders>
            <w:shd w:val="clear" w:color="auto" w:fill="FFFF33"/>
            <w:vAlign w:val="center"/>
            <w:hideMark/>
          </w:tcPr>
          <w:p w:rsidR="00AE3CBD" w:rsidRDefault="00AE3CBD">
            <w:pPr>
              <w:rPr>
                <w:sz w:val="24"/>
                <w:szCs w:val="24"/>
              </w:rPr>
            </w:pPr>
            <w:r>
              <w:rPr>
                <w:b/>
                <w:bCs/>
                <w:color w:val="0000CD"/>
              </w:rPr>
              <w:t>#FFFF33</w:t>
            </w:r>
          </w:p>
        </w:tc>
        <w:tc>
          <w:tcPr>
            <w:tcW w:w="0" w:type="auto"/>
            <w:tcBorders>
              <w:top w:val="outset" w:sz="6" w:space="0" w:color="000000"/>
              <w:left w:val="outset" w:sz="6" w:space="0" w:color="000000"/>
              <w:bottom w:val="outset" w:sz="6" w:space="0" w:color="000000"/>
              <w:right w:val="outset" w:sz="6" w:space="0" w:color="000000"/>
            </w:tcBorders>
            <w:shd w:val="clear" w:color="auto" w:fill="FFFF66"/>
            <w:vAlign w:val="center"/>
            <w:hideMark/>
          </w:tcPr>
          <w:p w:rsidR="00AE3CBD" w:rsidRDefault="00AE3CBD">
            <w:pPr>
              <w:rPr>
                <w:sz w:val="24"/>
                <w:szCs w:val="24"/>
              </w:rPr>
            </w:pPr>
            <w:r>
              <w:rPr>
                <w:b/>
                <w:bCs/>
                <w:color w:val="00009A"/>
              </w:rPr>
              <w:t>#FFFF66</w:t>
            </w:r>
          </w:p>
        </w:tc>
        <w:tc>
          <w:tcPr>
            <w:tcW w:w="0" w:type="auto"/>
            <w:tcBorders>
              <w:top w:val="outset" w:sz="6" w:space="0" w:color="000000"/>
              <w:left w:val="outset" w:sz="6" w:space="0" w:color="000000"/>
              <w:bottom w:val="outset" w:sz="6" w:space="0" w:color="000000"/>
              <w:right w:val="outset" w:sz="6" w:space="0" w:color="000000"/>
            </w:tcBorders>
            <w:shd w:val="clear" w:color="auto" w:fill="FFFF99"/>
            <w:vAlign w:val="center"/>
            <w:hideMark/>
          </w:tcPr>
          <w:p w:rsidR="00AE3CBD" w:rsidRDefault="00AE3CBD">
            <w:pPr>
              <w:rPr>
                <w:sz w:val="24"/>
                <w:szCs w:val="24"/>
              </w:rPr>
            </w:pPr>
            <w:r>
              <w:rPr>
                <w:b/>
                <w:bCs/>
                <w:color w:val="000067"/>
              </w:rPr>
              <w:t>#FFFF99</w:t>
            </w:r>
          </w:p>
        </w:tc>
        <w:tc>
          <w:tcPr>
            <w:tcW w:w="0" w:type="auto"/>
            <w:tcBorders>
              <w:top w:val="outset" w:sz="6" w:space="0" w:color="000000"/>
              <w:left w:val="outset" w:sz="6" w:space="0" w:color="000000"/>
              <w:bottom w:val="outset" w:sz="6" w:space="0" w:color="000000"/>
              <w:right w:val="outset" w:sz="6" w:space="0" w:color="000000"/>
            </w:tcBorders>
            <w:shd w:val="clear" w:color="auto" w:fill="FFFFCC"/>
            <w:vAlign w:val="center"/>
            <w:hideMark/>
          </w:tcPr>
          <w:p w:rsidR="00AE3CBD" w:rsidRDefault="00AE3CBD">
            <w:pPr>
              <w:rPr>
                <w:sz w:val="24"/>
                <w:szCs w:val="24"/>
              </w:rPr>
            </w:pPr>
            <w:r>
              <w:rPr>
                <w:b/>
                <w:bCs/>
                <w:color w:val="000034"/>
              </w:rPr>
              <w:t>#FFFFCC</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E3CBD" w:rsidRDefault="00AE3CBD">
            <w:pPr>
              <w:rPr>
                <w:sz w:val="24"/>
                <w:szCs w:val="24"/>
              </w:rPr>
            </w:pPr>
            <w:r>
              <w:rPr>
                <w:b/>
                <w:bCs/>
                <w:color w:val="000001"/>
              </w:rPr>
              <w:t>#FFFFFF</w:t>
            </w:r>
          </w:p>
        </w:tc>
      </w:tr>
    </w:tbl>
    <w:p w:rsidR="00AE3CBD" w:rsidRDefault="00AE3CBD"/>
    <w:p w:rsidR="00AE3CBD" w:rsidRDefault="00AE3CBD" w:rsidP="00AE3CBD">
      <w:pPr>
        <w:pStyle w:val="Heading1"/>
      </w:pPr>
      <w:r>
        <w:t>HTML - Background</w:t>
      </w:r>
    </w:p>
    <w:p w:rsidR="00AE3CBD" w:rsidRDefault="00AE3CBD" w:rsidP="00AE3CBD">
      <w:pPr>
        <w:pStyle w:val="NormalWeb"/>
      </w:pPr>
      <w:r>
        <w:t xml:space="preserve">HTML </w:t>
      </w:r>
      <w:r>
        <w:rPr>
          <w:i/>
          <w:iCs/>
        </w:rPr>
        <w:t>background</w:t>
      </w:r>
      <w:r>
        <w:t xml:space="preserve"> is the HTML attribute used to place pictures in the background of HTML elements. Like the </w:t>
      </w:r>
      <w:proofErr w:type="spellStart"/>
      <w:r>
        <w:rPr>
          <w:i/>
          <w:iCs/>
        </w:rPr>
        <w:t>bgcolor</w:t>
      </w:r>
      <w:proofErr w:type="spellEnd"/>
      <w:r>
        <w:t xml:space="preserve"> attribute, </w:t>
      </w:r>
      <w:r>
        <w:rPr>
          <w:i/>
          <w:iCs/>
        </w:rPr>
        <w:t>background</w:t>
      </w:r>
      <w:r>
        <w:t xml:space="preserve"> is now deprecated and its use has been replaced by the use of CSS (see </w:t>
      </w:r>
      <w:hyperlink r:id="rId15" w:tooltip="CSS Background" w:history="1">
        <w:r>
          <w:rPr>
            <w:rStyle w:val="Hyperlink"/>
          </w:rPr>
          <w:t>CSS Background</w:t>
        </w:r>
      </w:hyperlink>
      <w:r>
        <w:t xml:space="preserve">). However, this lesson does cover some important aspects of background elements that do apply to both the deprecated HTML </w:t>
      </w:r>
      <w:r>
        <w:rPr>
          <w:i/>
          <w:iCs/>
        </w:rPr>
        <w:t>background</w:t>
      </w:r>
      <w:r>
        <w:t xml:space="preserve"> and the new CSS backgrounds as well.</w:t>
      </w:r>
    </w:p>
    <w:p w:rsidR="00AE3CBD" w:rsidRDefault="000419BE" w:rsidP="00AE3CBD">
      <w:pPr>
        <w:jc w:val="center"/>
        <w:rPr>
          <w:ins w:id="1519" w:author="Unknown"/>
        </w:rPr>
      </w:pPr>
      <w:ins w:id="1520"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521" w:author="Unknown"/>
        </w:rPr>
      </w:pPr>
      <w:ins w:id="1522" w:author="Unknown">
        <w:r>
          <w:t>When we think of an HTML background, we generally have only two options: a solid background color or a background image. The backgrounds of both the background color and image grow or shrink dynamically with the growth and shrinkage of the HTML element they are contained in.</w:t>
        </w:r>
      </w:ins>
    </w:p>
    <w:p w:rsidR="00AE3CBD" w:rsidRDefault="00AE3CBD" w:rsidP="00AE3CBD">
      <w:pPr>
        <w:pStyle w:val="Heading2"/>
        <w:rPr>
          <w:ins w:id="1523" w:author="Unknown"/>
        </w:rPr>
      </w:pPr>
      <w:ins w:id="1524" w:author="Unknown">
        <w:r>
          <w:t>HTML Background Image Code:</w:t>
        </w:r>
      </w:ins>
    </w:p>
    <w:p w:rsidR="00AE3CBD" w:rsidRDefault="00AE3CBD" w:rsidP="00AE3CBD">
      <w:pPr>
        <w:pStyle w:val="HTMLPreformatted"/>
        <w:rPr>
          <w:ins w:id="1525" w:author="Unknown"/>
        </w:rPr>
      </w:pPr>
      <w:ins w:id="1526" w:author="Unknown">
        <w:r>
          <w:t>&lt;table height="100" width="150"</w:t>
        </w:r>
      </w:ins>
    </w:p>
    <w:p w:rsidR="00AE3CBD" w:rsidRDefault="00AE3CBD" w:rsidP="00AE3CBD">
      <w:pPr>
        <w:pStyle w:val="HTMLPreformatted"/>
        <w:rPr>
          <w:ins w:id="1527" w:author="Unknown"/>
        </w:rPr>
      </w:pPr>
      <w:ins w:id="1528" w:author="Unknown">
        <w:r>
          <w:t xml:space="preserve"> </w:t>
        </w:r>
        <w:r>
          <w:rPr>
            <w:color w:val="FF0000"/>
          </w:rPr>
          <w:t xml:space="preserve">background="http://www.tizag.com/pics/htmlT/background.jpg" </w:t>
        </w:r>
        <w:r>
          <w:t>&gt;</w:t>
        </w:r>
      </w:ins>
    </w:p>
    <w:p w:rsidR="00AE3CBD" w:rsidRDefault="00AE3CBD" w:rsidP="00AE3CBD">
      <w:pPr>
        <w:pStyle w:val="HTMLPreformatted"/>
        <w:rPr>
          <w:ins w:id="1529" w:author="Unknown"/>
        </w:rPr>
      </w:pPr>
      <w:ins w:id="1530" w:author="Unknown">
        <w:r>
          <w:t>&lt;</w:t>
        </w:r>
        <w:proofErr w:type="spellStart"/>
        <w:proofErr w:type="gramStart"/>
        <w:r>
          <w:t>tr</w:t>
        </w:r>
        <w:proofErr w:type="spellEnd"/>
        <w:proofErr w:type="gramEnd"/>
        <w:r>
          <w:t>&gt;&lt;td&gt;This table has a background image&lt;/td&gt;&lt;/</w:t>
        </w:r>
        <w:proofErr w:type="spellStart"/>
        <w:r>
          <w:t>tr</w:t>
        </w:r>
        <w:proofErr w:type="spellEnd"/>
        <w:r>
          <w:t>&gt;</w:t>
        </w:r>
      </w:ins>
    </w:p>
    <w:p w:rsidR="00AE3CBD" w:rsidRDefault="00AE3CBD" w:rsidP="00AE3CBD">
      <w:pPr>
        <w:pStyle w:val="HTMLPreformatted"/>
        <w:rPr>
          <w:ins w:id="1531" w:author="Unknown"/>
        </w:rPr>
      </w:pPr>
      <w:ins w:id="1532" w:author="Unknown">
        <w:r>
          <w:t>&lt;/table&gt;</w:t>
        </w:r>
      </w:ins>
    </w:p>
    <w:p w:rsidR="00AE3CBD" w:rsidRDefault="00AE3CBD" w:rsidP="00AE3CBD">
      <w:pPr>
        <w:pStyle w:val="Heading2"/>
        <w:rPr>
          <w:ins w:id="1533" w:author="Unknown"/>
        </w:rPr>
      </w:pPr>
      <w:ins w:id="1534" w:author="Unknown">
        <w:r>
          <w:t>Background Image:</w:t>
        </w:r>
      </w:ins>
    </w:p>
    <w:tbl>
      <w:tblPr>
        <w:tblW w:w="2250" w:type="dxa"/>
        <w:tblCellSpacing w:w="15" w:type="dxa"/>
        <w:tblCellMar>
          <w:top w:w="15" w:type="dxa"/>
          <w:left w:w="15" w:type="dxa"/>
          <w:bottom w:w="15" w:type="dxa"/>
          <w:right w:w="15" w:type="dxa"/>
        </w:tblCellMar>
        <w:tblLook w:val="04A0"/>
      </w:tblPr>
      <w:tblGrid>
        <w:gridCol w:w="2250"/>
      </w:tblGrid>
      <w:tr w:rsidR="00AE3CBD" w:rsidTr="00AE3CBD">
        <w:trPr>
          <w:tblCellSpacing w:w="15" w:type="dxa"/>
        </w:trPr>
        <w:tc>
          <w:tcPr>
            <w:tcW w:w="0" w:type="auto"/>
            <w:vAlign w:val="center"/>
            <w:hideMark/>
          </w:tcPr>
          <w:p w:rsidR="00AE3CBD" w:rsidRDefault="00AE3CBD">
            <w:pPr>
              <w:rPr>
                <w:sz w:val="24"/>
                <w:szCs w:val="24"/>
              </w:rPr>
            </w:pPr>
            <w:r>
              <w:t>This table has a background image</w:t>
            </w:r>
          </w:p>
        </w:tc>
      </w:tr>
    </w:tbl>
    <w:p w:rsidR="00AE3CBD" w:rsidRDefault="00AE3CBD" w:rsidP="00AE3CBD">
      <w:pPr>
        <w:pStyle w:val="Heading1"/>
        <w:rPr>
          <w:ins w:id="1535" w:author="Unknown"/>
        </w:rPr>
      </w:pPr>
      <w:ins w:id="1536" w:author="Unknown">
        <w:r>
          <w:t>HTML - Background Repeat</w:t>
        </w:r>
      </w:ins>
    </w:p>
    <w:p w:rsidR="00AE3CBD" w:rsidRDefault="00AE3CBD" w:rsidP="00AE3CBD">
      <w:pPr>
        <w:pStyle w:val="NormalWeb"/>
        <w:rPr>
          <w:ins w:id="1537" w:author="Unknown"/>
        </w:rPr>
      </w:pPr>
      <w:ins w:id="1538" w:author="Unknown">
        <w:r>
          <w:t xml:space="preserve">In the first example, we specified predetermined </w:t>
        </w:r>
        <w:r>
          <w:rPr>
            <w:i/>
            <w:iCs/>
          </w:rPr>
          <w:t>height</w:t>
        </w:r>
        <w:r>
          <w:t xml:space="preserve"> and </w:t>
        </w:r>
        <w:r>
          <w:rPr>
            <w:i/>
            <w:iCs/>
          </w:rPr>
          <w:t>width</w:t>
        </w:r>
        <w:r>
          <w:t xml:space="preserve"> attributes that matched the dimensions of the image we used in the background of the table element. Everything looks great. But we will run into problems if we add more content to the table itself and this element's height increases in size. The image begins to repeat itself to fill in the extended regions, which may look awful.</w:t>
        </w:r>
      </w:ins>
    </w:p>
    <w:p w:rsidR="00AE3CBD" w:rsidRDefault="00AE3CBD" w:rsidP="00AE3CBD">
      <w:pPr>
        <w:pStyle w:val="Heading2"/>
        <w:rPr>
          <w:ins w:id="1539" w:author="Unknown"/>
        </w:rPr>
      </w:pPr>
      <w:ins w:id="1540" w:author="Unknown">
        <w:r>
          <w:t>HTML Repeating Background Image:</w:t>
        </w:r>
      </w:ins>
    </w:p>
    <w:p w:rsidR="00AE3CBD" w:rsidRDefault="00AE3CBD" w:rsidP="00AE3CBD">
      <w:pPr>
        <w:pStyle w:val="HTMLPreformatted"/>
        <w:rPr>
          <w:ins w:id="1541" w:author="Unknown"/>
        </w:rPr>
      </w:pPr>
      <w:ins w:id="1542" w:author="Unknown">
        <w:r>
          <w:t>&lt;table height="200" width="150"</w:t>
        </w:r>
      </w:ins>
    </w:p>
    <w:p w:rsidR="00AE3CBD" w:rsidRDefault="00AE3CBD" w:rsidP="00AE3CBD">
      <w:pPr>
        <w:pStyle w:val="HTMLPreformatted"/>
        <w:rPr>
          <w:ins w:id="1543" w:author="Unknown"/>
        </w:rPr>
      </w:pPr>
      <w:ins w:id="1544" w:author="Unknown">
        <w:r>
          <w:t xml:space="preserve"> </w:t>
        </w:r>
        <w:r>
          <w:rPr>
            <w:color w:val="FF0000"/>
          </w:rPr>
          <w:t xml:space="preserve">background="http://www.tizag.com/pics/htmlT/background.jpg" </w:t>
        </w:r>
        <w:r>
          <w:t>&gt;</w:t>
        </w:r>
      </w:ins>
    </w:p>
    <w:p w:rsidR="00AE3CBD" w:rsidRDefault="00AE3CBD" w:rsidP="00AE3CBD">
      <w:pPr>
        <w:pStyle w:val="HTMLPreformatted"/>
        <w:rPr>
          <w:ins w:id="1545" w:author="Unknown"/>
        </w:rPr>
      </w:pPr>
      <w:ins w:id="1546" w:author="Unknown">
        <w:r>
          <w:t>&lt;</w:t>
        </w:r>
        <w:proofErr w:type="spellStart"/>
        <w:proofErr w:type="gramStart"/>
        <w:r>
          <w:t>tr</w:t>
        </w:r>
        <w:proofErr w:type="spellEnd"/>
        <w:proofErr w:type="gramEnd"/>
        <w:r>
          <w:t>&gt;&lt;td&gt;This table has a background image&lt;/td&gt;&lt;/</w:t>
        </w:r>
        <w:proofErr w:type="spellStart"/>
        <w:r>
          <w:t>tr</w:t>
        </w:r>
        <w:proofErr w:type="spellEnd"/>
        <w:r>
          <w:t>&gt;</w:t>
        </w:r>
      </w:ins>
    </w:p>
    <w:p w:rsidR="00AE3CBD" w:rsidRDefault="00AE3CBD" w:rsidP="00AE3CBD">
      <w:pPr>
        <w:pStyle w:val="HTMLPreformatted"/>
        <w:rPr>
          <w:ins w:id="1547" w:author="Unknown"/>
        </w:rPr>
      </w:pPr>
      <w:ins w:id="1548" w:author="Unknown">
        <w:r>
          <w:lastRenderedPageBreak/>
          <w:t>&lt;/table&gt;</w:t>
        </w:r>
      </w:ins>
    </w:p>
    <w:p w:rsidR="00AE3CBD" w:rsidRDefault="00AE3CBD" w:rsidP="00AE3CBD">
      <w:pPr>
        <w:pStyle w:val="Heading2"/>
        <w:rPr>
          <w:ins w:id="1549" w:author="Unknown"/>
        </w:rPr>
      </w:pPr>
      <w:ins w:id="1550" w:author="Unknown">
        <w:r>
          <w:t>Repeating Background:</w:t>
        </w:r>
      </w:ins>
    </w:p>
    <w:tbl>
      <w:tblPr>
        <w:tblW w:w="2250" w:type="dxa"/>
        <w:tblCellSpacing w:w="15" w:type="dxa"/>
        <w:tblCellMar>
          <w:top w:w="15" w:type="dxa"/>
          <w:left w:w="15" w:type="dxa"/>
          <w:bottom w:w="15" w:type="dxa"/>
          <w:right w:w="15" w:type="dxa"/>
        </w:tblCellMar>
        <w:tblLook w:val="04A0"/>
      </w:tblPr>
      <w:tblGrid>
        <w:gridCol w:w="2250"/>
      </w:tblGrid>
      <w:tr w:rsidR="00AE3CBD" w:rsidTr="00AE3CBD">
        <w:trPr>
          <w:tblCellSpacing w:w="15" w:type="dxa"/>
        </w:trPr>
        <w:tc>
          <w:tcPr>
            <w:tcW w:w="0" w:type="auto"/>
            <w:vAlign w:val="center"/>
            <w:hideMark/>
          </w:tcPr>
          <w:p w:rsidR="00AE3CBD" w:rsidRDefault="00AE3CBD">
            <w:pPr>
              <w:rPr>
                <w:sz w:val="24"/>
                <w:szCs w:val="24"/>
              </w:rPr>
            </w:pPr>
            <w:r>
              <w:t>This table has a background image</w:t>
            </w:r>
          </w:p>
        </w:tc>
      </w:tr>
    </w:tbl>
    <w:p w:rsidR="00AE3CBD" w:rsidRDefault="00AE3CBD" w:rsidP="00AE3CBD">
      <w:pPr>
        <w:pStyle w:val="NormalWeb"/>
        <w:rPr>
          <w:ins w:id="1551" w:author="Unknown"/>
        </w:rPr>
      </w:pPr>
      <w:ins w:id="1552" w:author="Unknown">
        <w:r>
          <w:t>More often than not, this behavior causes more pain than pleasure, and as web designers, we have two options. We can either live with it (until learning how to squelch it with CSS code) or, use this behavior to our advantage by thinking outside the box.</w:t>
        </w:r>
      </w:ins>
    </w:p>
    <w:p w:rsidR="00AE3CBD" w:rsidRDefault="00AE3CBD" w:rsidP="00AE3CBD">
      <w:pPr>
        <w:pStyle w:val="Heading1"/>
        <w:rPr>
          <w:ins w:id="1553" w:author="Unknown"/>
        </w:rPr>
      </w:pPr>
      <w:ins w:id="1554" w:author="Unknown">
        <w:r>
          <w:t>HTML - Transparent Background Images</w:t>
        </w:r>
      </w:ins>
    </w:p>
    <w:p w:rsidR="00AE3CBD" w:rsidRDefault="00AE3CBD" w:rsidP="00AE3CBD">
      <w:pPr>
        <w:pStyle w:val="NormalWeb"/>
        <w:rPr>
          <w:ins w:id="1555" w:author="Unknown"/>
        </w:rPr>
      </w:pPr>
      <w:ins w:id="1556" w:author="Unknown">
        <w:r>
          <w:t xml:space="preserve">In the </w:t>
        </w:r>
        <w:r w:rsidR="000419BE">
          <w:fldChar w:fldCharType="begin"/>
        </w:r>
        <w:r>
          <w:instrText xml:space="preserve"> HYPERLINK "http://www.tizag.com/htmlT/images.php" \o "HTML Images" </w:instrText>
        </w:r>
        <w:r w:rsidR="000419BE">
          <w:fldChar w:fldCharType="separate"/>
        </w:r>
        <w:r>
          <w:rPr>
            <w:rStyle w:val="Hyperlink"/>
          </w:rPr>
          <w:t>HTML Images</w:t>
        </w:r>
        <w:r w:rsidR="000419BE">
          <w:fldChar w:fldCharType="end"/>
        </w:r>
        <w:r>
          <w:t xml:space="preserve"> lesson, we mentioned that .gif and .</w:t>
        </w:r>
        <w:proofErr w:type="spellStart"/>
        <w:r>
          <w:t>png</w:t>
        </w:r>
        <w:proofErr w:type="spellEnd"/>
        <w:r>
          <w:t xml:space="preserve"> image types can be saved with transparencies and incorporated into HTML pages. By doing so, we can create HTML elements with a semi-transparent background colors, that can be used to create overlay effects for our web pages.</w:t>
        </w:r>
      </w:ins>
    </w:p>
    <w:p w:rsidR="00AE3CBD" w:rsidRDefault="00AE3CBD" w:rsidP="00AE3CBD">
      <w:pPr>
        <w:pStyle w:val="NormalWeb"/>
        <w:rPr>
          <w:ins w:id="1557" w:author="Unknown"/>
        </w:rPr>
      </w:pPr>
      <w:ins w:id="1558" w:author="Unknown">
        <w:r>
          <w:t xml:space="preserve">Transparency can be added to any image via photo editing software, and if you don't currently have such software installed, feel free to download our transparent image from this example via this link: </w:t>
        </w:r>
        <w:r w:rsidR="000419BE">
          <w:fldChar w:fldCharType="begin"/>
        </w:r>
        <w:r>
          <w:instrText xml:space="preserve"> HYPERLINK "http://www.tizag.com/files/html/htmltransparentbackground.zip" \o "HTML Transparent Background Images" </w:instrText>
        </w:r>
        <w:r w:rsidR="000419BE">
          <w:fldChar w:fldCharType="separate"/>
        </w:r>
        <w:r>
          <w:rPr>
            <w:rStyle w:val="Hyperlink"/>
          </w:rPr>
          <w:t>Transparent Backgrounds</w:t>
        </w:r>
        <w:r w:rsidR="000419BE">
          <w:fldChar w:fldCharType="end"/>
        </w:r>
      </w:ins>
    </w:p>
    <w:p w:rsidR="00AE3CBD" w:rsidRDefault="00AE3CBD" w:rsidP="00AE3CBD">
      <w:pPr>
        <w:pStyle w:val="NormalWeb"/>
        <w:rPr>
          <w:ins w:id="1559" w:author="Unknown"/>
        </w:rPr>
      </w:pPr>
      <w:ins w:id="1560" w:author="Unknown">
        <w:r>
          <w:t>Let's now place another background image inside of a table as we did in the previous example, but this time, let's use an image that's a little bit better-suited for a background. This one has a small amount of transparency.</w:t>
        </w:r>
      </w:ins>
    </w:p>
    <w:p w:rsidR="00AE3CBD" w:rsidRDefault="00AE3CBD" w:rsidP="00AE3CBD">
      <w:pPr>
        <w:pStyle w:val="Heading2"/>
        <w:rPr>
          <w:ins w:id="1561" w:author="Unknown"/>
        </w:rPr>
      </w:pPr>
      <w:ins w:id="1562" w:author="Unknown">
        <w:r>
          <w:t>Transparent Background Images:</w:t>
        </w:r>
      </w:ins>
    </w:p>
    <w:p w:rsidR="00AE3CBD" w:rsidRDefault="00AE3CBD" w:rsidP="00AE3CBD">
      <w:pPr>
        <w:pStyle w:val="HTMLPreformatted"/>
        <w:rPr>
          <w:ins w:id="1563" w:author="Unknown"/>
        </w:rPr>
      </w:pPr>
      <w:ins w:id="1564" w:author="Unknown">
        <w:r>
          <w:t xml:space="preserve">&lt;table height="163" width="480" background="http://www.tizag.com/files/html/htmltransparentbackground.png" </w:t>
        </w:r>
        <w:proofErr w:type="spellStart"/>
        <w:r>
          <w:t>cellspacing</w:t>
        </w:r>
        <w:proofErr w:type="spellEnd"/>
        <w:r>
          <w:t xml:space="preserve">="0" </w:t>
        </w:r>
        <w:proofErr w:type="spellStart"/>
        <w:r>
          <w:t>cellpadding</w:t>
        </w:r>
        <w:proofErr w:type="spellEnd"/>
        <w:r>
          <w:t>="0"&gt;</w:t>
        </w:r>
      </w:ins>
    </w:p>
    <w:p w:rsidR="00AE3CBD" w:rsidRDefault="00AE3CBD" w:rsidP="00AE3CBD">
      <w:pPr>
        <w:pStyle w:val="HTMLPreformatted"/>
        <w:rPr>
          <w:ins w:id="1565" w:author="Unknown"/>
        </w:rPr>
      </w:pPr>
      <w:ins w:id="1566"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567" w:author="Unknown"/>
        </w:rPr>
      </w:pPr>
      <w:ins w:id="1568" w:author="Unknown">
        <w:r>
          <w:t xml:space="preserve">    &lt;</w:t>
        </w:r>
        <w:proofErr w:type="gramStart"/>
        <w:r>
          <w:t>td</w:t>
        </w:r>
        <w:proofErr w:type="gramEnd"/>
        <w:r>
          <w:t>&gt;</w:t>
        </w:r>
      </w:ins>
    </w:p>
    <w:p w:rsidR="00AE3CBD" w:rsidRDefault="00AE3CBD" w:rsidP="00AE3CBD">
      <w:pPr>
        <w:pStyle w:val="HTMLPreformatted"/>
        <w:rPr>
          <w:ins w:id="1569" w:author="Unknown"/>
        </w:rPr>
      </w:pPr>
      <w:ins w:id="1570" w:author="Unknown">
        <w:r>
          <w:t xml:space="preserve">    &lt;/td&gt;</w:t>
        </w:r>
      </w:ins>
    </w:p>
    <w:p w:rsidR="00AE3CBD" w:rsidRDefault="00AE3CBD" w:rsidP="00AE3CBD">
      <w:pPr>
        <w:pStyle w:val="HTMLPreformatted"/>
        <w:rPr>
          <w:ins w:id="1571" w:author="Unknown"/>
        </w:rPr>
      </w:pPr>
      <w:ins w:id="1572"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573" w:author="Unknown"/>
        </w:rPr>
      </w:pPr>
      <w:ins w:id="1574" w:author="Unknown">
        <w:r>
          <w:t>&lt;/table&gt;</w:t>
        </w:r>
      </w:ins>
    </w:p>
    <w:p w:rsidR="00AE3CBD" w:rsidRDefault="00AE3CBD" w:rsidP="00AE3CBD">
      <w:pPr>
        <w:pStyle w:val="Heading2"/>
        <w:rPr>
          <w:ins w:id="1575" w:author="Unknown"/>
        </w:rPr>
      </w:pPr>
      <w:ins w:id="1576" w:author="Unknown">
        <w:r>
          <w:t>Transparent Background Example:</w:t>
        </w:r>
      </w:ins>
    </w:p>
    <w:tbl>
      <w:tblPr>
        <w:tblW w:w="7200" w:type="dxa"/>
        <w:tblCellSpacing w:w="0" w:type="dxa"/>
        <w:tblCellMar>
          <w:left w:w="0" w:type="dxa"/>
          <w:right w:w="0" w:type="dxa"/>
        </w:tblCellMar>
        <w:tblLook w:val="04A0"/>
      </w:tblPr>
      <w:tblGrid>
        <w:gridCol w:w="7200"/>
      </w:tblGrid>
      <w:tr w:rsidR="00AE3CBD" w:rsidTr="00AE3CBD">
        <w:trPr>
          <w:tblCellSpacing w:w="0" w:type="dxa"/>
        </w:trPr>
        <w:tc>
          <w:tcPr>
            <w:tcW w:w="0" w:type="auto"/>
            <w:vAlign w:val="center"/>
            <w:hideMark/>
          </w:tcPr>
          <w:p w:rsidR="00AE3CBD" w:rsidRDefault="00AE3CBD">
            <w:pPr>
              <w:rPr>
                <w:sz w:val="24"/>
                <w:szCs w:val="24"/>
              </w:rPr>
            </w:pPr>
          </w:p>
        </w:tc>
      </w:tr>
    </w:tbl>
    <w:p w:rsidR="00AE3CBD" w:rsidRDefault="00AE3CBD" w:rsidP="00AE3CBD">
      <w:pPr>
        <w:pStyle w:val="NormalWeb"/>
        <w:rPr>
          <w:ins w:id="1577" w:author="Unknown"/>
        </w:rPr>
      </w:pPr>
      <w:ins w:id="1578" w:author="Unknown">
        <w:r>
          <w:t>As the code suggests, we've created a semi-transparent (.</w:t>
        </w:r>
        <w:proofErr w:type="spellStart"/>
        <w:r>
          <w:t>png</w:t>
        </w:r>
        <w:proofErr w:type="spellEnd"/>
        <w:r>
          <w:t>) file to use as the background of the table. Doing so allows the color from this web page to radiate through the image, tinting it blue.</w:t>
        </w:r>
      </w:ins>
    </w:p>
    <w:p w:rsidR="00AE3CBD" w:rsidRDefault="00AE3CBD" w:rsidP="00AE3CBD">
      <w:pPr>
        <w:pStyle w:val="Heading1"/>
        <w:rPr>
          <w:ins w:id="1579" w:author="Unknown"/>
        </w:rPr>
      </w:pPr>
      <w:ins w:id="1580" w:author="Unknown">
        <w:r>
          <w:t>HTML - Background Repeat Revisited</w:t>
        </w:r>
      </w:ins>
    </w:p>
    <w:p w:rsidR="00AE3CBD" w:rsidRDefault="00AE3CBD" w:rsidP="00AE3CBD">
      <w:pPr>
        <w:pStyle w:val="NormalWeb"/>
        <w:rPr>
          <w:ins w:id="1581" w:author="Unknown"/>
        </w:rPr>
      </w:pPr>
      <w:ins w:id="1582" w:author="Unknown">
        <w:r>
          <w:t xml:space="preserve">Now that we are more familiar with transparent HTML backgrounds, we can take our previous example a step further and create a very nice effect called a gradient overlay. To do this, we're </w:t>
        </w:r>
        <w:r>
          <w:lastRenderedPageBreak/>
          <w:t>going to take advantage of the repeating behavior of HTML background images and create a transparent gradient image file that is the same width as the target image (480 pixels), but only 1 pixel tall.</w:t>
        </w:r>
      </w:ins>
    </w:p>
    <w:p w:rsidR="00AE3CBD" w:rsidRDefault="00AE3CBD" w:rsidP="00AE3CBD">
      <w:pPr>
        <w:pStyle w:val="NormalWeb"/>
        <w:rPr>
          <w:ins w:id="1583" w:author="Unknown"/>
        </w:rPr>
      </w:pPr>
      <w:ins w:id="1584" w:author="Unknown">
        <w:r>
          <w:t xml:space="preserve">If you do not wish to create your own transparent gradient then, download ours! - </w:t>
        </w:r>
        <w:r w:rsidR="000419BE">
          <w:fldChar w:fldCharType="begin"/>
        </w:r>
        <w:r>
          <w:instrText xml:space="preserve"> HYPERLINK "http://www.tizag.com/files/html/htmltransparentbackground.zip" \o "HTML Transparent Background Images" </w:instrText>
        </w:r>
        <w:r w:rsidR="000419BE">
          <w:fldChar w:fldCharType="separate"/>
        </w:r>
        <w:r>
          <w:rPr>
            <w:rStyle w:val="Hyperlink"/>
          </w:rPr>
          <w:t>HTML Transparent Background Images</w:t>
        </w:r>
        <w:r w:rsidR="000419BE">
          <w:fldChar w:fldCharType="end"/>
        </w:r>
      </w:ins>
    </w:p>
    <w:p w:rsidR="00AE3CBD" w:rsidRDefault="00AE3CBD" w:rsidP="00AE3CBD">
      <w:pPr>
        <w:pStyle w:val="Heading2"/>
        <w:rPr>
          <w:ins w:id="1585" w:author="Unknown"/>
        </w:rPr>
      </w:pPr>
      <w:ins w:id="1586" w:author="Unknown">
        <w:r>
          <w:t>Gradient Overlay Code:</w:t>
        </w:r>
      </w:ins>
    </w:p>
    <w:p w:rsidR="00AE3CBD" w:rsidRDefault="00AE3CBD" w:rsidP="00AE3CBD">
      <w:pPr>
        <w:pStyle w:val="HTMLPreformatted"/>
        <w:rPr>
          <w:ins w:id="1587" w:author="Unknown"/>
        </w:rPr>
      </w:pPr>
      <w:ins w:id="1588" w:author="Unknown">
        <w:r>
          <w:t xml:space="preserve">&lt;table height="163" width="480" background="http://www.tizag.com/files/html/htmltransparentbackground.png" </w:t>
        </w:r>
        <w:proofErr w:type="spellStart"/>
        <w:r>
          <w:t>cellspacing</w:t>
        </w:r>
        <w:proofErr w:type="spellEnd"/>
        <w:r>
          <w:t xml:space="preserve">="0" </w:t>
        </w:r>
        <w:proofErr w:type="spellStart"/>
        <w:r>
          <w:t>cellpadding</w:t>
        </w:r>
        <w:proofErr w:type="spellEnd"/>
        <w:r>
          <w:t>="0"&gt;</w:t>
        </w:r>
      </w:ins>
    </w:p>
    <w:p w:rsidR="00AE3CBD" w:rsidRDefault="00AE3CBD" w:rsidP="00AE3CBD">
      <w:pPr>
        <w:pStyle w:val="HTMLPreformatted"/>
        <w:rPr>
          <w:ins w:id="1589" w:author="Unknown"/>
        </w:rPr>
      </w:pPr>
      <w:ins w:id="1590"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591" w:author="Unknown"/>
        </w:rPr>
      </w:pPr>
      <w:ins w:id="1592" w:author="Unknown">
        <w:r>
          <w:t xml:space="preserve">    &lt;</w:t>
        </w:r>
        <w:proofErr w:type="gramStart"/>
        <w:r>
          <w:t>td</w:t>
        </w:r>
        <w:proofErr w:type="gramEnd"/>
        <w:r>
          <w:t>&gt;</w:t>
        </w:r>
      </w:ins>
    </w:p>
    <w:p w:rsidR="00AE3CBD" w:rsidRDefault="00AE3CBD" w:rsidP="00AE3CBD">
      <w:pPr>
        <w:pStyle w:val="HTMLPreformatted"/>
        <w:rPr>
          <w:ins w:id="1593" w:author="Unknown"/>
        </w:rPr>
      </w:pPr>
      <w:ins w:id="1594" w:author="Unknown">
        <w:r>
          <w:t xml:space="preserve">      &lt;table height="163"width="480" background="http://www.tizag.com/files/html/htmltransparentgradient.png"&gt;</w:t>
        </w:r>
      </w:ins>
    </w:p>
    <w:p w:rsidR="00AE3CBD" w:rsidRDefault="00AE3CBD" w:rsidP="00AE3CBD">
      <w:pPr>
        <w:pStyle w:val="HTMLPreformatted"/>
        <w:rPr>
          <w:ins w:id="1595" w:author="Unknown"/>
        </w:rPr>
      </w:pPr>
      <w:ins w:id="1596"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597" w:author="Unknown"/>
        </w:rPr>
      </w:pPr>
      <w:ins w:id="1598" w:author="Unknown">
        <w:r>
          <w:t xml:space="preserve">          &lt;</w:t>
        </w:r>
        <w:proofErr w:type="gramStart"/>
        <w:r>
          <w:t>td</w:t>
        </w:r>
        <w:proofErr w:type="gramEnd"/>
        <w:r>
          <w:t>&gt;&lt;/td&gt;</w:t>
        </w:r>
      </w:ins>
    </w:p>
    <w:p w:rsidR="00AE3CBD" w:rsidRDefault="00AE3CBD" w:rsidP="00AE3CBD">
      <w:pPr>
        <w:pStyle w:val="HTMLPreformatted"/>
        <w:rPr>
          <w:ins w:id="1599" w:author="Unknown"/>
        </w:rPr>
      </w:pPr>
      <w:ins w:id="1600"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601" w:author="Unknown"/>
        </w:rPr>
      </w:pPr>
      <w:ins w:id="1602" w:author="Unknown">
        <w:r>
          <w:t xml:space="preserve">      &lt;/table&gt;</w:t>
        </w:r>
      </w:ins>
    </w:p>
    <w:p w:rsidR="00AE3CBD" w:rsidRDefault="00AE3CBD" w:rsidP="00AE3CBD">
      <w:pPr>
        <w:pStyle w:val="HTMLPreformatted"/>
        <w:rPr>
          <w:ins w:id="1603" w:author="Unknown"/>
        </w:rPr>
      </w:pPr>
      <w:ins w:id="1604" w:author="Unknown">
        <w:r>
          <w:t xml:space="preserve">    &lt;/td&gt;</w:t>
        </w:r>
      </w:ins>
    </w:p>
    <w:p w:rsidR="00AE3CBD" w:rsidRDefault="00AE3CBD" w:rsidP="00AE3CBD">
      <w:pPr>
        <w:pStyle w:val="HTMLPreformatted"/>
        <w:rPr>
          <w:ins w:id="1605" w:author="Unknown"/>
        </w:rPr>
      </w:pPr>
      <w:ins w:id="1606" w:author="Unknown">
        <w:r>
          <w:t xml:space="preserve">  &lt;/</w:t>
        </w:r>
        <w:proofErr w:type="spellStart"/>
        <w:proofErr w:type="gramStart"/>
        <w:r>
          <w:t>tr</w:t>
        </w:r>
        <w:proofErr w:type="spellEnd"/>
        <w:proofErr w:type="gramEnd"/>
        <w:r>
          <w:t>&gt;</w:t>
        </w:r>
      </w:ins>
    </w:p>
    <w:p w:rsidR="00AE3CBD" w:rsidRDefault="00AE3CBD" w:rsidP="00AE3CBD">
      <w:pPr>
        <w:pStyle w:val="HTMLPreformatted"/>
        <w:rPr>
          <w:ins w:id="1607" w:author="Unknown"/>
        </w:rPr>
      </w:pPr>
      <w:ins w:id="1608" w:author="Unknown">
        <w:r>
          <w:t>&lt;/table&gt;</w:t>
        </w:r>
      </w:ins>
    </w:p>
    <w:p w:rsidR="00AE3CBD" w:rsidRDefault="00AE3CBD" w:rsidP="00AE3CBD">
      <w:pPr>
        <w:pStyle w:val="Heading2"/>
        <w:rPr>
          <w:ins w:id="1609" w:author="Unknown"/>
        </w:rPr>
      </w:pPr>
      <w:ins w:id="1610" w:author="Unknown">
        <w:r>
          <w:t>Gradient Overlay Example:</w:t>
        </w:r>
      </w:ins>
    </w:p>
    <w:tbl>
      <w:tblPr>
        <w:tblW w:w="7200" w:type="dxa"/>
        <w:tblCellSpacing w:w="0" w:type="dxa"/>
        <w:tblCellMar>
          <w:left w:w="0" w:type="dxa"/>
          <w:right w:w="0" w:type="dxa"/>
        </w:tblCellMar>
        <w:tblLook w:val="04A0"/>
      </w:tblPr>
      <w:tblGrid>
        <w:gridCol w:w="7200"/>
      </w:tblGrid>
      <w:tr w:rsidR="00AE3CBD" w:rsidTr="00AE3CBD">
        <w:trPr>
          <w:tblCellSpacing w:w="0" w:type="dxa"/>
        </w:trPr>
        <w:tc>
          <w:tcPr>
            <w:tcW w:w="0" w:type="auto"/>
            <w:vAlign w:val="center"/>
            <w:hideMark/>
          </w:tcPr>
          <w:tbl>
            <w:tblPr>
              <w:tblW w:w="7200" w:type="dxa"/>
              <w:tblCellSpacing w:w="15" w:type="dxa"/>
              <w:tblCellMar>
                <w:top w:w="15" w:type="dxa"/>
                <w:left w:w="15" w:type="dxa"/>
                <w:bottom w:w="15" w:type="dxa"/>
                <w:right w:w="15" w:type="dxa"/>
              </w:tblCellMar>
              <w:tblLook w:val="04A0"/>
            </w:tblPr>
            <w:tblGrid>
              <w:gridCol w:w="7200"/>
            </w:tblGrid>
            <w:tr w:rsidR="00AE3CBD">
              <w:trPr>
                <w:tblCellSpacing w:w="15" w:type="dxa"/>
              </w:trPr>
              <w:tc>
                <w:tcPr>
                  <w:tcW w:w="0" w:type="auto"/>
                  <w:vAlign w:val="center"/>
                  <w:hideMark/>
                </w:tcPr>
                <w:p w:rsidR="00AE3CBD" w:rsidRDefault="00AE3CBD">
                  <w:pPr>
                    <w:rPr>
                      <w:sz w:val="24"/>
                      <w:szCs w:val="24"/>
                    </w:rPr>
                  </w:pPr>
                </w:p>
              </w:tc>
            </w:tr>
          </w:tbl>
          <w:p w:rsidR="00AE3CBD" w:rsidRDefault="00AE3CBD">
            <w:pPr>
              <w:rPr>
                <w:sz w:val="24"/>
                <w:szCs w:val="24"/>
              </w:rPr>
            </w:pPr>
          </w:p>
        </w:tc>
      </w:tr>
    </w:tbl>
    <w:p w:rsidR="00AE3CBD" w:rsidRDefault="00AE3CBD" w:rsidP="00AE3CBD">
      <w:pPr>
        <w:pStyle w:val="NormalWeb"/>
        <w:rPr>
          <w:ins w:id="1611" w:author="Unknown"/>
        </w:rPr>
      </w:pPr>
      <w:ins w:id="1612" w:author="Unknown">
        <w:r>
          <w:t xml:space="preserve">The gradient image we have provided is 480 pixels wide and only 1 pixel tall. We've done this for two reasons. Although the image is only 1 pixel tall, the web browser continues to repeat this image indefinitely, or for the entire height specified using the </w:t>
        </w:r>
        <w:r>
          <w:rPr>
            <w:i/>
            <w:iCs/>
          </w:rPr>
          <w:t>height</w:t>
        </w:r>
        <w:r>
          <w:t xml:space="preserve"> attribute (163 pixels in this case). Additionally, reducing the size of the image to 1 pixel in height drastically reduces the file size and will tremendously improve page performance.</w:t>
        </w:r>
      </w:ins>
    </w:p>
    <w:p w:rsidR="00AE3CBD" w:rsidRDefault="00AE3CBD" w:rsidP="00AE3CBD">
      <w:pPr>
        <w:pStyle w:val="Heading1"/>
      </w:pPr>
      <w:r>
        <w:t>HTML - Web Forms</w:t>
      </w:r>
    </w:p>
    <w:p w:rsidR="00AE3CBD" w:rsidRDefault="00AE3CBD" w:rsidP="00AE3CBD">
      <w:pPr>
        <w:pStyle w:val="NormalWeb"/>
      </w:pPr>
      <w:r>
        <w:t>HTML web forms are a composition of buttons, checkboxes, and text input fields embedded inside of HTML documents with one goal in mind: to capture user input. By doing things such as providing fields for user data such as names, phone number, and email addresses, web forms give users the opportunity to interact directly with a webpage.</w:t>
      </w:r>
    </w:p>
    <w:p w:rsidR="00AE3CBD" w:rsidRDefault="000419BE" w:rsidP="00AE3CBD">
      <w:pPr>
        <w:jc w:val="center"/>
        <w:rPr>
          <w:ins w:id="1613" w:author="Unknown"/>
        </w:rPr>
      </w:pPr>
      <w:ins w:id="1614"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615" w:author="Unknown"/>
        </w:rPr>
      </w:pPr>
      <w:ins w:id="1616" w:author="Unknown">
        <w:r>
          <w:t>HTML forms are placed on a web page using the &lt;form&gt; tag. This tag should encapsulate a series of other form elements, identifying them as a single cohesive web form.</w:t>
        </w:r>
      </w:ins>
    </w:p>
    <w:p w:rsidR="00AE3CBD" w:rsidRDefault="00AE3CBD" w:rsidP="00AE3CBD">
      <w:pPr>
        <w:pStyle w:val="Heading2"/>
        <w:rPr>
          <w:ins w:id="1617" w:author="Unknown"/>
        </w:rPr>
      </w:pPr>
      <w:ins w:id="1618" w:author="Unknown">
        <w:r>
          <w:t>HTML Form Element:</w:t>
        </w:r>
      </w:ins>
    </w:p>
    <w:p w:rsidR="00AE3CBD" w:rsidRDefault="00AE3CBD" w:rsidP="00AE3CBD">
      <w:pPr>
        <w:pStyle w:val="HTMLPreformatted"/>
        <w:rPr>
          <w:ins w:id="1619" w:author="Unknown"/>
        </w:rPr>
      </w:pPr>
      <w:ins w:id="1620" w:author="Unknown">
        <w:r>
          <w:t>&lt;</w:t>
        </w:r>
        <w:proofErr w:type="spellStart"/>
        <w:r>
          <w:t>formg</w:t>
        </w:r>
        <w:proofErr w:type="spellEnd"/>
        <w:r>
          <w:t xml:space="preserve"> name="</w:t>
        </w:r>
        <w:proofErr w:type="spellStart"/>
        <w:r>
          <w:t>myWebForm</w:t>
        </w:r>
        <w:proofErr w:type="spellEnd"/>
        <w:r>
          <w:t>" action="myServerSideScript.php" method="post"&gt;</w:t>
        </w:r>
      </w:ins>
    </w:p>
    <w:p w:rsidR="00AE3CBD" w:rsidRDefault="00AE3CBD" w:rsidP="00AE3CBD">
      <w:pPr>
        <w:pStyle w:val="HTMLPreformatted"/>
        <w:rPr>
          <w:ins w:id="1621" w:author="Unknown"/>
        </w:rPr>
      </w:pPr>
      <w:ins w:id="1622" w:author="Unknown">
        <w:r>
          <w:t xml:space="preserve">   &lt;input type="checkbox" /&gt; Checkbox 1&lt;</w:t>
        </w:r>
        <w:proofErr w:type="spellStart"/>
        <w:r>
          <w:t>br</w:t>
        </w:r>
        <w:proofErr w:type="spellEnd"/>
        <w:r>
          <w:t xml:space="preserve"> /&gt;</w:t>
        </w:r>
      </w:ins>
    </w:p>
    <w:p w:rsidR="00AE3CBD" w:rsidRDefault="00AE3CBD" w:rsidP="00AE3CBD">
      <w:pPr>
        <w:pStyle w:val="HTMLPreformatted"/>
        <w:rPr>
          <w:ins w:id="1623" w:author="Unknown"/>
        </w:rPr>
      </w:pPr>
      <w:ins w:id="1624" w:author="Unknown">
        <w:r>
          <w:t xml:space="preserve">   &lt;input type="text" /&gt; Text Field 1&lt;</w:t>
        </w:r>
        <w:proofErr w:type="spellStart"/>
        <w:r>
          <w:t>br</w:t>
        </w:r>
        <w:proofErr w:type="spellEnd"/>
        <w:r>
          <w:t xml:space="preserve"> /&gt;</w:t>
        </w:r>
      </w:ins>
    </w:p>
    <w:p w:rsidR="00AE3CBD" w:rsidRDefault="00AE3CBD" w:rsidP="00AE3CBD">
      <w:pPr>
        <w:pStyle w:val="HTMLPreformatted"/>
        <w:rPr>
          <w:ins w:id="1625" w:author="Unknown"/>
        </w:rPr>
      </w:pPr>
      <w:ins w:id="1626" w:author="Unknown">
        <w:r>
          <w:t xml:space="preserve">   &lt;input type="submit" value="SUBMIT" /&gt;</w:t>
        </w:r>
      </w:ins>
    </w:p>
    <w:p w:rsidR="00AE3CBD" w:rsidRDefault="00AE3CBD" w:rsidP="00AE3CBD">
      <w:pPr>
        <w:pStyle w:val="HTMLPreformatted"/>
        <w:rPr>
          <w:ins w:id="1627" w:author="Unknown"/>
        </w:rPr>
      </w:pPr>
      <w:ins w:id="1628" w:author="Unknown">
        <w:r>
          <w:lastRenderedPageBreak/>
          <w:t>&lt;/form&gt;</w:t>
        </w:r>
      </w:ins>
    </w:p>
    <w:p w:rsidR="00AE3CBD" w:rsidRDefault="00AE3CBD" w:rsidP="00AE3CBD">
      <w:pPr>
        <w:pStyle w:val="Heading2"/>
        <w:rPr>
          <w:ins w:id="1629" w:author="Unknown"/>
        </w:rPr>
      </w:pPr>
      <w:ins w:id="1630" w:author="Unknown">
        <w:r>
          <w:t>HTML Web Form:</w:t>
        </w:r>
      </w:ins>
    </w:p>
    <w:p w:rsidR="00AE3CBD" w:rsidRDefault="00AE3CBD" w:rsidP="00AE3CBD">
      <w:pPr>
        <w:pStyle w:val="z-TopofForm"/>
      </w:pPr>
      <w:r>
        <w:t>Top of Form</w:t>
      </w:r>
    </w:p>
    <w:p w:rsidR="00AE3CBD" w:rsidRDefault="000419BE" w:rsidP="00AE3CBD">
      <w:pPr>
        <w:rPr>
          <w:ins w:id="1631" w:author="Unknown"/>
        </w:rPr>
      </w:pPr>
      <w:ins w:id="1632" w:author="Unknown">
        <w:r>
          <w:object w:dxaOrig="4320" w:dyaOrig="4320">
            <v:shape id="_x0000_i1093" type="#_x0000_t75" style="width:20.25pt;height:18pt" o:ole="">
              <v:imagedata r:id="rId16" o:title=""/>
            </v:shape>
            <w:control r:id="rId17" w:name="DefaultOcxName4" w:shapeid="_x0000_i1093"/>
          </w:object>
        </w:r>
        <w:r w:rsidR="00AE3CBD">
          <w:t>Checkbox 1</w:t>
        </w:r>
        <w:r w:rsidR="00AE3CBD">
          <w:br/>
        </w:r>
        <w:r>
          <w:object w:dxaOrig="4320" w:dyaOrig="4320">
            <v:shape id="_x0000_i1096" type="#_x0000_t75" style="width:49.5pt;height:18pt" o:ole="">
              <v:imagedata r:id="rId18" o:title=""/>
            </v:shape>
            <w:control r:id="rId19" w:name="DefaultOcxName11" w:shapeid="_x0000_i1096"/>
          </w:object>
        </w:r>
        <w:r w:rsidR="00AE3CBD">
          <w:t>Text Field 1</w:t>
        </w:r>
      </w:ins>
    </w:p>
    <w:p w:rsidR="00AE3CBD" w:rsidRDefault="00AE3CBD" w:rsidP="00AE3CBD">
      <w:pPr>
        <w:pStyle w:val="z-BottomofForm"/>
      </w:pPr>
      <w:r>
        <w:t>Bottom of Form</w:t>
      </w:r>
    </w:p>
    <w:p w:rsidR="00AE3CBD" w:rsidRDefault="00AE3CBD" w:rsidP="00AE3CBD">
      <w:pPr>
        <w:pStyle w:val="NormalWeb"/>
        <w:rPr>
          <w:ins w:id="1633" w:author="Unknown"/>
        </w:rPr>
      </w:pPr>
      <w:ins w:id="1634" w:author="Unknown">
        <w:r>
          <w:t xml:space="preserve">HTML form elements rely on </w:t>
        </w:r>
        <w:r>
          <w:rPr>
            <w:i/>
            <w:iCs/>
          </w:rPr>
          <w:t>action</w:t>
        </w:r>
        <w:r>
          <w:t xml:space="preserve"> and </w:t>
        </w:r>
        <w:r>
          <w:rPr>
            <w:i/>
            <w:iCs/>
          </w:rPr>
          <w:t>method</w:t>
        </w:r>
        <w:r>
          <w:t xml:space="preserve"> attributes to identify where to send the form data for processing (action) and how to process the data (method). In the code above, we've inserted some make-believe values to represent what a typical HTML form might look like behind the scenes.</w:t>
        </w:r>
      </w:ins>
    </w:p>
    <w:p w:rsidR="00AE3CBD" w:rsidRDefault="00AE3CBD" w:rsidP="00AE3CBD">
      <w:pPr>
        <w:pStyle w:val="NormalWeb"/>
        <w:rPr>
          <w:ins w:id="1635" w:author="Unknown"/>
        </w:rPr>
      </w:pPr>
      <w:ins w:id="1636" w:author="Unknown">
        <w:r>
          <w:t xml:space="preserve">Unfortunately, HTML alone is unable to process form data. A scripting language such as PHP, PERL, and/or JavaScript must be used with HTML forms to process data captured by HTML form elements. A complete form-processing example using PHP can be found here: </w:t>
        </w:r>
        <w:r w:rsidR="000419BE">
          <w:fldChar w:fldCharType="begin"/>
        </w:r>
        <w:r>
          <w:instrText xml:space="preserve"> HYPERLINK "http://www.tizag.com/phpT/examples/formex.php/" \o "PHP Form Processing Example" </w:instrText>
        </w:r>
        <w:r w:rsidR="000419BE">
          <w:fldChar w:fldCharType="separate"/>
        </w:r>
        <w:r>
          <w:rPr>
            <w:rStyle w:val="Hyperlink"/>
          </w:rPr>
          <w:t>PHP Form Processing Example</w:t>
        </w:r>
        <w:r w:rsidR="000419BE">
          <w:fldChar w:fldCharType="end"/>
        </w:r>
        <w:r>
          <w:t>.</w:t>
        </w:r>
      </w:ins>
    </w:p>
    <w:p w:rsidR="00AE3CBD" w:rsidRDefault="00AE3CBD" w:rsidP="00AE3CBD">
      <w:pPr>
        <w:pStyle w:val="NormalWeb"/>
        <w:rPr>
          <w:ins w:id="1637" w:author="Unknown"/>
        </w:rPr>
      </w:pPr>
      <w:ins w:id="1638" w:author="Unknown">
        <w:r>
          <w:t xml:space="preserve">For the purpose of following along, we can also adjust the </w:t>
        </w:r>
        <w:r>
          <w:rPr>
            <w:i/>
            <w:iCs/>
          </w:rPr>
          <w:t>action</w:t>
        </w:r>
        <w:r>
          <w:t xml:space="preserve"> property slightly to have the form launch an email client instead of processing a make-believe server-side script. This will provide us with some form interactivity for us as we learn more about HTML forms.</w:t>
        </w:r>
      </w:ins>
    </w:p>
    <w:p w:rsidR="00AE3CBD" w:rsidRDefault="00AE3CBD" w:rsidP="00AE3CBD">
      <w:pPr>
        <w:pStyle w:val="Heading2"/>
        <w:rPr>
          <w:ins w:id="1639" w:author="Unknown"/>
        </w:rPr>
      </w:pPr>
      <w:ins w:id="1640" w:author="Unknown">
        <w:r>
          <w:t>HTML Email Form Element:</w:t>
        </w:r>
      </w:ins>
    </w:p>
    <w:p w:rsidR="00AE3CBD" w:rsidRDefault="00AE3CBD" w:rsidP="00AE3CBD">
      <w:pPr>
        <w:pStyle w:val="HTMLPreformatted"/>
        <w:rPr>
          <w:ins w:id="1641" w:author="Unknown"/>
        </w:rPr>
      </w:pPr>
      <w:ins w:id="1642" w:author="Unknown">
        <w:r>
          <w:t>&lt;</w:t>
        </w:r>
        <w:proofErr w:type="spellStart"/>
        <w:r>
          <w:t>formg</w:t>
        </w:r>
        <w:proofErr w:type="spellEnd"/>
        <w:r>
          <w:t xml:space="preserve"> name="</w:t>
        </w:r>
        <w:proofErr w:type="spellStart"/>
        <w:r>
          <w:t>myWebForm</w:t>
        </w:r>
        <w:proofErr w:type="spellEnd"/>
        <w:r>
          <w:t>" action="mailto:youremail@email.com" method="post"&gt;</w:t>
        </w:r>
      </w:ins>
    </w:p>
    <w:p w:rsidR="00AE3CBD" w:rsidRDefault="00AE3CBD" w:rsidP="00AE3CBD">
      <w:pPr>
        <w:pStyle w:val="HTMLPreformatted"/>
        <w:rPr>
          <w:ins w:id="1643" w:author="Unknown"/>
        </w:rPr>
      </w:pPr>
      <w:ins w:id="1644" w:author="Unknown">
        <w:r>
          <w:t xml:space="preserve">   &lt;input type="checkbox" /&gt; Checkbox 1&lt;</w:t>
        </w:r>
        <w:proofErr w:type="spellStart"/>
        <w:r>
          <w:t>br</w:t>
        </w:r>
        <w:proofErr w:type="spellEnd"/>
        <w:r>
          <w:t xml:space="preserve"> /&gt;</w:t>
        </w:r>
      </w:ins>
    </w:p>
    <w:p w:rsidR="00AE3CBD" w:rsidRDefault="00AE3CBD" w:rsidP="00AE3CBD">
      <w:pPr>
        <w:pStyle w:val="HTMLPreformatted"/>
        <w:rPr>
          <w:ins w:id="1645" w:author="Unknown"/>
        </w:rPr>
      </w:pPr>
      <w:ins w:id="1646" w:author="Unknown">
        <w:r>
          <w:t xml:space="preserve">   &lt;input type="text" /&gt; Text Field 1&lt;</w:t>
        </w:r>
        <w:proofErr w:type="spellStart"/>
        <w:r>
          <w:t>br</w:t>
        </w:r>
        <w:proofErr w:type="spellEnd"/>
        <w:r>
          <w:t xml:space="preserve"> /&gt;</w:t>
        </w:r>
      </w:ins>
    </w:p>
    <w:p w:rsidR="00AE3CBD" w:rsidRDefault="00AE3CBD" w:rsidP="00AE3CBD">
      <w:pPr>
        <w:pStyle w:val="HTMLPreformatted"/>
        <w:rPr>
          <w:ins w:id="1647" w:author="Unknown"/>
        </w:rPr>
      </w:pPr>
      <w:ins w:id="1648" w:author="Unknown">
        <w:r>
          <w:t xml:space="preserve">   &lt;input type="submit" value="SUBMIT" /&gt;</w:t>
        </w:r>
      </w:ins>
    </w:p>
    <w:p w:rsidR="00AE3CBD" w:rsidRDefault="00AE3CBD" w:rsidP="00AE3CBD">
      <w:pPr>
        <w:pStyle w:val="HTMLPreformatted"/>
        <w:rPr>
          <w:ins w:id="1649" w:author="Unknown"/>
        </w:rPr>
      </w:pPr>
      <w:ins w:id="1650" w:author="Unknown">
        <w:r>
          <w:t>&lt;/form&gt;</w:t>
        </w:r>
      </w:ins>
    </w:p>
    <w:p w:rsidR="00AE3CBD" w:rsidRDefault="00AE3CBD" w:rsidP="00AE3CBD">
      <w:pPr>
        <w:pStyle w:val="Heading2"/>
        <w:rPr>
          <w:ins w:id="1651" w:author="Unknown"/>
        </w:rPr>
      </w:pPr>
      <w:ins w:id="1652" w:author="Unknown">
        <w:r>
          <w:t>HTML Email Form:</w:t>
        </w:r>
      </w:ins>
    </w:p>
    <w:p w:rsidR="00AE3CBD" w:rsidRDefault="00AE3CBD" w:rsidP="00AE3CBD">
      <w:pPr>
        <w:pStyle w:val="z-TopofForm"/>
      </w:pPr>
      <w:r>
        <w:t>Top of Form</w:t>
      </w:r>
    </w:p>
    <w:p w:rsidR="00AE3CBD" w:rsidRDefault="000419BE" w:rsidP="00AE3CBD">
      <w:pPr>
        <w:rPr>
          <w:ins w:id="1653" w:author="Unknown"/>
        </w:rPr>
      </w:pPr>
      <w:ins w:id="1654" w:author="Unknown">
        <w:r>
          <w:object w:dxaOrig="4320" w:dyaOrig="4320">
            <v:shape id="_x0000_i1098" type="#_x0000_t75" style="width:20.25pt;height:18pt" o:ole="">
              <v:imagedata r:id="rId16" o:title=""/>
            </v:shape>
            <w:control r:id="rId20" w:name="DefaultOcxName2" w:shapeid="_x0000_i1098"/>
          </w:object>
        </w:r>
        <w:r w:rsidR="00AE3CBD">
          <w:t>Checkbox 1</w:t>
        </w:r>
        <w:r w:rsidR="00AE3CBD">
          <w:br/>
        </w:r>
        <w:r>
          <w:object w:dxaOrig="4320" w:dyaOrig="4320">
            <v:shape id="_x0000_i1101" type="#_x0000_t75" style="width:49.5pt;height:18pt" o:ole="">
              <v:imagedata r:id="rId18" o:title=""/>
            </v:shape>
            <w:control r:id="rId21" w:name="DefaultOcxName3" w:shapeid="_x0000_i1101"/>
          </w:object>
        </w:r>
        <w:r w:rsidR="00AE3CBD">
          <w:t>Text Field 1</w:t>
        </w:r>
      </w:ins>
    </w:p>
    <w:p w:rsidR="00AE3CBD" w:rsidRDefault="00AE3CBD" w:rsidP="00AE3CBD">
      <w:pPr>
        <w:pStyle w:val="z-BottomofForm"/>
      </w:pPr>
      <w:r>
        <w:t>Bottom of Form</w:t>
      </w:r>
    </w:p>
    <w:p w:rsidR="00AE3CBD" w:rsidRDefault="00AE3CBD" w:rsidP="00AE3CBD">
      <w:pPr>
        <w:pStyle w:val="NormalWeb"/>
        <w:rPr>
          <w:ins w:id="1655" w:author="Unknown"/>
        </w:rPr>
      </w:pPr>
      <w:ins w:id="1656" w:author="Unknown">
        <w:r>
          <w:t xml:space="preserve">Now when the </w:t>
        </w:r>
        <w:r>
          <w:rPr>
            <w:b/>
            <w:bCs/>
          </w:rPr>
          <w:t>SUBMIT</w:t>
        </w:r>
        <w:r>
          <w:t xml:space="preserve"> button is clicked, the user should see their default email client launch.</w:t>
        </w:r>
      </w:ins>
    </w:p>
    <w:p w:rsidR="00AE3CBD" w:rsidRDefault="00AE3CBD" w:rsidP="00AE3CBD">
      <w:pPr>
        <w:pStyle w:val="NormalWeb"/>
        <w:rPr>
          <w:ins w:id="1657" w:author="Unknown"/>
        </w:rPr>
      </w:pPr>
      <w:ins w:id="1658" w:author="Unknown">
        <w:r>
          <w:t>HTML forms provide user interaction between visitors and the website while simultaneously collecting priceless user data from your users. They are a vital tool for any webmaster, and these days, it is common place to see form elements embedded in every web page.</w:t>
        </w:r>
      </w:ins>
    </w:p>
    <w:p w:rsidR="00AE3CBD" w:rsidRDefault="00AE3CBD"/>
    <w:p w:rsidR="00AE3CBD" w:rsidRDefault="00AE3CBD" w:rsidP="00AE3CBD">
      <w:pPr>
        <w:pStyle w:val="Heading1"/>
      </w:pPr>
      <w:r>
        <w:t>HTML - Input Element(s)</w:t>
      </w:r>
    </w:p>
    <w:p w:rsidR="00AE3CBD" w:rsidRDefault="00AE3CBD" w:rsidP="00AE3CBD">
      <w:pPr>
        <w:pStyle w:val="NormalWeb"/>
      </w:pPr>
      <w:r>
        <w:t xml:space="preserve">HTML input elements are form elements such as text fields, checkboxes, and buttons. The name comes from the &lt;input&gt; tag, which is the mark-up that identifies web form components. The </w:t>
      </w:r>
      <w:r>
        <w:lastRenderedPageBreak/>
        <w:t>&lt;input&gt; tag relies upon a few attributes to classify and name each form item, providing the web developer with a means to manipulate each element individually.</w:t>
      </w:r>
    </w:p>
    <w:p w:rsidR="00AE3CBD" w:rsidRDefault="000419BE" w:rsidP="00AE3CBD">
      <w:pPr>
        <w:jc w:val="center"/>
        <w:rPr>
          <w:ins w:id="1659" w:author="Unknown"/>
        </w:rPr>
      </w:pPr>
      <w:ins w:id="1660"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661" w:author="Unknown"/>
        </w:rPr>
      </w:pPr>
      <w:ins w:id="1662" w:author="Unknown">
        <w:r>
          <w:t xml:space="preserve">The </w:t>
        </w:r>
        <w:r>
          <w:rPr>
            <w:i/>
            <w:iCs/>
          </w:rPr>
          <w:t>type</w:t>
        </w:r>
        <w:r>
          <w:t xml:space="preserve"> attribute determines what kind of input element to render to the screen. Options here include: </w:t>
        </w:r>
        <w:r>
          <w:rPr>
            <w:i/>
            <w:iCs/>
          </w:rPr>
          <w:t>text, checkbox, radio, button, submit, reset, password,</w:t>
        </w:r>
        <w:r>
          <w:t xml:space="preserve"> and </w:t>
        </w:r>
        <w:r>
          <w:rPr>
            <w:i/>
            <w:iCs/>
          </w:rPr>
          <w:t>hidden</w:t>
        </w:r>
        <w:r>
          <w:t xml:space="preserve"> form elements. Each has its own unique functionality and customizable presentation.</w:t>
        </w:r>
      </w:ins>
    </w:p>
    <w:p w:rsidR="00AE3CBD" w:rsidRDefault="00AE3CBD" w:rsidP="00AE3CBD">
      <w:pPr>
        <w:pStyle w:val="Heading2"/>
        <w:rPr>
          <w:ins w:id="1663" w:author="Unknown"/>
        </w:rPr>
      </w:pPr>
      <w:ins w:id="1664" w:author="Unknown">
        <w:r>
          <w:t>HTML Input Element Code:</w:t>
        </w:r>
      </w:ins>
    </w:p>
    <w:p w:rsidR="00AE3CBD" w:rsidRDefault="00AE3CBD" w:rsidP="00AE3CBD">
      <w:pPr>
        <w:pStyle w:val="HTMLPreformatted"/>
        <w:rPr>
          <w:ins w:id="1665" w:author="Unknown"/>
        </w:rPr>
      </w:pPr>
      <w:ins w:id="1666" w:author="Unknown">
        <w:r>
          <w:t>&lt;</w:t>
        </w:r>
        <w:proofErr w:type="spellStart"/>
        <w:r>
          <w:t>formg</w:t>
        </w:r>
        <w:proofErr w:type="spellEnd"/>
        <w:r>
          <w:t xml:space="preserve"> name="</w:t>
        </w:r>
        <w:proofErr w:type="spellStart"/>
        <w:r>
          <w:t>myWebForm</w:t>
        </w:r>
        <w:proofErr w:type="spellEnd"/>
        <w:r>
          <w:t>" action="mailto:youremail@email.com" method="post"&gt;</w:t>
        </w:r>
      </w:ins>
    </w:p>
    <w:p w:rsidR="00AE3CBD" w:rsidRDefault="00AE3CBD" w:rsidP="00AE3CBD">
      <w:pPr>
        <w:pStyle w:val="HTMLPreformatted"/>
        <w:rPr>
          <w:ins w:id="1667" w:author="Unknown"/>
        </w:rPr>
      </w:pPr>
      <w:ins w:id="1668" w:author="Unknown">
        <w:r>
          <w:t xml:space="preserve">   Check </w:t>
        </w:r>
        <w:proofErr w:type="gramStart"/>
        <w:r>
          <w:t>Me</w:t>
        </w:r>
        <w:proofErr w:type="gramEnd"/>
        <w:r>
          <w:t>: &lt;input type="checkbox" /&gt;&lt;</w:t>
        </w:r>
        <w:proofErr w:type="spellStart"/>
        <w:r>
          <w:t>br</w:t>
        </w:r>
        <w:proofErr w:type="spellEnd"/>
        <w:r>
          <w:t xml:space="preserve"> /&gt;</w:t>
        </w:r>
      </w:ins>
    </w:p>
    <w:p w:rsidR="00AE3CBD" w:rsidRDefault="00AE3CBD" w:rsidP="00AE3CBD">
      <w:pPr>
        <w:pStyle w:val="HTMLPreformatted"/>
        <w:rPr>
          <w:ins w:id="1669" w:author="Unknown"/>
        </w:rPr>
      </w:pPr>
      <w:ins w:id="1670" w:author="Unknown">
        <w:r>
          <w:t xml:space="preserve">   Name: &lt;input type="text" /&gt;&lt;</w:t>
        </w:r>
        <w:proofErr w:type="spellStart"/>
        <w:r>
          <w:t>br</w:t>
        </w:r>
        <w:proofErr w:type="spellEnd"/>
        <w:r>
          <w:t xml:space="preserve"> /&gt;</w:t>
        </w:r>
      </w:ins>
    </w:p>
    <w:p w:rsidR="00AE3CBD" w:rsidRDefault="00AE3CBD" w:rsidP="00AE3CBD">
      <w:pPr>
        <w:pStyle w:val="HTMLPreformatted"/>
        <w:rPr>
          <w:ins w:id="1671" w:author="Unknown"/>
        </w:rPr>
      </w:pPr>
      <w:ins w:id="1672" w:author="Unknown">
        <w:r>
          <w:t xml:space="preserve">   Yes: &lt;input type="radio" /&gt; No: &lt;input type="radio" /&gt;&lt;</w:t>
        </w:r>
        <w:proofErr w:type="spellStart"/>
        <w:r>
          <w:t>br</w:t>
        </w:r>
        <w:proofErr w:type="spellEnd"/>
        <w:r>
          <w:t xml:space="preserve"> /&gt;</w:t>
        </w:r>
      </w:ins>
    </w:p>
    <w:p w:rsidR="00AE3CBD" w:rsidRDefault="00AE3CBD" w:rsidP="00AE3CBD">
      <w:pPr>
        <w:pStyle w:val="HTMLPreformatted"/>
        <w:rPr>
          <w:ins w:id="1673" w:author="Unknown"/>
        </w:rPr>
      </w:pPr>
      <w:ins w:id="1674" w:author="Unknown">
        <w:r>
          <w:t xml:space="preserve">   &lt;input type="submit" value="SUBMIT" /&gt; </w:t>
        </w:r>
      </w:ins>
    </w:p>
    <w:p w:rsidR="00AE3CBD" w:rsidRDefault="00AE3CBD" w:rsidP="00AE3CBD">
      <w:pPr>
        <w:pStyle w:val="HTMLPreformatted"/>
        <w:rPr>
          <w:ins w:id="1675" w:author="Unknown"/>
        </w:rPr>
      </w:pPr>
      <w:ins w:id="1676" w:author="Unknown">
        <w:r>
          <w:t xml:space="preserve">   &lt;input type="reset" value="RESET" /&gt;</w:t>
        </w:r>
      </w:ins>
    </w:p>
    <w:p w:rsidR="00AE3CBD" w:rsidRDefault="00AE3CBD" w:rsidP="00AE3CBD">
      <w:pPr>
        <w:pStyle w:val="HTMLPreformatted"/>
        <w:rPr>
          <w:ins w:id="1677" w:author="Unknown"/>
        </w:rPr>
      </w:pPr>
      <w:ins w:id="1678" w:author="Unknown">
        <w:r>
          <w:t>&lt;/form&gt;</w:t>
        </w:r>
      </w:ins>
    </w:p>
    <w:p w:rsidR="00AE3CBD" w:rsidRDefault="00AE3CBD" w:rsidP="00AE3CBD">
      <w:pPr>
        <w:pStyle w:val="Heading2"/>
        <w:rPr>
          <w:ins w:id="1679" w:author="Unknown"/>
        </w:rPr>
      </w:pPr>
      <w:ins w:id="1680" w:author="Unknown">
        <w:r>
          <w:t>HTML Input Elements:</w:t>
        </w:r>
      </w:ins>
    </w:p>
    <w:p w:rsidR="00AE3CBD" w:rsidRDefault="00AE3CBD" w:rsidP="00AE3CBD">
      <w:pPr>
        <w:pStyle w:val="z-TopofForm"/>
      </w:pPr>
      <w:r>
        <w:t>Top of Form</w:t>
      </w:r>
    </w:p>
    <w:p w:rsidR="00AE3CBD" w:rsidRDefault="00AE3CBD" w:rsidP="00AE3CBD">
      <w:pPr>
        <w:rPr>
          <w:ins w:id="1681" w:author="Unknown"/>
        </w:rPr>
      </w:pPr>
      <w:ins w:id="1682" w:author="Unknown">
        <w:r>
          <w:t xml:space="preserve">Check Me: </w:t>
        </w:r>
        <w:r w:rsidR="000419BE">
          <w:object w:dxaOrig="4320" w:dyaOrig="4320">
            <v:shape id="_x0000_i1103" type="#_x0000_t75" style="width:20.25pt;height:18pt" o:ole="">
              <v:imagedata r:id="rId16" o:title=""/>
            </v:shape>
            <w:control r:id="rId22" w:name="DefaultOcxName13" w:shapeid="_x0000_i1103"/>
          </w:object>
        </w:r>
        <w:r>
          <w:br/>
          <w:t xml:space="preserve">Name: </w:t>
        </w:r>
        <w:r w:rsidR="000419BE">
          <w:object w:dxaOrig="4320" w:dyaOrig="4320">
            <v:shape id="_x0000_i1106" type="#_x0000_t75" style="width:49.5pt;height:18pt" o:ole="">
              <v:imagedata r:id="rId18" o:title=""/>
            </v:shape>
            <w:control r:id="rId23" w:name="DefaultOcxName12" w:shapeid="_x0000_i1106"/>
          </w:object>
        </w:r>
        <w:r>
          <w:br/>
          <w:t xml:space="preserve">Yes: </w:t>
        </w:r>
        <w:r w:rsidR="000419BE">
          <w:object w:dxaOrig="4320" w:dyaOrig="4320">
            <v:shape id="_x0000_i1108" type="#_x0000_t75" style="width:20.25pt;height:18pt" o:ole="">
              <v:imagedata r:id="rId24" o:title=""/>
            </v:shape>
            <w:control r:id="rId25" w:name="DefaultOcxName21" w:shapeid="_x0000_i1108"/>
          </w:object>
        </w:r>
        <w:r>
          <w:t xml:space="preserve">No: </w:t>
        </w:r>
        <w:r w:rsidR="000419BE">
          <w:object w:dxaOrig="4320" w:dyaOrig="4320">
            <v:shape id="_x0000_i1110" type="#_x0000_t75" style="width:20.25pt;height:18pt" o:ole="">
              <v:imagedata r:id="rId24" o:title=""/>
            </v:shape>
            <w:control r:id="rId26" w:name="DefaultOcxName31" w:shapeid="_x0000_i1110"/>
          </w:object>
        </w:r>
      </w:ins>
    </w:p>
    <w:p w:rsidR="00AE3CBD" w:rsidRDefault="00AE3CBD" w:rsidP="00AE3CBD">
      <w:pPr>
        <w:pStyle w:val="z-BottomofForm"/>
      </w:pPr>
      <w:r>
        <w:t>Bottom of Form</w:t>
      </w:r>
    </w:p>
    <w:p w:rsidR="00AE3CBD" w:rsidRDefault="00AE3CBD" w:rsidP="00AE3CBD">
      <w:pPr>
        <w:pStyle w:val="Heading1"/>
        <w:rPr>
          <w:ins w:id="1683" w:author="Unknown"/>
        </w:rPr>
      </w:pPr>
      <w:ins w:id="1684" w:author="Unknown">
        <w:r>
          <w:t>HTML - Web Forms: Value Attribute</w:t>
        </w:r>
      </w:ins>
    </w:p>
    <w:p w:rsidR="00AE3CBD" w:rsidRDefault="00AE3CBD" w:rsidP="00AE3CBD">
      <w:pPr>
        <w:pStyle w:val="NormalWeb"/>
        <w:rPr>
          <w:ins w:id="1685" w:author="Unknown"/>
        </w:rPr>
      </w:pPr>
      <w:ins w:id="1686" w:author="Unknown">
        <w:r>
          <w:t xml:space="preserve">The </w:t>
        </w:r>
        <w:r>
          <w:rPr>
            <w:i/>
            <w:iCs/>
          </w:rPr>
          <w:t>value</w:t>
        </w:r>
        <w:r>
          <w:t xml:space="preserve"> attribute plays a different role depending on the </w:t>
        </w:r>
        <w:r>
          <w:rPr>
            <w:i/>
            <w:iCs/>
          </w:rPr>
          <w:t>type</w:t>
        </w:r>
        <w:r>
          <w:t xml:space="preserve"> of the input field. For example, when used with an HTML button, the </w:t>
        </w:r>
        <w:r>
          <w:rPr>
            <w:i/>
            <w:iCs/>
          </w:rPr>
          <w:t>value</w:t>
        </w:r>
        <w:r>
          <w:t xml:space="preserve"> attribute defines the text inside of the button. When used with a text field, the </w:t>
        </w:r>
        <w:r>
          <w:rPr>
            <w:i/>
            <w:iCs/>
          </w:rPr>
          <w:t>value</w:t>
        </w:r>
        <w:r>
          <w:t xml:space="preserve"> attribute populates the field with a default value.</w:t>
        </w:r>
      </w:ins>
    </w:p>
    <w:p w:rsidR="00AE3CBD" w:rsidRDefault="00AE3CBD" w:rsidP="00AE3CBD">
      <w:pPr>
        <w:pStyle w:val="Heading2"/>
        <w:rPr>
          <w:ins w:id="1687" w:author="Unknown"/>
        </w:rPr>
      </w:pPr>
      <w:ins w:id="1688" w:author="Unknown">
        <w:r>
          <w:t>HTML Input Element Code:</w:t>
        </w:r>
      </w:ins>
    </w:p>
    <w:p w:rsidR="00AE3CBD" w:rsidRDefault="00AE3CBD" w:rsidP="00AE3CBD">
      <w:pPr>
        <w:pStyle w:val="HTMLPreformatted"/>
        <w:rPr>
          <w:ins w:id="1689" w:author="Unknown"/>
        </w:rPr>
      </w:pPr>
      <w:ins w:id="1690" w:author="Unknown">
        <w:r>
          <w:t>&lt;</w:t>
        </w:r>
        <w:proofErr w:type="spellStart"/>
        <w:r>
          <w:t>formg</w:t>
        </w:r>
        <w:proofErr w:type="spellEnd"/>
        <w:r>
          <w:t xml:space="preserve"> name="</w:t>
        </w:r>
        <w:proofErr w:type="spellStart"/>
        <w:r>
          <w:t>myWebForm</w:t>
        </w:r>
        <w:proofErr w:type="spellEnd"/>
        <w:r>
          <w:t>" action="mailto:youremail@email.com" method="post"&gt;</w:t>
        </w:r>
      </w:ins>
    </w:p>
    <w:p w:rsidR="00AE3CBD" w:rsidRDefault="00AE3CBD" w:rsidP="00AE3CBD">
      <w:pPr>
        <w:pStyle w:val="HTMLPreformatted"/>
        <w:rPr>
          <w:ins w:id="1691" w:author="Unknown"/>
        </w:rPr>
      </w:pPr>
      <w:ins w:id="1692" w:author="Unknown">
        <w:r>
          <w:t xml:space="preserve">   Check </w:t>
        </w:r>
        <w:proofErr w:type="gramStart"/>
        <w:r>
          <w:t>Me</w:t>
        </w:r>
        <w:proofErr w:type="gramEnd"/>
        <w:r>
          <w:t>: &lt;input type="checkbox" /&gt;&lt;</w:t>
        </w:r>
        <w:proofErr w:type="spellStart"/>
        <w:r>
          <w:t>br</w:t>
        </w:r>
        <w:proofErr w:type="spellEnd"/>
        <w:r>
          <w:t xml:space="preserve"> /&gt;</w:t>
        </w:r>
      </w:ins>
    </w:p>
    <w:p w:rsidR="00AE3CBD" w:rsidRDefault="00AE3CBD" w:rsidP="00AE3CBD">
      <w:pPr>
        <w:pStyle w:val="HTMLPreformatted"/>
        <w:rPr>
          <w:ins w:id="1693" w:author="Unknown"/>
        </w:rPr>
      </w:pPr>
      <w:ins w:id="1694" w:author="Unknown">
        <w:r>
          <w:t xml:space="preserve">   Name: &lt;input type="text" value="David" /&gt;&lt;</w:t>
        </w:r>
        <w:proofErr w:type="spellStart"/>
        <w:r>
          <w:t>br</w:t>
        </w:r>
        <w:proofErr w:type="spellEnd"/>
        <w:r>
          <w:t xml:space="preserve"> /&gt;</w:t>
        </w:r>
      </w:ins>
    </w:p>
    <w:p w:rsidR="00AE3CBD" w:rsidRDefault="00AE3CBD" w:rsidP="00AE3CBD">
      <w:pPr>
        <w:pStyle w:val="HTMLPreformatted"/>
        <w:rPr>
          <w:ins w:id="1695" w:author="Unknown"/>
        </w:rPr>
      </w:pPr>
      <w:ins w:id="1696" w:author="Unknown">
        <w:r>
          <w:t xml:space="preserve">   Yes: &lt;input type="radio" /&gt; No: &lt;input type="radio" /&gt;&lt;</w:t>
        </w:r>
        <w:proofErr w:type="spellStart"/>
        <w:r>
          <w:t>br</w:t>
        </w:r>
        <w:proofErr w:type="spellEnd"/>
        <w:r>
          <w:t xml:space="preserve"> /&gt;</w:t>
        </w:r>
      </w:ins>
    </w:p>
    <w:p w:rsidR="00AE3CBD" w:rsidRDefault="00AE3CBD" w:rsidP="00AE3CBD">
      <w:pPr>
        <w:pStyle w:val="HTMLPreformatted"/>
        <w:rPr>
          <w:ins w:id="1697" w:author="Unknown"/>
        </w:rPr>
      </w:pPr>
      <w:ins w:id="1698" w:author="Unknown">
        <w:r>
          <w:t xml:space="preserve">   &lt;input type="submit" value="Send" /&gt; </w:t>
        </w:r>
      </w:ins>
    </w:p>
    <w:p w:rsidR="00AE3CBD" w:rsidRDefault="00AE3CBD" w:rsidP="00AE3CBD">
      <w:pPr>
        <w:pStyle w:val="HTMLPreformatted"/>
        <w:rPr>
          <w:ins w:id="1699" w:author="Unknown"/>
        </w:rPr>
      </w:pPr>
      <w:ins w:id="1700" w:author="Unknown">
        <w:r>
          <w:t xml:space="preserve">   &lt;input type="reset" value="Clear" /&gt;</w:t>
        </w:r>
      </w:ins>
    </w:p>
    <w:p w:rsidR="00AE3CBD" w:rsidRDefault="00AE3CBD" w:rsidP="00AE3CBD">
      <w:pPr>
        <w:pStyle w:val="HTMLPreformatted"/>
        <w:rPr>
          <w:ins w:id="1701" w:author="Unknown"/>
        </w:rPr>
      </w:pPr>
      <w:ins w:id="1702" w:author="Unknown">
        <w:r>
          <w:t>&lt;/form&gt;</w:t>
        </w:r>
      </w:ins>
    </w:p>
    <w:p w:rsidR="00AE3CBD" w:rsidRDefault="00AE3CBD" w:rsidP="00AE3CBD">
      <w:pPr>
        <w:pStyle w:val="Heading2"/>
        <w:rPr>
          <w:ins w:id="1703" w:author="Unknown"/>
        </w:rPr>
      </w:pPr>
      <w:ins w:id="1704" w:author="Unknown">
        <w:r>
          <w:t>HTML Input Elements:</w:t>
        </w:r>
      </w:ins>
    </w:p>
    <w:p w:rsidR="00AE3CBD" w:rsidRDefault="00AE3CBD" w:rsidP="00AE3CBD">
      <w:pPr>
        <w:pStyle w:val="z-TopofForm"/>
      </w:pPr>
      <w:r>
        <w:t>Top of Form</w:t>
      </w:r>
    </w:p>
    <w:p w:rsidR="00AE3CBD" w:rsidRDefault="00AE3CBD" w:rsidP="00AE3CBD">
      <w:pPr>
        <w:rPr>
          <w:ins w:id="1705" w:author="Unknown"/>
        </w:rPr>
      </w:pPr>
      <w:ins w:id="1706" w:author="Unknown">
        <w:r>
          <w:t xml:space="preserve">Check Me: </w:t>
        </w:r>
        <w:r w:rsidR="000419BE">
          <w:object w:dxaOrig="4320" w:dyaOrig="4320">
            <v:shape id="_x0000_i1112" type="#_x0000_t75" style="width:20.25pt;height:18pt" o:ole="">
              <v:imagedata r:id="rId16" o:title=""/>
            </v:shape>
            <w:control r:id="rId27" w:name="DefaultOcxName41" w:shapeid="_x0000_i1112"/>
          </w:object>
        </w:r>
        <w:r>
          <w:br/>
          <w:t xml:space="preserve">Name: </w:t>
        </w:r>
        <w:r w:rsidR="000419BE">
          <w:object w:dxaOrig="4320" w:dyaOrig="4320">
            <v:shape id="_x0000_i1115" type="#_x0000_t75" style="width:49.5pt;height:18pt" o:ole="">
              <v:imagedata r:id="rId28" o:title=""/>
            </v:shape>
            <w:control r:id="rId29" w:name="DefaultOcxName5" w:shapeid="_x0000_i1115"/>
          </w:object>
        </w:r>
        <w:r>
          <w:br/>
          <w:t xml:space="preserve">Yes: </w:t>
        </w:r>
        <w:r w:rsidR="000419BE">
          <w:object w:dxaOrig="4320" w:dyaOrig="4320">
            <v:shape id="_x0000_i1117" type="#_x0000_t75" style="width:20.25pt;height:18pt" o:ole="">
              <v:imagedata r:id="rId24" o:title=""/>
            </v:shape>
            <w:control r:id="rId30" w:name="DefaultOcxName6" w:shapeid="_x0000_i1117"/>
          </w:object>
        </w:r>
        <w:r>
          <w:t xml:space="preserve">No: </w:t>
        </w:r>
        <w:r w:rsidR="000419BE">
          <w:object w:dxaOrig="4320" w:dyaOrig="4320">
            <v:shape id="_x0000_i1119" type="#_x0000_t75" style="width:20.25pt;height:18pt" o:ole="">
              <v:imagedata r:id="rId24" o:title=""/>
            </v:shape>
            <w:control r:id="rId31" w:name="DefaultOcxName7" w:shapeid="_x0000_i1119"/>
          </w:object>
        </w:r>
      </w:ins>
    </w:p>
    <w:p w:rsidR="00AE3CBD" w:rsidRDefault="00AE3CBD" w:rsidP="00AE3CBD">
      <w:pPr>
        <w:pStyle w:val="z-BottomofForm"/>
      </w:pPr>
      <w:r>
        <w:lastRenderedPageBreak/>
        <w:t>Bottom of Form</w:t>
      </w:r>
    </w:p>
    <w:p w:rsidR="00AE3CBD" w:rsidRDefault="00AE3CBD" w:rsidP="00AE3CBD">
      <w:pPr>
        <w:pStyle w:val="Heading1"/>
        <w:rPr>
          <w:ins w:id="1707" w:author="Unknown"/>
        </w:rPr>
      </w:pPr>
      <w:ins w:id="1708" w:author="Unknown">
        <w:r>
          <w:t>HTML - Web Forms: Name and ID Attributes</w:t>
        </w:r>
      </w:ins>
    </w:p>
    <w:p w:rsidR="00AE3CBD" w:rsidRDefault="00AE3CBD" w:rsidP="00AE3CBD">
      <w:pPr>
        <w:pStyle w:val="NormalWeb"/>
        <w:rPr>
          <w:ins w:id="1709" w:author="Unknown"/>
        </w:rPr>
      </w:pPr>
      <w:ins w:id="1710" w:author="Unknown">
        <w:r>
          <w:t xml:space="preserve">Setting the </w:t>
        </w:r>
        <w:r>
          <w:rPr>
            <w:i/>
            <w:iCs/>
          </w:rPr>
          <w:t>name</w:t>
        </w:r>
        <w:r>
          <w:t xml:space="preserve"> and </w:t>
        </w:r>
        <w:r>
          <w:rPr>
            <w:i/>
            <w:iCs/>
          </w:rPr>
          <w:t>id</w:t>
        </w:r>
        <w:r>
          <w:t xml:space="preserve"> attributes inside of form elements is a good habit. The element name and/or id will later serve as the link between your HTML form and any server-side script that you may deploy later on to process that data. Perhaps the best approach is to use both attributes in your code, since varying scripting languages demand one identifying attribute over the other.</w:t>
        </w:r>
      </w:ins>
    </w:p>
    <w:p w:rsidR="00AE3CBD" w:rsidRDefault="00AE3CBD" w:rsidP="00AE3CBD">
      <w:pPr>
        <w:pStyle w:val="Heading2"/>
        <w:rPr>
          <w:ins w:id="1711" w:author="Unknown"/>
        </w:rPr>
      </w:pPr>
      <w:ins w:id="1712" w:author="Unknown">
        <w:r>
          <w:t>HTML Input Element Code:</w:t>
        </w:r>
      </w:ins>
    </w:p>
    <w:p w:rsidR="00AE3CBD" w:rsidRDefault="00AE3CBD" w:rsidP="00AE3CBD">
      <w:pPr>
        <w:pStyle w:val="HTMLPreformatted"/>
        <w:rPr>
          <w:ins w:id="1713" w:author="Unknown"/>
        </w:rPr>
      </w:pPr>
      <w:ins w:id="1714" w:author="Unknown">
        <w:r>
          <w:t>&lt;</w:t>
        </w:r>
        <w:proofErr w:type="spellStart"/>
        <w:r>
          <w:t>formg</w:t>
        </w:r>
        <w:proofErr w:type="spellEnd"/>
        <w:r>
          <w:t xml:space="preserve"> name="</w:t>
        </w:r>
        <w:proofErr w:type="spellStart"/>
        <w:r>
          <w:t>myWebForm</w:t>
        </w:r>
        <w:proofErr w:type="spellEnd"/>
        <w:r>
          <w:t>" action="mailto:youremail@email.com" method="post"&gt;</w:t>
        </w:r>
      </w:ins>
    </w:p>
    <w:p w:rsidR="00AE3CBD" w:rsidRDefault="00AE3CBD" w:rsidP="00AE3CBD">
      <w:pPr>
        <w:pStyle w:val="HTMLPreformatted"/>
        <w:rPr>
          <w:ins w:id="1715" w:author="Unknown"/>
        </w:rPr>
      </w:pPr>
      <w:ins w:id="1716" w:author="Unknown">
        <w:r>
          <w:t xml:space="preserve">   Check Me: &lt;input name="" id="" type="checkbox" /&gt;&lt;</w:t>
        </w:r>
        <w:proofErr w:type="spellStart"/>
        <w:r>
          <w:t>br</w:t>
        </w:r>
        <w:proofErr w:type="spellEnd"/>
        <w:r>
          <w:t xml:space="preserve"> /&gt;</w:t>
        </w:r>
      </w:ins>
    </w:p>
    <w:p w:rsidR="00AE3CBD" w:rsidRDefault="00AE3CBD" w:rsidP="00AE3CBD">
      <w:pPr>
        <w:pStyle w:val="HTMLPreformatted"/>
        <w:rPr>
          <w:ins w:id="1717" w:author="Unknown"/>
        </w:rPr>
      </w:pPr>
      <w:ins w:id="1718" w:author="Unknown">
        <w:r>
          <w:t xml:space="preserve">   Name: &lt;input name="</w:t>
        </w:r>
        <w:proofErr w:type="spellStart"/>
        <w:r>
          <w:t>userName</w:t>
        </w:r>
        <w:proofErr w:type="spellEnd"/>
        <w:r>
          <w:t>" id="</w:t>
        </w:r>
        <w:proofErr w:type="spellStart"/>
        <w:r>
          <w:t>userName</w:t>
        </w:r>
        <w:proofErr w:type="spellEnd"/>
        <w:r>
          <w:t>" type="text" /&gt;&lt;</w:t>
        </w:r>
        <w:proofErr w:type="spellStart"/>
        <w:r>
          <w:t>br</w:t>
        </w:r>
        <w:proofErr w:type="spellEnd"/>
        <w:r>
          <w:t xml:space="preserve"> /&gt;</w:t>
        </w:r>
      </w:ins>
    </w:p>
    <w:p w:rsidR="00AE3CBD" w:rsidRDefault="00AE3CBD" w:rsidP="00AE3CBD">
      <w:pPr>
        <w:pStyle w:val="HTMLPreformatted"/>
        <w:rPr>
          <w:ins w:id="1719" w:author="Unknown"/>
        </w:rPr>
      </w:pPr>
      <w:ins w:id="1720" w:author="Unknown">
        <w:r>
          <w:t xml:space="preserve">   Yes: &lt;input name="</w:t>
        </w:r>
        <w:proofErr w:type="spellStart"/>
        <w:r>
          <w:t>radioItem</w:t>
        </w:r>
        <w:proofErr w:type="spellEnd"/>
        <w:r>
          <w:t>" id="</w:t>
        </w:r>
        <w:proofErr w:type="spellStart"/>
        <w:r>
          <w:t>radioItem</w:t>
        </w:r>
        <w:proofErr w:type="spellEnd"/>
        <w:r>
          <w:t>" type="radio" /&gt; No: &lt;input name="</w:t>
        </w:r>
        <w:proofErr w:type="spellStart"/>
        <w:r>
          <w:t>radioItem</w:t>
        </w:r>
        <w:proofErr w:type="spellEnd"/>
        <w:r>
          <w:t>" id="</w:t>
        </w:r>
        <w:proofErr w:type="spellStart"/>
        <w:r>
          <w:t>radioItem</w:t>
        </w:r>
        <w:proofErr w:type="spellEnd"/>
        <w:r>
          <w:t>" type="radio" /&gt;&lt;</w:t>
        </w:r>
        <w:proofErr w:type="spellStart"/>
        <w:r>
          <w:t>br</w:t>
        </w:r>
        <w:proofErr w:type="spellEnd"/>
        <w:r>
          <w:t xml:space="preserve"> /&gt;</w:t>
        </w:r>
      </w:ins>
    </w:p>
    <w:p w:rsidR="00AE3CBD" w:rsidRDefault="00AE3CBD" w:rsidP="00AE3CBD">
      <w:pPr>
        <w:pStyle w:val="HTMLPreformatted"/>
        <w:rPr>
          <w:ins w:id="1721" w:author="Unknown"/>
        </w:rPr>
      </w:pPr>
      <w:ins w:id="1722" w:author="Unknown">
        <w:r>
          <w:t xml:space="preserve">   &lt;input name="</w:t>
        </w:r>
        <w:proofErr w:type="spellStart"/>
        <w:r>
          <w:t>submitForm</w:t>
        </w:r>
        <w:proofErr w:type="spellEnd"/>
        <w:r>
          <w:t>" id="</w:t>
        </w:r>
        <w:proofErr w:type="spellStart"/>
        <w:r>
          <w:t>submitForm</w:t>
        </w:r>
        <w:proofErr w:type="spellEnd"/>
        <w:r>
          <w:t xml:space="preserve">" type="submit" value="SUBMIT" /&gt; </w:t>
        </w:r>
      </w:ins>
    </w:p>
    <w:p w:rsidR="00AE3CBD" w:rsidRDefault="00AE3CBD" w:rsidP="00AE3CBD">
      <w:pPr>
        <w:pStyle w:val="HTMLPreformatted"/>
        <w:rPr>
          <w:ins w:id="1723" w:author="Unknown"/>
        </w:rPr>
      </w:pPr>
      <w:ins w:id="1724" w:author="Unknown">
        <w:r>
          <w:t xml:space="preserve">   &lt;input name="</w:t>
        </w:r>
        <w:proofErr w:type="spellStart"/>
        <w:r>
          <w:t>resetForm</w:t>
        </w:r>
        <w:proofErr w:type="spellEnd"/>
        <w:r>
          <w:t>" id="</w:t>
        </w:r>
        <w:proofErr w:type="spellStart"/>
        <w:r>
          <w:t>resetForm</w:t>
        </w:r>
        <w:proofErr w:type="spellEnd"/>
        <w:r>
          <w:t>" type="reset" value="RESET" /&gt;</w:t>
        </w:r>
      </w:ins>
    </w:p>
    <w:p w:rsidR="00AE3CBD" w:rsidRDefault="00AE3CBD" w:rsidP="00AE3CBD">
      <w:pPr>
        <w:pStyle w:val="HTMLPreformatted"/>
        <w:rPr>
          <w:ins w:id="1725" w:author="Unknown"/>
        </w:rPr>
      </w:pPr>
      <w:ins w:id="1726" w:author="Unknown">
        <w:r>
          <w:t>&lt;/form&gt;</w:t>
        </w:r>
      </w:ins>
    </w:p>
    <w:p w:rsidR="00AE3CBD" w:rsidRDefault="00AE3CBD" w:rsidP="00AE3CBD">
      <w:pPr>
        <w:pStyle w:val="Heading2"/>
        <w:rPr>
          <w:ins w:id="1727" w:author="Unknown"/>
        </w:rPr>
      </w:pPr>
      <w:ins w:id="1728" w:author="Unknown">
        <w:r>
          <w:t>HTML Input Elements:</w:t>
        </w:r>
      </w:ins>
    </w:p>
    <w:p w:rsidR="00AE3CBD" w:rsidRDefault="00AE3CBD" w:rsidP="00AE3CBD">
      <w:pPr>
        <w:pStyle w:val="z-TopofForm"/>
      </w:pPr>
      <w:r>
        <w:t>Top of Form</w:t>
      </w:r>
    </w:p>
    <w:p w:rsidR="00AE3CBD" w:rsidRDefault="00AE3CBD" w:rsidP="00AE3CBD">
      <w:pPr>
        <w:rPr>
          <w:ins w:id="1729" w:author="Unknown"/>
        </w:rPr>
      </w:pPr>
      <w:ins w:id="1730" w:author="Unknown">
        <w:r>
          <w:t xml:space="preserve">Check Me: </w:t>
        </w:r>
        <w:r w:rsidR="000419BE">
          <w:object w:dxaOrig="4320" w:dyaOrig="4320">
            <v:shape id="_x0000_i1121" type="#_x0000_t75" style="width:20.25pt;height:18pt" o:ole="">
              <v:imagedata r:id="rId16" o:title=""/>
            </v:shape>
            <w:control r:id="rId32" w:name="DefaultOcxName8" w:shapeid="_x0000_i1121"/>
          </w:object>
        </w:r>
        <w:r>
          <w:br/>
          <w:t xml:space="preserve">Name: </w:t>
        </w:r>
        <w:r w:rsidR="000419BE">
          <w:object w:dxaOrig="4320" w:dyaOrig="4320">
            <v:shape id="_x0000_i1124" type="#_x0000_t75" style="width:49.5pt;height:18pt" o:ole="">
              <v:imagedata r:id="rId18" o:title=""/>
            </v:shape>
            <w:control r:id="rId33" w:name="DefaultOcxName9" w:shapeid="_x0000_i1124"/>
          </w:object>
        </w:r>
        <w:r>
          <w:br/>
          <w:t xml:space="preserve">Yes: </w:t>
        </w:r>
        <w:r w:rsidR="000419BE">
          <w:object w:dxaOrig="4320" w:dyaOrig="4320">
            <v:shape id="_x0000_i1126" type="#_x0000_t75" style="width:20.25pt;height:18pt" o:ole="">
              <v:imagedata r:id="rId24" o:title=""/>
            </v:shape>
            <w:control r:id="rId34" w:name="DefaultOcxName10" w:shapeid="_x0000_i1126"/>
          </w:object>
        </w:r>
        <w:r>
          <w:t xml:space="preserve">No: </w:t>
        </w:r>
        <w:r w:rsidR="000419BE">
          <w:object w:dxaOrig="4320" w:dyaOrig="4320">
            <v:shape id="_x0000_i1128" type="#_x0000_t75" style="width:20.25pt;height:18pt" o:ole="">
              <v:imagedata r:id="rId24" o:title=""/>
            </v:shape>
            <w:control r:id="rId35" w:name="DefaultOcxName111" w:shapeid="_x0000_i1128"/>
          </w:object>
        </w:r>
      </w:ins>
    </w:p>
    <w:p w:rsidR="00AE3CBD" w:rsidRDefault="00AE3CBD" w:rsidP="00AE3CBD">
      <w:pPr>
        <w:pStyle w:val="z-BottomofForm"/>
      </w:pPr>
      <w:r>
        <w:t>Bottom of Form</w:t>
      </w:r>
    </w:p>
    <w:p w:rsidR="00AE3CBD" w:rsidRDefault="00AE3CBD" w:rsidP="00AE3CBD">
      <w:pPr>
        <w:pStyle w:val="Heading1"/>
      </w:pPr>
      <w:r>
        <w:t>HTML - Text Fields</w:t>
      </w:r>
    </w:p>
    <w:p w:rsidR="00AE3CBD" w:rsidRDefault="00AE3CBD" w:rsidP="00AE3CBD">
      <w:pPr>
        <w:pStyle w:val="NormalWeb"/>
      </w:pPr>
      <w:r>
        <w:t xml:space="preserve">Text fields offer a small rectangular box that's always ready to receive information from viewers. Users will notice that when they click these fields, the cursor will change from the typical arrow to a pipe character </w:t>
      </w:r>
      <w:proofErr w:type="gramStart"/>
      <w:r>
        <w:t>( |</w:t>
      </w:r>
      <w:proofErr w:type="gramEnd"/>
      <w:r>
        <w:t xml:space="preserve"> ), allowing for text entries to be typed inside each input field.</w:t>
      </w:r>
    </w:p>
    <w:p w:rsidR="00AE3CBD" w:rsidRDefault="000419BE" w:rsidP="00AE3CBD">
      <w:pPr>
        <w:jc w:val="center"/>
        <w:rPr>
          <w:ins w:id="1731" w:author="Unknown"/>
        </w:rPr>
      </w:pPr>
      <w:ins w:id="1732"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733" w:author="Unknown"/>
        </w:rPr>
      </w:pPr>
      <w:ins w:id="1734" w:author="Unknown">
        <w:r>
          <w:t xml:space="preserve">A text field is placed on a web page using the &lt;input&gt; </w:t>
        </w:r>
        <w:proofErr w:type="gramStart"/>
        <w:r>
          <w:t>tag,</w:t>
        </w:r>
        <w:proofErr w:type="gramEnd"/>
        <w:r>
          <w:t xml:space="preserve"> with the </w:t>
        </w:r>
        <w:r>
          <w:rPr>
            <w:i/>
            <w:iCs/>
          </w:rPr>
          <w:t>type</w:t>
        </w:r>
        <w:r>
          <w:t xml:space="preserve"> attribute set with a value of "text".</w:t>
        </w:r>
      </w:ins>
    </w:p>
    <w:p w:rsidR="00AE3CBD" w:rsidRDefault="00AE3CBD" w:rsidP="00AE3CBD">
      <w:pPr>
        <w:pStyle w:val="Heading2"/>
        <w:rPr>
          <w:ins w:id="1735" w:author="Unknown"/>
        </w:rPr>
      </w:pPr>
      <w:ins w:id="1736" w:author="Unknown">
        <w:r>
          <w:t>HTML Text Field Code:</w:t>
        </w:r>
      </w:ins>
    </w:p>
    <w:p w:rsidR="00AE3CBD" w:rsidRDefault="00AE3CBD" w:rsidP="00AE3CBD">
      <w:pPr>
        <w:pStyle w:val="HTMLPreformatted"/>
        <w:rPr>
          <w:ins w:id="1737" w:author="Unknown"/>
        </w:rPr>
      </w:pPr>
      <w:ins w:id="1738" w:author="Unknown">
        <w:r>
          <w:t>&lt;form name="</w:t>
        </w:r>
        <w:proofErr w:type="spellStart"/>
        <w:r>
          <w:t>myWebForm</w:t>
        </w:r>
        <w:proofErr w:type="spellEnd"/>
        <w:r>
          <w:t>" action="mailto:youremail@email.com" method="post"&gt;</w:t>
        </w:r>
      </w:ins>
    </w:p>
    <w:p w:rsidR="00AE3CBD" w:rsidRDefault="00AE3CBD" w:rsidP="00AE3CBD">
      <w:pPr>
        <w:pStyle w:val="HTMLPreformatted"/>
        <w:rPr>
          <w:ins w:id="1739" w:author="Unknown"/>
        </w:rPr>
      </w:pPr>
      <w:ins w:id="1740" w:author="Unknown">
        <w:r>
          <w:t>First: &lt;input title="Please Enter Your First Name" id="first" name="first" type="text" /&gt; Last: &lt;input title="Please Enter Your Last Name" id="last" name="last" type="text" /&gt;</w:t>
        </w:r>
      </w:ins>
    </w:p>
    <w:p w:rsidR="00AE3CBD" w:rsidRDefault="00AE3CBD" w:rsidP="00AE3CBD">
      <w:pPr>
        <w:pStyle w:val="HTMLPreformatted"/>
        <w:rPr>
          <w:ins w:id="1741" w:author="Unknown"/>
        </w:rPr>
      </w:pPr>
      <w:ins w:id="1742" w:author="Unknown">
        <w:r>
          <w:t>&lt;input type="submit" value="SUBMIT" /&gt;</w:t>
        </w:r>
      </w:ins>
    </w:p>
    <w:p w:rsidR="00AE3CBD" w:rsidRDefault="00AE3CBD" w:rsidP="00AE3CBD">
      <w:pPr>
        <w:pStyle w:val="HTMLPreformatted"/>
        <w:rPr>
          <w:ins w:id="1743" w:author="Unknown"/>
        </w:rPr>
      </w:pPr>
      <w:ins w:id="1744" w:author="Unknown">
        <w:r>
          <w:t>&lt;/form&gt;</w:t>
        </w:r>
      </w:ins>
    </w:p>
    <w:p w:rsidR="00AE3CBD" w:rsidRDefault="00AE3CBD" w:rsidP="00AE3CBD">
      <w:pPr>
        <w:pStyle w:val="Heading2"/>
        <w:rPr>
          <w:ins w:id="1745" w:author="Unknown"/>
        </w:rPr>
      </w:pPr>
      <w:ins w:id="1746" w:author="Unknown">
        <w:r>
          <w:lastRenderedPageBreak/>
          <w:t>HTML Text Fields:</w:t>
        </w:r>
      </w:ins>
    </w:p>
    <w:p w:rsidR="00AE3CBD" w:rsidRDefault="00AE3CBD" w:rsidP="00AE3CBD">
      <w:pPr>
        <w:pStyle w:val="z-TopofForm"/>
      </w:pPr>
      <w:r>
        <w:t>Top of Form</w:t>
      </w:r>
    </w:p>
    <w:p w:rsidR="00AE3CBD" w:rsidRDefault="00AE3CBD" w:rsidP="00AE3CBD">
      <w:pPr>
        <w:rPr>
          <w:ins w:id="1747" w:author="Unknown"/>
        </w:rPr>
      </w:pPr>
      <w:ins w:id="1748" w:author="Unknown">
        <w:r>
          <w:t xml:space="preserve">First: </w:t>
        </w:r>
        <w:r w:rsidR="000419BE">
          <w:object w:dxaOrig="4320" w:dyaOrig="4320">
            <v:shape id="_x0000_i1131" type="#_x0000_t75" style="width:49.5pt;height:18pt" o:ole="">
              <v:imagedata r:id="rId18" o:title=""/>
            </v:shape>
            <w:control r:id="rId36" w:name="DefaultOcxName15" w:shapeid="_x0000_i1131"/>
          </w:object>
        </w:r>
        <w:r>
          <w:t xml:space="preserve">Last: </w:t>
        </w:r>
        <w:r w:rsidR="000419BE">
          <w:object w:dxaOrig="4320" w:dyaOrig="4320">
            <v:shape id="_x0000_i1134" type="#_x0000_t75" style="width:49.5pt;height:18pt" o:ole="">
              <v:imagedata r:id="rId18" o:title=""/>
            </v:shape>
            <w:control r:id="rId37" w:name="DefaultOcxName14" w:shapeid="_x0000_i1134"/>
          </w:object>
        </w:r>
      </w:ins>
    </w:p>
    <w:p w:rsidR="00AE3CBD" w:rsidRDefault="00AE3CBD" w:rsidP="00AE3CBD">
      <w:pPr>
        <w:pStyle w:val="z-BottomofForm"/>
      </w:pPr>
      <w:r>
        <w:t>Bottom of Form</w:t>
      </w:r>
    </w:p>
    <w:p w:rsidR="00AE3CBD" w:rsidRDefault="00AE3CBD" w:rsidP="00AE3CBD">
      <w:pPr>
        <w:pStyle w:val="NormalWeb"/>
        <w:rPr>
          <w:ins w:id="1749" w:author="Unknown"/>
        </w:rPr>
      </w:pPr>
      <w:ins w:id="1750" w:author="Unknown">
        <w:r>
          <w:t xml:space="preserve">Text fields are designed to capture single words or phrases from the user. That information may then be processed through some kind of client/server side script (PHP, PERL, </w:t>
        </w:r>
        <w:proofErr w:type="gramStart"/>
        <w:r>
          <w:t>JavaScript</w:t>
        </w:r>
        <w:proofErr w:type="gramEnd"/>
        <w:r>
          <w:t xml:space="preserve">). If you do plan on processing the data, be sure to include the </w:t>
        </w:r>
        <w:r>
          <w:rPr>
            <w:i/>
            <w:iCs/>
          </w:rPr>
          <w:t>name</w:t>
        </w:r>
        <w:r>
          <w:t xml:space="preserve"> and </w:t>
        </w:r>
        <w:r>
          <w:rPr>
            <w:i/>
            <w:iCs/>
          </w:rPr>
          <w:t>id</w:t>
        </w:r>
        <w:r>
          <w:t xml:space="preserve"> attributes. A descriptive </w:t>
        </w:r>
        <w:r>
          <w:rPr>
            <w:i/>
            <w:iCs/>
          </w:rPr>
          <w:t>title</w:t>
        </w:r>
        <w:r>
          <w:t xml:space="preserve"> is also a great visual aid for providing a tool-tip display for your web elements.</w:t>
        </w:r>
      </w:ins>
    </w:p>
    <w:p w:rsidR="00AE3CBD" w:rsidRDefault="00AE3CBD" w:rsidP="00AE3CBD">
      <w:pPr>
        <w:pStyle w:val="Heading1"/>
        <w:rPr>
          <w:ins w:id="1751" w:author="Unknown"/>
        </w:rPr>
      </w:pPr>
      <w:ins w:id="1752" w:author="Unknown">
        <w:r>
          <w:t>HTML - Text Fields: Size Attribute</w:t>
        </w:r>
      </w:ins>
    </w:p>
    <w:p w:rsidR="00AE3CBD" w:rsidRDefault="00AE3CBD" w:rsidP="00AE3CBD">
      <w:pPr>
        <w:pStyle w:val="NormalWeb"/>
        <w:rPr>
          <w:ins w:id="1753" w:author="Unknown"/>
        </w:rPr>
      </w:pPr>
      <w:ins w:id="1754" w:author="Unknown">
        <w:r>
          <w:t xml:space="preserve">To modify the visual presentation of a text field, one needs to pass an integer value to the </w:t>
        </w:r>
        <w:r>
          <w:rPr>
            <w:i/>
            <w:iCs/>
          </w:rPr>
          <w:t>size</w:t>
        </w:r>
        <w:r>
          <w:t xml:space="preserve"> attribute. The value represents how many characters a text field can display within the text field window.</w:t>
        </w:r>
      </w:ins>
    </w:p>
    <w:p w:rsidR="00AE3CBD" w:rsidRDefault="00AE3CBD" w:rsidP="00AE3CBD">
      <w:pPr>
        <w:pStyle w:val="NormalWeb"/>
        <w:rPr>
          <w:ins w:id="1755" w:author="Unknown"/>
        </w:rPr>
      </w:pPr>
      <w:ins w:id="1756" w:author="Unknown">
        <w:r>
          <w:t>As the web designer, it is your job to analyze and predict the average length of characters that will be entered into each field by your users. First and last names may generally vary from 8-24 characters in length, while a typical email address may range from 12-36 digits.</w:t>
        </w:r>
      </w:ins>
    </w:p>
    <w:p w:rsidR="00AE3CBD" w:rsidRDefault="00AE3CBD" w:rsidP="00AE3CBD">
      <w:pPr>
        <w:pStyle w:val="Heading2"/>
        <w:rPr>
          <w:ins w:id="1757" w:author="Unknown"/>
        </w:rPr>
      </w:pPr>
      <w:ins w:id="1758" w:author="Unknown">
        <w:r>
          <w:t>HTML Text Field Size:</w:t>
        </w:r>
      </w:ins>
    </w:p>
    <w:p w:rsidR="00AE3CBD" w:rsidRDefault="00AE3CBD" w:rsidP="00AE3CBD">
      <w:pPr>
        <w:pStyle w:val="HTMLPreformatted"/>
        <w:rPr>
          <w:ins w:id="1759" w:author="Unknown"/>
        </w:rPr>
      </w:pPr>
      <w:ins w:id="1760" w:author="Unknown">
        <w:r>
          <w:t>&lt;form name="</w:t>
        </w:r>
        <w:proofErr w:type="spellStart"/>
        <w:r>
          <w:t>myWebForm</w:t>
        </w:r>
        <w:proofErr w:type="spellEnd"/>
        <w:r>
          <w:t>" action="mailto:youremail@email.com" method="post"&gt;</w:t>
        </w:r>
      </w:ins>
    </w:p>
    <w:p w:rsidR="00AE3CBD" w:rsidRDefault="00AE3CBD" w:rsidP="00AE3CBD">
      <w:pPr>
        <w:pStyle w:val="HTMLPreformatted"/>
        <w:rPr>
          <w:ins w:id="1761" w:author="Unknown"/>
        </w:rPr>
      </w:pPr>
      <w:ins w:id="1762" w:author="Unknown">
        <w:r>
          <w:t>First: &lt;input title="Please Enter Your First Name" id="first" name="first" type="text" size="12" /&gt;&lt;</w:t>
        </w:r>
        <w:proofErr w:type="spellStart"/>
        <w:r>
          <w:t>br</w:t>
        </w:r>
        <w:proofErr w:type="spellEnd"/>
        <w:r>
          <w:t xml:space="preserve"> /&gt;</w:t>
        </w:r>
      </w:ins>
    </w:p>
    <w:p w:rsidR="00AE3CBD" w:rsidRDefault="00AE3CBD" w:rsidP="00AE3CBD">
      <w:pPr>
        <w:pStyle w:val="HTMLPreformatted"/>
        <w:rPr>
          <w:ins w:id="1763" w:author="Unknown"/>
        </w:rPr>
      </w:pPr>
      <w:ins w:id="1764" w:author="Unknown">
        <w:r>
          <w:t>Last: &lt;input title="Please Enter Your Last Name" id="last" name="last" type="text" size="18" /&gt;&lt;</w:t>
        </w:r>
        <w:proofErr w:type="spellStart"/>
        <w:r>
          <w:t>br</w:t>
        </w:r>
        <w:proofErr w:type="spellEnd"/>
        <w:r>
          <w:t xml:space="preserve"> /&gt;</w:t>
        </w:r>
      </w:ins>
    </w:p>
    <w:p w:rsidR="00AE3CBD" w:rsidRDefault="00AE3CBD" w:rsidP="00AE3CBD">
      <w:pPr>
        <w:pStyle w:val="HTMLPreformatted"/>
        <w:rPr>
          <w:ins w:id="1765" w:author="Unknown"/>
        </w:rPr>
      </w:pPr>
      <w:ins w:id="1766" w:author="Unknown">
        <w:r>
          <w:t>&lt;input type="submit" value="SUBMIT" /&gt;</w:t>
        </w:r>
      </w:ins>
    </w:p>
    <w:p w:rsidR="00AE3CBD" w:rsidRDefault="00AE3CBD" w:rsidP="00AE3CBD">
      <w:pPr>
        <w:pStyle w:val="HTMLPreformatted"/>
        <w:rPr>
          <w:ins w:id="1767" w:author="Unknown"/>
        </w:rPr>
      </w:pPr>
      <w:ins w:id="1768" w:author="Unknown">
        <w:r>
          <w:t>&lt;/form&gt;</w:t>
        </w:r>
      </w:ins>
    </w:p>
    <w:p w:rsidR="00AE3CBD" w:rsidRDefault="00AE3CBD" w:rsidP="00AE3CBD">
      <w:pPr>
        <w:pStyle w:val="Heading2"/>
        <w:rPr>
          <w:ins w:id="1769" w:author="Unknown"/>
        </w:rPr>
      </w:pPr>
      <w:ins w:id="1770" w:author="Unknown">
        <w:r>
          <w:t>HTML Text Field Size:</w:t>
        </w:r>
      </w:ins>
    </w:p>
    <w:p w:rsidR="00AE3CBD" w:rsidRDefault="00AE3CBD" w:rsidP="00AE3CBD">
      <w:pPr>
        <w:pStyle w:val="z-TopofForm"/>
      </w:pPr>
      <w:r>
        <w:t>Top of Form</w:t>
      </w:r>
    </w:p>
    <w:p w:rsidR="00AE3CBD" w:rsidRDefault="00AE3CBD" w:rsidP="00AE3CBD">
      <w:pPr>
        <w:rPr>
          <w:ins w:id="1771" w:author="Unknown"/>
        </w:rPr>
      </w:pPr>
      <w:ins w:id="1772" w:author="Unknown">
        <w:r>
          <w:t xml:space="preserve">First: </w:t>
        </w:r>
        <w:r w:rsidR="000419BE">
          <w:object w:dxaOrig="4320" w:dyaOrig="4320">
            <v:shape id="_x0000_i1136" type="#_x0000_t75" style="width:57pt;height:18pt" o:ole="">
              <v:imagedata r:id="rId5" o:title=""/>
            </v:shape>
            <w:control r:id="rId38" w:name="DefaultOcxName22" w:shapeid="_x0000_i1136"/>
          </w:object>
        </w:r>
        <w:r>
          <w:br/>
          <w:t xml:space="preserve">Last: </w:t>
        </w:r>
        <w:r w:rsidR="000419BE">
          <w:object w:dxaOrig="4320" w:dyaOrig="4320">
            <v:shape id="_x0000_i1138" type="#_x0000_t75" style="width:79.5pt;height:18pt" o:ole="">
              <v:imagedata r:id="rId39" o:title=""/>
            </v:shape>
            <w:control r:id="rId40" w:name="DefaultOcxName32" w:shapeid="_x0000_i1138"/>
          </w:object>
        </w:r>
      </w:ins>
    </w:p>
    <w:p w:rsidR="00AE3CBD" w:rsidRDefault="00AE3CBD" w:rsidP="00AE3CBD">
      <w:pPr>
        <w:pStyle w:val="z-BottomofForm"/>
      </w:pPr>
      <w:r>
        <w:t>Bottom of Form</w:t>
      </w:r>
    </w:p>
    <w:p w:rsidR="00AE3CBD" w:rsidRDefault="00AE3CBD" w:rsidP="00AE3CBD">
      <w:pPr>
        <w:pStyle w:val="NormalWeb"/>
        <w:rPr>
          <w:ins w:id="1773" w:author="Unknown"/>
        </w:rPr>
      </w:pPr>
      <w:ins w:id="1774" w:author="Unknown">
        <w:r>
          <w:t>If the user happens to enter more digits than the size attribute value, these characters will not be discarded; it just means that the user will not be able to see all of their input at once. Instead, they will be forced to scroll to the beginning and end of the input element, which tends to discourage user interaction.</w:t>
        </w:r>
      </w:ins>
    </w:p>
    <w:p w:rsidR="00AE3CBD" w:rsidRDefault="00AE3CBD" w:rsidP="00AE3CBD">
      <w:pPr>
        <w:pStyle w:val="Heading1"/>
        <w:rPr>
          <w:ins w:id="1775" w:author="Unknown"/>
        </w:rPr>
      </w:pPr>
      <w:ins w:id="1776" w:author="Unknown">
        <w:r>
          <w:t xml:space="preserve">HTML - Text Fields: </w:t>
        </w:r>
        <w:proofErr w:type="spellStart"/>
        <w:r>
          <w:t>Maxlength</w:t>
        </w:r>
        <w:proofErr w:type="spellEnd"/>
        <w:r>
          <w:t xml:space="preserve"> Attribute</w:t>
        </w:r>
      </w:ins>
    </w:p>
    <w:p w:rsidR="00AE3CBD" w:rsidRDefault="00AE3CBD" w:rsidP="00AE3CBD">
      <w:pPr>
        <w:pStyle w:val="NormalWeb"/>
        <w:rPr>
          <w:ins w:id="1777" w:author="Unknown"/>
        </w:rPr>
      </w:pPr>
      <w:proofErr w:type="spellStart"/>
      <w:ins w:id="1778" w:author="Unknown">
        <w:r>
          <w:rPr>
            <w:i/>
            <w:iCs/>
          </w:rPr>
          <w:t>Maxlength</w:t>
        </w:r>
        <w:proofErr w:type="spellEnd"/>
        <w:r>
          <w:t xml:space="preserve"> is an optional attribute that accepts an integer value. It allows the developer to restrict the number of characters a user can type in a specific text field.</w:t>
        </w:r>
      </w:ins>
    </w:p>
    <w:p w:rsidR="00AE3CBD" w:rsidRDefault="00AE3CBD" w:rsidP="00AE3CBD">
      <w:pPr>
        <w:pStyle w:val="Heading2"/>
        <w:rPr>
          <w:ins w:id="1779" w:author="Unknown"/>
        </w:rPr>
      </w:pPr>
      <w:ins w:id="1780" w:author="Unknown">
        <w:r>
          <w:t xml:space="preserve">HTML Text Field </w:t>
        </w:r>
        <w:proofErr w:type="spellStart"/>
        <w:r>
          <w:t>Maxlength</w:t>
        </w:r>
        <w:proofErr w:type="spellEnd"/>
        <w:r>
          <w:t>:</w:t>
        </w:r>
      </w:ins>
    </w:p>
    <w:p w:rsidR="00AE3CBD" w:rsidRDefault="00AE3CBD" w:rsidP="00AE3CBD">
      <w:pPr>
        <w:pStyle w:val="HTMLPreformatted"/>
        <w:rPr>
          <w:ins w:id="1781" w:author="Unknown"/>
        </w:rPr>
      </w:pPr>
      <w:ins w:id="1782" w:author="Unknown">
        <w:r>
          <w:t>&lt;form name="</w:t>
        </w:r>
        <w:proofErr w:type="spellStart"/>
        <w:r>
          <w:t>myWebForm</w:t>
        </w:r>
        <w:proofErr w:type="spellEnd"/>
        <w:r>
          <w:t>" action="mailto:youremail@email.com" method="post"&gt;</w:t>
        </w:r>
      </w:ins>
    </w:p>
    <w:p w:rsidR="00AE3CBD" w:rsidRDefault="00AE3CBD" w:rsidP="00AE3CBD">
      <w:pPr>
        <w:pStyle w:val="HTMLPreformatted"/>
        <w:rPr>
          <w:ins w:id="1783" w:author="Unknown"/>
        </w:rPr>
      </w:pPr>
      <w:ins w:id="1784" w:author="Unknown">
        <w:r>
          <w:lastRenderedPageBreak/>
          <w:t xml:space="preserve">First: &lt;input title="Please Enter Your First Name" id="first" name="first" type="text" size="12" </w:t>
        </w:r>
        <w:proofErr w:type="spellStart"/>
        <w:r>
          <w:t>maxlength</w:t>
        </w:r>
        <w:proofErr w:type="spellEnd"/>
        <w:r>
          <w:t>="3" value="David" /&gt;&lt;</w:t>
        </w:r>
        <w:proofErr w:type="spellStart"/>
        <w:r>
          <w:t>br</w:t>
        </w:r>
        <w:proofErr w:type="spellEnd"/>
        <w:r>
          <w:t xml:space="preserve"> /&gt;</w:t>
        </w:r>
      </w:ins>
    </w:p>
    <w:p w:rsidR="00AE3CBD" w:rsidRDefault="00AE3CBD" w:rsidP="00AE3CBD">
      <w:pPr>
        <w:pStyle w:val="HTMLPreformatted"/>
        <w:rPr>
          <w:ins w:id="1785" w:author="Unknown"/>
        </w:rPr>
      </w:pPr>
      <w:ins w:id="1786" w:author="Unknown">
        <w:r>
          <w:t xml:space="preserve">Last: &lt;input title="Please Enter Your Last Name" id="last" name="last" type="text" size="18" </w:t>
        </w:r>
        <w:proofErr w:type="spellStart"/>
        <w:r>
          <w:t>maxlength</w:t>
        </w:r>
        <w:proofErr w:type="spellEnd"/>
        <w:r>
          <w:t>="3" value="Smith" /&gt;&lt;</w:t>
        </w:r>
        <w:proofErr w:type="spellStart"/>
        <w:r>
          <w:t>br</w:t>
        </w:r>
        <w:proofErr w:type="spellEnd"/>
        <w:r>
          <w:t xml:space="preserve"> /&gt;</w:t>
        </w:r>
      </w:ins>
    </w:p>
    <w:p w:rsidR="00AE3CBD" w:rsidRDefault="00AE3CBD" w:rsidP="00AE3CBD">
      <w:pPr>
        <w:pStyle w:val="HTMLPreformatted"/>
        <w:rPr>
          <w:ins w:id="1787" w:author="Unknown"/>
        </w:rPr>
      </w:pPr>
      <w:ins w:id="1788" w:author="Unknown">
        <w:r>
          <w:t>&lt;input type="submit" value="SUBMIT" /&gt;</w:t>
        </w:r>
      </w:ins>
    </w:p>
    <w:p w:rsidR="00AE3CBD" w:rsidRDefault="00AE3CBD" w:rsidP="00AE3CBD">
      <w:pPr>
        <w:pStyle w:val="HTMLPreformatted"/>
        <w:rPr>
          <w:ins w:id="1789" w:author="Unknown"/>
        </w:rPr>
      </w:pPr>
      <w:ins w:id="1790" w:author="Unknown">
        <w:r>
          <w:t>&lt;/form&gt;</w:t>
        </w:r>
      </w:ins>
    </w:p>
    <w:p w:rsidR="00AE3CBD" w:rsidRDefault="00AE3CBD" w:rsidP="00AE3CBD">
      <w:pPr>
        <w:pStyle w:val="Heading2"/>
        <w:rPr>
          <w:ins w:id="1791" w:author="Unknown"/>
        </w:rPr>
      </w:pPr>
      <w:ins w:id="1792" w:author="Unknown">
        <w:r>
          <w:t xml:space="preserve">HTML Text Field </w:t>
        </w:r>
        <w:proofErr w:type="spellStart"/>
        <w:r>
          <w:t>Maxlength</w:t>
        </w:r>
        <w:proofErr w:type="spellEnd"/>
        <w:r>
          <w:t>:</w:t>
        </w:r>
      </w:ins>
    </w:p>
    <w:p w:rsidR="00AE3CBD" w:rsidRDefault="00AE3CBD" w:rsidP="00AE3CBD">
      <w:pPr>
        <w:pStyle w:val="z-TopofForm"/>
      </w:pPr>
      <w:r>
        <w:t>Top of Form</w:t>
      </w:r>
    </w:p>
    <w:p w:rsidR="00AE3CBD" w:rsidRDefault="00AE3CBD" w:rsidP="00AE3CBD">
      <w:pPr>
        <w:rPr>
          <w:ins w:id="1793" w:author="Unknown"/>
        </w:rPr>
      </w:pPr>
      <w:ins w:id="1794" w:author="Unknown">
        <w:r>
          <w:t xml:space="preserve">First: </w:t>
        </w:r>
        <w:r w:rsidR="000419BE">
          <w:object w:dxaOrig="4320" w:dyaOrig="4320">
            <v:shape id="_x0000_i1140" type="#_x0000_t75" style="width:57pt;height:18pt" o:ole="">
              <v:imagedata r:id="rId41" o:title=""/>
            </v:shape>
            <w:control r:id="rId42" w:name="DefaultOcxName42" w:shapeid="_x0000_i1140"/>
          </w:object>
        </w:r>
        <w:r>
          <w:br/>
          <w:t xml:space="preserve">Last: </w:t>
        </w:r>
        <w:r w:rsidR="000419BE">
          <w:object w:dxaOrig="4320" w:dyaOrig="4320">
            <v:shape id="_x0000_i1142" type="#_x0000_t75" style="width:79.5pt;height:18pt" o:ole="">
              <v:imagedata r:id="rId43" o:title=""/>
            </v:shape>
            <w:control r:id="rId44" w:name="DefaultOcxName51" w:shapeid="_x0000_i1142"/>
          </w:object>
        </w:r>
      </w:ins>
    </w:p>
    <w:p w:rsidR="00AE3CBD" w:rsidRDefault="00AE3CBD" w:rsidP="00AE3CBD">
      <w:pPr>
        <w:pStyle w:val="z-BottomofForm"/>
      </w:pPr>
      <w:r>
        <w:t>Bottom of Form</w:t>
      </w:r>
    </w:p>
    <w:p w:rsidR="00AE3CBD" w:rsidRDefault="00AE3CBD" w:rsidP="00AE3CBD">
      <w:pPr>
        <w:pStyle w:val="NormalWeb"/>
        <w:rPr>
          <w:ins w:id="1795" w:author="Unknown"/>
        </w:rPr>
      </w:pPr>
      <w:ins w:id="1796" w:author="Unknown">
        <w:r>
          <w:t xml:space="preserve">We've also called upon the </w:t>
        </w:r>
        <w:r>
          <w:rPr>
            <w:i/>
            <w:iCs/>
          </w:rPr>
          <w:t>value</w:t>
        </w:r>
        <w:r>
          <w:t xml:space="preserve"> attribute to place some text inside the text fields for you!</w:t>
        </w:r>
      </w:ins>
    </w:p>
    <w:p w:rsidR="00AE3CBD" w:rsidRDefault="00AE3CBD" w:rsidP="00AE3CBD">
      <w:pPr>
        <w:pStyle w:val="Heading1"/>
      </w:pPr>
      <w:r>
        <w:t>HTML - Password Fields</w:t>
      </w:r>
    </w:p>
    <w:p w:rsidR="00AE3CBD" w:rsidRDefault="00AE3CBD" w:rsidP="00AE3CBD">
      <w:pPr>
        <w:pStyle w:val="NormalWeb"/>
      </w:pPr>
      <w:r>
        <w:t>HTML password fields are designed to capture user input, but disguise each character with an asterisk (*) instead of displaying the entered digits. They offer a user on-screen privacy while he or she is entering a password.</w:t>
      </w:r>
    </w:p>
    <w:p w:rsidR="00AE3CBD" w:rsidRDefault="000419BE" w:rsidP="00AE3CBD">
      <w:pPr>
        <w:jc w:val="center"/>
        <w:rPr>
          <w:ins w:id="1797" w:author="Unknown"/>
        </w:rPr>
      </w:pPr>
      <w:ins w:id="1798"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799" w:author="Unknown"/>
        </w:rPr>
      </w:pPr>
      <w:ins w:id="1800" w:author="Unknown">
        <w:r>
          <w:t xml:space="preserve">Password fields are placed on a website using the &lt;input&gt; tag and specify a value of "password" for the </w:t>
        </w:r>
        <w:r>
          <w:rPr>
            <w:i/>
            <w:iCs/>
          </w:rPr>
          <w:t>type</w:t>
        </w:r>
        <w:r>
          <w:t xml:space="preserve"> attribute.</w:t>
        </w:r>
      </w:ins>
    </w:p>
    <w:p w:rsidR="00AE3CBD" w:rsidRDefault="00AE3CBD" w:rsidP="00AE3CBD">
      <w:pPr>
        <w:pStyle w:val="Heading2"/>
        <w:rPr>
          <w:ins w:id="1801" w:author="Unknown"/>
        </w:rPr>
      </w:pPr>
      <w:ins w:id="1802" w:author="Unknown">
        <w:r>
          <w:t>HTML Password Field Code:</w:t>
        </w:r>
      </w:ins>
    </w:p>
    <w:p w:rsidR="00AE3CBD" w:rsidRDefault="00AE3CBD" w:rsidP="00AE3CBD">
      <w:pPr>
        <w:pStyle w:val="HTMLPreformatted"/>
        <w:rPr>
          <w:ins w:id="1803" w:author="Unknown"/>
        </w:rPr>
      </w:pPr>
      <w:ins w:id="1804" w:author="Unknown">
        <w:r>
          <w:t>&lt;form name="</w:t>
        </w:r>
        <w:proofErr w:type="spellStart"/>
        <w:r>
          <w:t>myWebForm</w:t>
        </w:r>
        <w:proofErr w:type="spellEnd"/>
        <w:r>
          <w:t>" action="mailto:youremail@email.com" method="post"&gt;</w:t>
        </w:r>
      </w:ins>
    </w:p>
    <w:p w:rsidR="00AE3CBD" w:rsidRDefault="00AE3CBD" w:rsidP="00AE3CBD">
      <w:pPr>
        <w:pStyle w:val="HTMLPreformatted"/>
        <w:rPr>
          <w:ins w:id="1805" w:author="Unknown"/>
        </w:rPr>
      </w:pPr>
      <w:ins w:id="1806" w:author="Unknown">
        <w:r>
          <w:t>Password: &lt;input type="password" title="Please Enter Your Password" size="8" /&gt;&lt;</w:t>
        </w:r>
        <w:proofErr w:type="spellStart"/>
        <w:r>
          <w:t>br</w:t>
        </w:r>
        <w:proofErr w:type="spellEnd"/>
        <w:r>
          <w:t xml:space="preserve"> /&gt;</w:t>
        </w:r>
      </w:ins>
    </w:p>
    <w:p w:rsidR="00AE3CBD" w:rsidRDefault="00AE3CBD" w:rsidP="00AE3CBD">
      <w:pPr>
        <w:pStyle w:val="HTMLPreformatted"/>
        <w:rPr>
          <w:ins w:id="1807" w:author="Unknown"/>
        </w:rPr>
      </w:pPr>
      <w:ins w:id="1808" w:author="Unknown">
        <w:r>
          <w:t>&lt;input type="submit" value="SUBMIT" /&gt;</w:t>
        </w:r>
      </w:ins>
    </w:p>
    <w:p w:rsidR="00AE3CBD" w:rsidRDefault="00AE3CBD" w:rsidP="00AE3CBD">
      <w:pPr>
        <w:pStyle w:val="HTMLPreformatted"/>
        <w:rPr>
          <w:ins w:id="1809" w:author="Unknown"/>
        </w:rPr>
      </w:pPr>
      <w:ins w:id="1810" w:author="Unknown">
        <w:r>
          <w:t>&lt;/form&gt;</w:t>
        </w:r>
      </w:ins>
    </w:p>
    <w:p w:rsidR="00AE3CBD" w:rsidRDefault="00AE3CBD" w:rsidP="00AE3CBD">
      <w:pPr>
        <w:pStyle w:val="Heading2"/>
        <w:rPr>
          <w:ins w:id="1811" w:author="Unknown"/>
        </w:rPr>
      </w:pPr>
      <w:ins w:id="1812" w:author="Unknown">
        <w:r>
          <w:t>HTML Password Fields:</w:t>
        </w:r>
      </w:ins>
    </w:p>
    <w:p w:rsidR="00AE3CBD" w:rsidRDefault="00AE3CBD" w:rsidP="00AE3CBD">
      <w:pPr>
        <w:pStyle w:val="z-TopofForm"/>
      </w:pPr>
      <w:r>
        <w:t>Top of Form</w:t>
      </w:r>
    </w:p>
    <w:p w:rsidR="00AE3CBD" w:rsidRDefault="00AE3CBD" w:rsidP="00AE3CBD">
      <w:pPr>
        <w:rPr>
          <w:ins w:id="1813" w:author="Unknown"/>
        </w:rPr>
      </w:pPr>
      <w:ins w:id="1814" w:author="Unknown">
        <w:r>
          <w:t xml:space="preserve">Password: </w:t>
        </w:r>
        <w:r w:rsidR="000419BE">
          <w:object w:dxaOrig="4320" w:dyaOrig="4320">
            <v:shape id="_x0000_i1144" type="#_x0000_t75" style="width:42pt;height:18pt" o:ole="">
              <v:imagedata r:id="rId45" o:title=""/>
            </v:shape>
            <w:control r:id="rId46" w:name="DefaultOcxName17" w:shapeid="_x0000_i1144"/>
          </w:object>
        </w:r>
      </w:ins>
    </w:p>
    <w:p w:rsidR="00AE3CBD" w:rsidRDefault="00AE3CBD" w:rsidP="00AE3CBD">
      <w:pPr>
        <w:pStyle w:val="z-BottomofForm"/>
      </w:pPr>
      <w:r>
        <w:t>Bottom of Form</w:t>
      </w:r>
    </w:p>
    <w:p w:rsidR="00AE3CBD" w:rsidRDefault="00AE3CBD" w:rsidP="00AE3CBD">
      <w:pPr>
        <w:pStyle w:val="Heading1"/>
        <w:rPr>
          <w:ins w:id="1815" w:author="Unknown"/>
        </w:rPr>
      </w:pPr>
      <w:ins w:id="1816" w:author="Unknown">
        <w:r>
          <w:t>HTML - Password Fields: Attributes</w:t>
        </w:r>
      </w:ins>
    </w:p>
    <w:p w:rsidR="00AE3CBD" w:rsidRDefault="00AE3CBD" w:rsidP="00AE3CBD">
      <w:pPr>
        <w:pStyle w:val="NormalWeb"/>
        <w:rPr>
          <w:ins w:id="1817" w:author="Unknown"/>
        </w:rPr>
      </w:pPr>
      <w:ins w:id="1818" w:author="Unknown">
        <w:r>
          <w:t xml:space="preserve">Password form fields may be customized using the same attribute as outlined in the </w:t>
        </w:r>
        <w:r w:rsidR="000419BE">
          <w:fldChar w:fldCharType="begin"/>
        </w:r>
        <w:r>
          <w:instrText xml:space="preserve"> HYPERLINK "http://www.tizag.com/htmlT/htmltextfields.php" \o "HTML Text Fields" </w:instrText>
        </w:r>
        <w:r w:rsidR="000419BE">
          <w:fldChar w:fldCharType="separate"/>
        </w:r>
        <w:r>
          <w:rPr>
            <w:rStyle w:val="Hyperlink"/>
          </w:rPr>
          <w:t>HTML Text Fields</w:t>
        </w:r>
        <w:r w:rsidR="000419BE">
          <w:fldChar w:fldCharType="end"/>
        </w:r>
        <w:r>
          <w:t xml:space="preserve"> lesson.</w:t>
        </w:r>
      </w:ins>
    </w:p>
    <w:p w:rsidR="00AE3CBD" w:rsidRDefault="00AE3CBD" w:rsidP="00AE3CBD">
      <w:pPr>
        <w:pStyle w:val="Heading2"/>
        <w:rPr>
          <w:ins w:id="1819" w:author="Unknown"/>
        </w:rPr>
      </w:pPr>
      <w:ins w:id="1820" w:author="Unknown">
        <w:r>
          <w:t>HTML Password Input Field Code:</w:t>
        </w:r>
      </w:ins>
    </w:p>
    <w:p w:rsidR="00AE3CBD" w:rsidRDefault="00AE3CBD" w:rsidP="00AE3CBD">
      <w:pPr>
        <w:pStyle w:val="HTMLPreformatted"/>
        <w:rPr>
          <w:ins w:id="1821" w:author="Unknown"/>
        </w:rPr>
      </w:pPr>
      <w:ins w:id="1822" w:author="Unknown">
        <w:r>
          <w:t>&lt;form name="</w:t>
        </w:r>
        <w:proofErr w:type="spellStart"/>
        <w:r>
          <w:t>myWebForm</w:t>
        </w:r>
        <w:proofErr w:type="spellEnd"/>
        <w:r>
          <w:t>" action="mailto:youremail@email.com" method="post"&gt;</w:t>
        </w:r>
      </w:ins>
    </w:p>
    <w:p w:rsidR="00AE3CBD" w:rsidRDefault="00AE3CBD" w:rsidP="00AE3CBD">
      <w:pPr>
        <w:pStyle w:val="HTMLPreformatted"/>
        <w:rPr>
          <w:ins w:id="1823" w:author="Unknown"/>
        </w:rPr>
      </w:pPr>
      <w:ins w:id="1824" w:author="Unknown">
        <w:r>
          <w:t xml:space="preserve">First: &lt;input title="Please Enter Your First Name" id="first" name="first" type="text" size="12" </w:t>
        </w:r>
        <w:proofErr w:type="spellStart"/>
        <w:r>
          <w:t>maxlength</w:t>
        </w:r>
        <w:proofErr w:type="spellEnd"/>
        <w:r>
          <w:t xml:space="preserve">="12" /&gt; Last: &lt;input title="Please Enter Your Last Name" id="last" name="last" type="text" size="18" </w:t>
        </w:r>
        <w:proofErr w:type="spellStart"/>
        <w:r>
          <w:t>maxlength</w:t>
        </w:r>
        <w:proofErr w:type="spellEnd"/>
        <w:r>
          <w:t>="24" /&gt;&lt;</w:t>
        </w:r>
        <w:proofErr w:type="spellStart"/>
        <w:r>
          <w:t>br</w:t>
        </w:r>
        <w:proofErr w:type="spellEnd"/>
        <w:r>
          <w:t xml:space="preserve"> /&gt;</w:t>
        </w:r>
      </w:ins>
    </w:p>
    <w:p w:rsidR="00AE3CBD" w:rsidRDefault="00AE3CBD" w:rsidP="00AE3CBD">
      <w:pPr>
        <w:pStyle w:val="HTMLPreformatted"/>
        <w:rPr>
          <w:ins w:id="1825" w:author="Unknown"/>
        </w:rPr>
      </w:pPr>
      <w:ins w:id="1826" w:author="Unknown">
        <w:r>
          <w:lastRenderedPageBreak/>
          <w:t xml:space="preserve">Password: &lt;input type="password" title="Please Enter Your Password" size="8" </w:t>
        </w:r>
        <w:proofErr w:type="spellStart"/>
        <w:r>
          <w:t>maxlength</w:t>
        </w:r>
        <w:proofErr w:type="spellEnd"/>
        <w:r>
          <w:t>="8" /&gt;&lt;</w:t>
        </w:r>
        <w:proofErr w:type="spellStart"/>
        <w:r>
          <w:t>br</w:t>
        </w:r>
        <w:proofErr w:type="spellEnd"/>
        <w:r>
          <w:t xml:space="preserve"> /&gt;</w:t>
        </w:r>
      </w:ins>
    </w:p>
    <w:p w:rsidR="00AE3CBD" w:rsidRDefault="00AE3CBD" w:rsidP="00AE3CBD">
      <w:pPr>
        <w:pStyle w:val="HTMLPreformatted"/>
        <w:rPr>
          <w:ins w:id="1827" w:author="Unknown"/>
        </w:rPr>
      </w:pPr>
      <w:ins w:id="1828" w:author="Unknown">
        <w:r>
          <w:t>&lt;input type="submit" value="SUBMIT" /&gt;</w:t>
        </w:r>
      </w:ins>
    </w:p>
    <w:p w:rsidR="00AE3CBD" w:rsidRDefault="00AE3CBD" w:rsidP="00AE3CBD">
      <w:pPr>
        <w:pStyle w:val="HTMLPreformatted"/>
        <w:rPr>
          <w:ins w:id="1829" w:author="Unknown"/>
        </w:rPr>
      </w:pPr>
      <w:ins w:id="1830" w:author="Unknown">
        <w:r>
          <w:t>&lt;/form&gt;</w:t>
        </w:r>
      </w:ins>
    </w:p>
    <w:p w:rsidR="00AE3CBD" w:rsidRDefault="00AE3CBD" w:rsidP="00AE3CBD">
      <w:pPr>
        <w:pStyle w:val="Heading2"/>
        <w:rPr>
          <w:ins w:id="1831" w:author="Unknown"/>
        </w:rPr>
      </w:pPr>
      <w:ins w:id="1832" w:author="Unknown">
        <w:r>
          <w:t>HTML Password Input Fields:</w:t>
        </w:r>
      </w:ins>
    </w:p>
    <w:p w:rsidR="00AE3CBD" w:rsidRDefault="00AE3CBD" w:rsidP="00AE3CBD">
      <w:pPr>
        <w:pStyle w:val="z-TopofForm"/>
      </w:pPr>
      <w:r>
        <w:t>Top of Form</w:t>
      </w:r>
    </w:p>
    <w:p w:rsidR="00AE3CBD" w:rsidRDefault="00AE3CBD" w:rsidP="00AE3CBD">
      <w:pPr>
        <w:rPr>
          <w:ins w:id="1833" w:author="Unknown"/>
        </w:rPr>
      </w:pPr>
      <w:ins w:id="1834" w:author="Unknown">
        <w:r>
          <w:t xml:space="preserve">First: </w:t>
        </w:r>
        <w:r w:rsidR="000419BE">
          <w:object w:dxaOrig="4320" w:dyaOrig="4320">
            <v:shape id="_x0000_i1146" type="#_x0000_t75" style="width:57pt;height:18pt" o:ole="">
              <v:imagedata r:id="rId5" o:title=""/>
            </v:shape>
            <w:control r:id="rId47" w:name="DefaultOcxName16" w:shapeid="_x0000_i1146"/>
          </w:object>
        </w:r>
        <w:r>
          <w:t xml:space="preserve">Last: </w:t>
        </w:r>
        <w:r w:rsidR="000419BE">
          <w:object w:dxaOrig="4320" w:dyaOrig="4320">
            <v:shape id="_x0000_i1148" type="#_x0000_t75" style="width:79.5pt;height:18pt" o:ole="">
              <v:imagedata r:id="rId39" o:title=""/>
            </v:shape>
            <w:control r:id="rId48" w:name="DefaultOcxName23" w:shapeid="_x0000_i1148"/>
          </w:object>
        </w:r>
        <w:r>
          <w:br/>
          <w:t xml:space="preserve">Password: </w:t>
        </w:r>
        <w:r w:rsidR="000419BE">
          <w:object w:dxaOrig="4320" w:dyaOrig="4320">
            <v:shape id="_x0000_i1150" type="#_x0000_t75" style="width:42pt;height:18pt" o:ole="">
              <v:imagedata r:id="rId45" o:title=""/>
            </v:shape>
            <w:control r:id="rId49" w:name="DefaultOcxName33" w:shapeid="_x0000_i1150"/>
          </w:object>
        </w:r>
      </w:ins>
    </w:p>
    <w:p w:rsidR="00AE3CBD" w:rsidRDefault="00AE3CBD" w:rsidP="00AE3CBD">
      <w:pPr>
        <w:pStyle w:val="z-BottomofForm"/>
      </w:pPr>
      <w:r>
        <w:t>Bottom of Form</w:t>
      </w:r>
    </w:p>
    <w:p w:rsidR="00AE3CBD" w:rsidRDefault="00AE3CBD" w:rsidP="00AE3CBD">
      <w:pPr>
        <w:pStyle w:val="NormalWeb"/>
        <w:rPr>
          <w:ins w:id="1835" w:author="Unknown"/>
        </w:rPr>
      </w:pPr>
      <w:ins w:id="1836" w:author="Unknown">
        <w:r>
          <w:t xml:space="preserve">Password fields offer a very thin layer of security by visually concealing passwords; they offer no security whatsoever against maintaining the integrity of the password data. From data is processed in plain text and can be readily sniffed by a hacker, unless </w:t>
        </w:r>
        <w:r>
          <w:rPr>
            <w:b/>
            <w:bCs/>
            <w:i/>
            <w:iCs/>
          </w:rPr>
          <w:t>HTTPS</w:t>
        </w:r>
        <w:r>
          <w:t xml:space="preserve"> is used to encrypt the data.</w:t>
        </w:r>
      </w:ins>
    </w:p>
    <w:p w:rsidR="00AE3CBD" w:rsidRDefault="00AE3CBD" w:rsidP="00AE3CBD">
      <w:pPr>
        <w:pStyle w:val="Heading1"/>
      </w:pPr>
      <w:r>
        <w:t>HTML - Reset Buttons</w:t>
      </w:r>
    </w:p>
    <w:p w:rsidR="00AE3CBD" w:rsidRDefault="00AE3CBD" w:rsidP="00AE3CBD">
      <w:pPr>
        <w:pStyle w:val="NormalWeb"/>
      </w:pPr>
      <w:r>
        <w:t>A reset button allows users to basically clear their web form. It wipes values from all fields by "resetting" the form to its default appearance.</w:t>
      </w:r>
    </w:p>
    <w:p w:rsidR="00AE3CBD" w:rsidRDefault="000419BE" w:rsidP="00AE3CBD">
      <w:pPr>
        <w:jc w:val="center"/>
        <w:rPr>
          <w:ins w:id="1837" w:author="Unknown"/>
        </w:rPr>
      </w:pPr>
      <w:ins w:id="1838"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839" w:author="Unknown"/>
        </w:rPr>
      </w:pPr>
      <w:ins w:id="1840" w:author="Unknown">
        <w:r>
          <w:t xml:space="preserve">Set the </w:t>
        </w:r>
        <w:r>
          <w:rPr>
            <w:i/>
            <w:iCs/>
          </w:rPr>
          <w:t>type</w:t>
        </w:r>
        <w:r>
          <w:t xml:space="preserve"> attribute of the &lt;input&gt; tag to "reset" to incorporate a reset button into a web form.</w:t>
        </w:r>
      </w:ins>
    </w:p>
    <w:p w:rsidR="00AE3CBD" w:rsidRDefault="00AE3CBD" w:rsidP="00AE3CBD">
      <w:pPr>
        <w:pStyle w:val="Heading2"/>
        <w:rPr>
          <w:ins w:id="1841" w:author="Unknown"/>
        </w:rPr>
      </w:pPr>
      <w:ins w:id="1842" w:author="Unknown">
        <w:r>
          <w:t>HTML Reset Button Code:</w:t>
        </w:r>
      </w:ins>
    </w:p>
    <w:p w:rsidR="00AE3CBD" w:rsidRDefault="00AE3CBD" w:rsidP="00AE3CBD">
      <w:pPr>
        <w:pStyle w:val="HTMLPreformatted"/>
        <w:rPr>
          <w:ins w:id="1843" w:author="Unknown"/>
        </w:rPr>
      </w:pPr>
      <w:ins w:id="1844" w:author="Unknown">
        <w:r>
          <w:t xml:space="preserve">&lt;input </w:t>
        </w:r>
        <w:r>
          <w:rPr>
            <w:color w:val="FF0000"/>
          </w:rPr>
          <w:t>type="reset" value="Reset"</w:t>
        </w:r>
        <w:r>
          <w:t xml:space="preserve"> /&gt;</w:t>
        </w:r>
      </w:ins>
    </w:p>
    <w:p w:rsidR="00AE3CBD" w:rsidRDefault="00AE3CBD" w:rsidP="00AE3CBD">
      <w:pPr>
        <w:pStyle w:val="HTMLPreformatted"/>
        <w:rPr>
          <w:ins w:id="1845" w:author="Unknown"/>
        </w:rPr>
      </w:pPr>
      <w:ins w:id="1846" w:author="Unknown">
        <w:r>
          <w:t xml:space="preserve"> &lt;input </w:t>
        </w:r>
        <w:r>
          <w:rPr>
            <w:color w:val="FF0000"/>
          </w:rPr>
          <w:t>type="reset" value="Start Over"</w:t>
        </w:r>
        <w:r>
          <w:t xml:space="preserve"> /&gt;</w:t>
        </w:r>
      </w:ins>
    </w:p>
    <w:p w:rsidR="00AE3CBD" w:rsidRDefault="00AE3CBD" w:rsidP="00AE3CBD">
      <w:pPr>
        <w:pStyle w:val="Heading2"/>
        <w:rPr>
          <w:ins w:id="1847" w:author="Unknown"/>
        </w:rPr>
      </w:pPr>
      <w:ins w:id="1848" w:author="Unknown">
        <w:r>
          <w:t>Two HTML Reset Buttons:</w:t>
        </w:r>
      </w:ins>
    </w:p>
    <w:p w:rsidR="00AE3CBD" w:rsidRDefault="00AE3CBD" w:rsidP="00AE3CBD">
      <w:pPr>
        <w:rPr>
          <w:ins w:id="1849" w:author="Unknown"/>
        </w:rPr>
      </w:pPr>
    </w:p>
    <w:p w:rsidR="00AE3CBD" w:rsidRDefault="00AE3CBD" w:rsidP="00AE3CBD">
      <w:pPr>
        <w:pStyle w:val="NormalWeb"/>
        <w:rPr>
          <w:ins w:id="1850" w:author="Unknown"/>
        </w:rPr>
      </w:pPr>
      <w:ins w:id="1851" w:author="Unknown">
        <w:r>
          <w:t>Placing a reset button inside of a form tag automatically associates the reset button with each form element and delivers a useful feature for your viewers.</w:t>
        </w:r>
      </w:ins>
    </w:p>
    <w:p w:rsidR="00AE3CBD" w:rsidRDefault="00AE3CBD" w:rsidP="00AE3CBD">
      <w:pPr>
        <w:pStyle w:val="Heading2"/>
        <w:rPr>
          <w:ins w:id="1852" w:author="Unknown"/>
        </w:rPr>
      </w:pPr>
      <w:ins w:id="1853" w:author="Unknown">
        <w:r>
          <w:t>HTML Code:</w:t>
        </w:r>
      </w:ins>
    </w:p>
    <w:p w:rsidR="00AE3CBD" w:rsidRDefault="00AE3CBD" w:rsidP="00AE3CBD">
      <w:pPr>
        <w:pStyle w:val="HTMLPreformatted"/>
        <w:rPr>
          <w:ins w:id="1854" w:author="Unknown"/>
        </w:rPr>
      </w:pPr>
      <w:ins w:id="1855" w:author="Unknown">
        <w:r>
          <w:t xml:space="preserve">&lt;form action="myphp.php" method="post"&gt; &lt;input type="text" size="12" </w:t>
        </w:r>
        <w:proofErr w:type="spellStart"/>
        <w:r>
          <w:t>maxlength</w:t>
        </w:r>
        <w:proofErr w:type="spellEnd"/>
        <w:r>
          <w:t>="12" /&gt;</w:t>
        </w:r>
      </w:ins>
    </w:p>
    <w:p w:rsidR="00AE3CBD" w:rsidRDefault="00AE3CBD" w:rsidP="00AE3CBD">
      <w:pPr>
        <w:pStyle w:val="HTMLPreformatted"/>
        <w:rPr>
          <w:ins w:id="1856" w:author="Unknown"/>
        </w:rPr>
      </w:pPr>
      <w:ins w:id="1857" w:author="Unknown">
        <w:r>
          <w:t xml:space="preserve">&lt;input type="text" size="24" </w:t>
        </w:r>
        <w:proofErr w:type="spellStart"/>
        <w:r>
          <w:t>maxlength</w:t>
        </w:r>
        <w:proofErr w:type="spellEnd"/>
        <w:r>
          <w:t xml:space="preserve">="24" /&gt; </w:t>
        </w:r>
      </w:ins>
    </w:p>
    <w:p w:rsidR="00AE3CBD" w:rsidRDefault="00AE3CBD" w:rsidP="00AE3CBD">
      <w:pPr>
        <w:pStyle w:val="HTMLPreformatted"/>
        <w:rPr>
          <w:ins w:id="1858" w:author="Unknown"/>
        </w:rPr>
      </w:pPr>
      <w:ins w:id="1859" w:author="Unknown">
        <w:r>
          <w:t>&lt;input type="reset" value="Reset" /&gt; &lt;/form&gt;</w:t>
        </w:r>
      </w:ins>
    </w:p>
    <w:p w:rsidR="00AE3CBD" w:rsidRDefault="00AE3CBD" w:rsidP="00AE3CBD">
      <w:pPr>
        <w:pStyle w:val="Heading2"/>
        <w:rPr>
          <w:ins w:id="1860" w:author="Unknown"/>
        </w:rPr>
      </w:pPr>
      <w:ins w:id="1861" w:author="Unknown">
        <w:r>
          <w:t>Reset Forms:</w:t>
        </w:r>
      </w:ins>
    </w:p>
    <w:p w:rsidR="00AE3CBD" w:rsidRDefault="00AE3CBD" w:rsidP="00AE3CBD">
      <w:pPr>
        <w:pStyle w:val="z-TopofForm"/>
      </w:pPr>
      <w:r>
        <w:t>Top of Form</w:t>
      </w:r>
    </w:p>
    <w:p w:rsidR="00AE3CBD" w:rsidRDefault="000419BE" w:rsidP="00AE3CBD">
      <w:pPr>
        <w:rPr>
          <w:ins w:id="1862" w:author="Unknown"/>
        </w:rPr>
      </w:pPr>
      <w:ins w:id="1863" w:author="Unknown">
        <w:r>
          <w:object w:dxaOrig="4320" w:dyaOrig="4320">
            <v:shape id="_x0000_i1152" type="#_x0000_t75" style="width:57pt;height:18pt" o:ole="">
              <v:imagedata r:id="rId5" o:title=""/>
            </v:shape>
            <w:control r:id="rId50" w:name="DefaultOcxName19" w:shapeid="_x0000_i1152"/>
          </w:object>
        </w:r>
        <w:r w:rsidR="00AE3CBD">
          <w:br/>
        </w:r>
        <w:r>
          <w:object w:dxaOrig="4320" w:dyaOrig="4320">
            <v:shape id="_x0000_i1154" type="#_x0000_t75" style="width:102pt;height:18pt" o:ole="">
              <v:imagedata r:id="rId51" o:title=""/>
            </v:shape>
            <w:control r:id="rId52" w:name="DefaultOcxName18" w:shapeid="_x0000_i1154"/>
          </w:object>
        </w:r>
      </w:ins>
    </w:p>
    <w:p w:rsidR="00AE3CBD" w:rsidRDefault="00AE3CBD" w:rsidP="00AE3CBD">
      <w:pPr>
        <w:pStyle w:val="z-BottomofForm"/>
      </w:pPr>
      <w:r>
        <w:t>Bottom of Form</w:t>
      </w:r>
    </w:p>
    <w:p w:rsidR="00AE3CBD" w:rsidRDefault="00AE3CBD" w:rsidP="00AE3CBD">
      <w:pPr>
        <w:pStyle w:val="NormalWeb"/>
        <w:rPr>
          <w:ins w:id="1864" w:author="Unknown"/>
        </w:rPr>
      </w:pPr>
      <w:ins w:id="1865" w:author="Unknown">
        <w:r>
          <w:t xml:space="preserve">Fill out some information in the field boxes and press </w:t>
        </w:r>
        <w:r>
          <w:rPr>
            <w:b/>
            <w:bCs/>
          </w:rPr>
          <w:t>reset</w:t>
        </w:r>
        <w:r>
          <w:t xml:space="preserve"> to experience a reset form!</w:t>
        </w:r>
      </w:ins>
    </w:p>
    <w:p w:rsidR="00AE3CBD" w:rsidRDefault="00AE3CBD" w:rsidP="00AE3CBD">
      <w:pPr>
        <w:pStyle w:val="Heading1"/>
      </w:pPr>
      <w:r>
        <w:lastRenderedPageBreak/>
        <w:t>HTML - Submit Buttons</w:t>
      </w:r>
    </w:p>
    <w:p w:rsidR="00AE3CBD" w:rsidRDefault="00AE3CBD" w:rsidP="00AE3CBD">
      <w:pPr>
        <w:pStyle w:val="NormalWeb"/>
      </w:pPr>
      <w:r>
        <w:t xml:space="preserve">Submit buttons send form data to a back-end process or application. The back-end process then verifies and </w:t>
      </w:r>
      <w:proofErr w:type="spellStart"/>
      <w:proofErr w:type="gramStart"/>
      <w:r>
        <w:t>precesses</w:t>
      </w:r>
      <w:proofErr w:type="spellEnd"/>
      <w:proofErr w:type="gramEnd"/>
      <w:r>
        <w:t xml:space="preserve"> the data, eventually passing the information into some database application.</w:t>
      </w:r>
    </w:p>
    <w:p w:rsidR="00AE3CBD" w:rsidRDefault="000419BE" w:rsidP="00AE3CBD">
      <w:pPr>
        <w:jc w:val="center"/>
        <w:rPr>
          <w:ins w:id="1866" w:author="Unknown"/>
        </w:rPr>
      </w:pPr>
      <w:ins w:id="1867"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868" w:author="Unknown"/>
        </w:rPr>
      </w:pPr>
      <w:ins w:id="1869" w:author="Unknown">
        <w:r>
          <w:t xml:space="preserve">Set the </w:t>
        </w:r>
        <w:r>
          <w:rPr>
            <w:i/>
            <w:iCs/>
          </w:rPr>
          <w:t>type</w:t>
        </w:r>
        <w:r>
          <w:t xml:space="preserve"> attribute of the &lt;input&gt; tag to "submit" in order to place a submit button on a web page.</w:t>
        </w:r>
      </w:ins>
    </w:p>
    <w:p w:rsidR="00AE3CBD" w:rsidRDefault="00AE3CBD" w:rsidP="00AE3CBD">
      <w:pPr>
        <w:pStyle w:val="Heading2"/>
        <w:rPr>
          <w:ins w:id="1870" w:author="Unknown"/>
        </w:rPr>
      </w:pPr>
      <w:ins w:id="1871" w:author="Unknown">
        <w:r>
          <w:t>HTML Submit Buttons:</w:t>
        </w:r>
      </w:ins>
    </w:p>
    <w:p w:rsidR="00AE3CBD" w:rsidRDefault="00AE3CBD" w:rsidP="00AE3CBD">
      <w:pPr>
        <w:pStyle w:val="HTMLPreformatted"/>
        <w:rPr>
          <w:ins w:id="1872" w:author="Unknown"/>
        </w:rPr>
      </w:pPr>
      <w:ins w:id="1873" w:author="Unknown">
        <w:r>
          <w:t xml:space="preserve">&lt;input </w:t>
        </w:r>
        <w:r>
          <w:rPr>
            <w:color w:val="FF0000"/>
          </w:rPr>
          <w:t>type="submit" value="Submit"</w:t>
        </w:r>
        <w:r>
          <w:t xml:space="preserve"> /&gt;</w:t>
        </w:r>
      </w:ins>
    </w:p>
    <w:p w:rsidR="00AE3CBD" w:rsidRDefault="00AE3CBD" w:rsidP="00AE3CBD">
      <w:pPr>
        <w:pStyle w:val="HTMLPreformatted"/>
        <w:rPr>
          <w:ins w:id="1874" w:author="Unknown"/>
        </w:rPr>
      </w:pPr>
      <w:ins w:id="1875" w:author="Unknown">
        <w:r>
          <w:t>&lt;</w:t>
        </w:r>
        <w:proofErr w:type="spellStart"/>
        <w:r>
          <w:t>br</w:t>
        </w:r>
        <w:proofErr w:type="spellEnd"/>
        <w:r>
          <w:t xml:space="preserve"> /&gt; &lt;input </w:t>
        </w:r>
        <w:r>
          <w:rPr>
            <w:color w:val="FF0000"/>
          </w:rPr>
          <w:t>type="submit" value="Send"</w:t>
        </w:r>
        <w:r>
          <w:t xml:space="preserve"> /&gt;</w:t>
        </w:r>
      </w:ins>
    </w:p>
    <w:p w:rsidR="00AE3CBD" w:rsidRDefault="00AE3CBD" w:rsidP="00AE3CBD">
      <w:pPr>
        <w:pStyle w:val="HTMLPreformatted"/>
        <w:rPr>
          <w:ins w:id="1876" w:author="Unknown"/>
        </w:rPr>
      </w:pPr>
      <w:ins w:id="1877" w:author="Unknown">
        <w:r>
          <w:t>&lt;</w:t>
        </w:r>
        <w:proofErr w:type="spellStart"/>
        <w:r>
          <w:t>br</w:t>
        </w:r>
        <w:proofErr w:type="spellEnd"/>
        <w:r>
          <w:t xml:space="preserve"> /&gt; &lt;input </w:t>
        </w:r>
        <w:r>
          <w:rPr>
            <w:color w:val="FF0000"/>
          </w:rPr>
          <w:t>type="submit" value="Submit Form"</w:t>
        </w:r>
        <w:r>
          <w:t xml:space="preserve"> /&gt;&lt;</w:t>
        </w:r>
        <w:proofErr w:type="spellStart"/>
        <w:r>
          <w:t>br</w:t>
        </w:r>
        <w:proofErr w:type="spellEnd"/>
        <w:r>
          <w:t xml:space="preserve"> /&gt;</w:t>
        </w:r>
      </w:ins>
    </w:p>
    <w:p w:rsidR="00AE3CBD" w:rsidRDefault="00AE3CBD" w:rsidP="00AE3CBD">
      <w:pPr>
        <w:pStyle w:val="Heading2"/>
        <w:rPr>
          <w:ins w:id="1878" w:author="Unknown"/>
        </w:rPr>
      </w:pPr>
      <w:ins w:id="1879" w:author="Unknown">
        <w:r>
          <w:t>Three HTML Submit Buttons:</w:t>
        </w:r>
      </w:ins>
    </w:p>
    <w:p w:rsidR="00AE3CBD" w:rsidRDefault="00AE3CBD" w:rsidP="00AE3CBD">
      <w:pPr>
        <w:spacing w:after="240"/>
        <w:rPr>
          <w:ins w:id="1880" w:author="Unknown"/>
        </w:rPr>
      </w:pPr>
      <w:ins w:id="1881" w:author="Unknown">
        <w:r>
          <w:br/>
        </w:r>
      </w:ins>
    </w:p>
    <w:p w:rsidR="00AE3CBD" w:rsidRDefault="00AE3CBD" w:rsidP="00AE3CBD">
      <w:pPr>
        <w:pStyle w:val="NormalWeb"/>
        <w:rPr>
          <w:ins w:id="1882" w:author="Unknown"/>
        </w:rPr>
      </w:pPr>
      <w:ins w:id="1883" w:author="Unknown">
        <w:r>
          <w:t xml:space="preserve">Notice that in the above example, we also changed what was written on our button using the </w:t>
        </w:r>
        <w:r>
          <w:rPr>
            <w:i/>
            <w:iCs/>
          </w:rPr>
          <w:t>value</w:t>
        </w:r>
        <w:r>
          <w:t xml:space="preserve"> attribute. This can be changed to any value you wish.</w:t>
        </w:r>
      </w:ins>
    </w:p>
    <w:p w:rsidR="00AE3CBD" w:rsidRDefault="00AE3CBD" w:rsidP="00AE3CBD">
      <w:pPr>
        <w:pStyle w:val="Heading1"/>
        <w:rPr>
          <w:ins w:id="1884" w:author="Unknown"/>
        </w:rPr>
      </w:pPr>
      <w:ins w:id="1885" w:author="Unknown">
        <w:r>
          <w:t>HTML - Form Submission - Action</w:t>
        </w:r>
      </w:ins>
    </w:p>
    <w:p w:rsidR="00AE3CBD" w:rsidRDefault="00AE3CBD" w:rsidP="00AE3CBD">
      <w:pPr>
        <w:pStyle w:val="NormalWeb"/>
        <w:rPr>
          <w:ins w:id="1886" w:author="Unknown"/>
        </w:rPr>
      </w:pPr>
      <w:ins w:id="1887" w:author="Unknown">
        <w:r>
          <w:t xml:space="preserve">Submission buttons send form data to whatever action has been designated by the </w:t>
        </w:r>
        <w:r>
          <w:rPr>
            <w:i/>
            <w:iCs/>
          </w:rPr>
          <w:t>action</w:t>
        </w:r>
        <w:r>
          <w:t xml:space="preserve"> attribute of the encapsulating &lt;form&gt; element. We learned about the </w:t>
        </w:r>
        <w:r>
          <w:rPr>
            <w:i/>
            <w:iCs/>
          </w:rPr>
          <w:t>action</w:t>
        </w:r>
        <w:r>
          <w:t xml:space="preserve"> attribute in our </w:t>
        </w:r>
        <w:r w:rsidR="000419BE">
          <w:fldChar w:fldCharType="begin"/>
        </w:r>
        <w:r>
          <w:instrText xml:space="preserve"> HYPERLINK "http://www.tizag.com/htmlT/forms.php" </w:instrText>
        </w:r>
        <w:r w:rsidR="000419BE">
          <w:fldChar w:fldCharType="separate"/>
        </w:r>
        <w:r>
          <w:rPr>
            <w:rStyle w:val="Hyperlink"/>
          </w:rPr>
          <w:t>HTML Forms</w:t>
        </w:r>
        <w:r w:rsidR="000419BE">
          <w:fldChar w:fldCharType="end"/>
        </w:r>
        <w:r>
          <w:t xml:space="preserve"> lesson.</w:t>
        </w:r>
      </w:ins>
    </w:p>
    <w:p w:rsidR="00AE3CBD" w:rsidRDefault="00AE3CBD" w:rsidP="00AE3CBD">
      <w:pPr>
        <w:pStyle w:val="NormalWeb"/>
        <w:rPr>
          <w:ins w:id="1888" w:author="Unknown"/>
        </w:rPr>
      </w:pPr>
      <w:ins w:id="1889" w:author="Unknown">
        <w:r>
          <w:t xml:space="preserve">If you've been following along, we've also been using the deprecated </w:t>
        </w:r>
        <w:r>
          <w:rPr>
            <w:i/>
            <w:iCs/>
          </w:rPr>
          <w:t>mailto</w:t>
        </w:r>
        <w:r>
          <w:t xml:space="preserve"> action to send form data to our default email client. This will allow us to get a sense of how form values are transferred to an action.</w:t>
        </w:r>
      </w:ins>
    </w:p>
    <w:p w:rsidR="00AE3CBD" w:rsidRDefault="00AE3CBD" w:rsidP="00AE3CBD">
      <w:pPr>
        <w:pStyle w:val="Heading2"/>
        <w:rPr>
          <w:ins w:id="1890" w:author="Unknown"/>
        </w:rPr>
      </w:pPr>
      <w:ins w:id="1891" w:author="Unknown">
        <w:r>
          <w:t>HTML Code:</w:t>
        </w:r>
      </w:ins>
    </w:p>
    <w:p w:rsidR="00AE3CBD" w:rsidRDefault="00AE3CBD" w:rsidP="00AE3CBD">
      <w:pPr>
        <w:pStyle w:val="HTMLPreformatted"/>
        <w:rPr>
          <w:ins w:id="1892" w:author="Unknown"/>
        </w:rPr>
      </w:pPr>
      <w:ins w:id="1893" w:author="Unknown">
        <w:r>
          <w:t xml:space="preserve">&lt;form </w:t>
        </w:r>
        <w:r>
          <w:rPr>
            <w:color w:val="FF0000"/>
          </w:rPr>
          <w:t>method="post" action="mailto:youremail@youremail.com"</w:t>
        </w:r>
        <w:r>
          <w:t xml:space="preserve"> &gt;</w:t>
        </w:r>
      </w:ins>
    </w:p>
    <w:p w:rsidR="00AE3CBD" w:rsidRDefault="00AE3CBD" w:rsidP="00AE3CBD">
      <w:pPr>
        <w:pStyle w:val="HTMLPreformatted"/>
        <w:rPr>
          <w:ins w:id="1894" w:author="Unknown"/>
        </w:rPr>
      </w:pPr>
      <w:proofErr w:type="gramStart"/>
      <w:ins w:id="1895" w:author="Unknown">
        <w:r>
          <w:t>First:</w:t>
        </w:r>
        <w:proofErr w:type="gramEnd"/>
        <w:r>
          <w:t xml:space="preserve">&lt;input type="text" name="First" size="12" </w:t>
        </w:r>
        <w:proofErr w:type="spellStart"/>
        <w:r>
          <w:t>maxlength</w:t>
        </w:r>
        <w:proofErr w:type="spellEnd"/>
        <w:r>
          <w:t>="12" /&gt;</w:t>
        </w:r>
      </w:ins>
    </w:p>
    <w:p w:rsidR="00AE3CBD" w:rsidRDefault="00AE3CBD" w:rsidP="00AE3CBD">
      <w:pPr>
        <w:pStyle w:val="HTMLPreformatted"/>
        <w:rPr>
          <w:ins w:id="1896" w:author="Unknown"/>
        </w:rPr>
      </w:pPr>
      <w:proofErr w:type="gramStart"/>
      <w:ins w:id="1897" w:author="Unknown">
        <w:r>
          <w:t>Last:</w:t>
        </w:r>
        <w:proofErr w:type="gramEnd"/>
        <w:r>
          <w:t xml:space="preserve">&lt;input type="text" name="Last" size="24" </w:t>
        </w:r>
        <w:proofErr w:type="spellStart"/>
        <w:r>
          <w:t>maxlength</w:t>
        </w:r>
        <w:proofErr w:type="spellEnd"/>
        <w:r>
          <w:t xml:space="preserve">="24" /&gt; </w:t>
        </w:r>
      </w:ins>
    </w:p>
    <w:p w:rsidR="00AE3CBD" w:rsidRDefault="00AE3CBD" w:rsidP="00AE3CBD">
      <w:pPr>
        <w:pStyle w:val="HTMLPreformatted"/>
        <w:rPr>
          <w:ins w:id="1898" w:author="Unknown"/>
        </w:rPr>
      </w:pPr>
      <w:ins w:id="1899" w:author="Unknown">
        <w:r>
          <w:t xml:space="preserve">&lt;input type="submit" value="Send Email" /&gt; </w:t>
        </w:r>
      </w:ins>
    </w:p>
    <w:p w:rsidR="00AE3CBD" w:rsidRDefault="00AE3CBD" w:rsidP="00AE3CBD">
      <w:pPr>
        <w:pStyle w:val="HTMLPreformatted"/>
        <w:rPr>
          <w:ins w:id="1900" w:author="Unknown"/>
        </w:rPr>
      </w:pPr>
      <w:ins w:id="1901" w:author="Unknown">
        <w:r>
          <w:t>&lt;/form&gt;</w:t>
        </w:r>
      </w:ins>
    </w:p>
    <w:p w:rsidR="00AE3CBD" w:rsidRDefault="00AE3CBD" w:rsidP="00AE3CBD">
      <w:pPr>
        <w:pStyle w:val="Heading2"/>
        <w:rPr>
          <w:ins w:id="1902" w:author="Unknown"/>
        </w:rPr>
      </w:pPr>
      <w:ins w:id="1903" w:author="Unknown">
        <w:r>
          <w:t>Form Action:</w:t>
        </w:r>
      </w:ins>
    </w:p>
    <w:p w:rsidR="00AE3CBD" w:rsidRDefault="00AE3CBD" w:rsidP="00AE3CBD">
      <w:pPr>
        <w:pStyle w:val="z-TopofForm"/>
      </w:pPr>
      <w:r>
        <w:t>Top of Form</w:t>
      </w:r>
    </w:p>
    <w:p w:rsidR="00AE3CBD" w:rsidRDefault="00AE3CBD" w:rsidP="00AE3CBD">
      <w:pPr>
        <w:spacing w:after="240"/>
        <w:rPr>
          <w:ins w:id="1904" w:author="Unknown"/>
        </w:rPr>
      </w:pPr>
      <w:ins w:id="1905" w:author="Unknown">
        <w:r>
          <w:br/>
          <w:t>First</w:t>
        </w:r>
        <w:proofErr w:type="gramStart"/>
        <w:r>
          <w:t>:</w:t>
        </w:r>
        <w:proofErr w:type="gramEnd"/>
        <w:r w:rsidR="000419BE">
          <w:object w:dxaOrig="4320" w:dyaOrig="4320">
            <v:shape id="_x0000_i1156" type="#_x0000_t75" style="width:57pt;height:18pt" o:ole="">
              <v:imagedata r:id="rId5" o:title=""/>
            </v:shape>
            <w:control r:id="rId53" w:name="DefaultOcxName20" w:shapeid="_x0000_i1156"/>
          </w:object>
        </w:r>
        <w:r>
          <w:br/>
          <w:t>Last:</w:t>
        </w:r>
        <w:r w:rsidR="000419BE">
          <w:object w:dxaOrig="4320" w:dyaOrig="4320">
            <v:shape id="_x0000_i1158" type="#_x0000_t75" style="width:102pt;height:18pt" o:ole="">
              <v:imagedata r:id="rId51" o:title=""/>
            </v:shape>
            <w:control r:id="rId54" w:name="DefaultOcxName110" w:shapeid="_x0000_i1158"/>
          </w:object>
        </w:r>
      </w:ins>
    </w:p>
    <w:p w:rsidR="00AE3CBD" w:rsidRDefault="00AE3CBD" w:rsidP="00AE3CBD">
      <w:pPr>
        <w:pStyle w:val="z-BottomofForm"/>
      </w:pPr>
      <w:r>
        <w:lastRenderedPageBreak/>
        <w:t>Bottom of Form</w:t>
      </w:r>
    </w:p>
    <w:p w:rsidR="00AE3CBD" w:rsidRDefault="00AE3CBD" w:rsidP="00AE3CBD">
      <w:pPr>
        <w:pStyle w:val="NormalWeb"/>
        <w:rPr>
          <w:ins w:id="1906" w:author="Unknown"/>
        </w:rPr>
      </w:pPr>
      <w:ins w:id="1907" w:author="Unknown">
        <w:r>
          <w:t>Fill out the above form, and as your mail program opens, you can change the email address to a personal address and then send the results using the form.</w:t>
        </w:r>
      </w:ins>
    </w:p>
    <w:p w:rsidR="00AE3CBD" w:rsidRDefault="00AE3CBD"/>
    <w:p w:rsidR="00AE3CBD" w:rsidRDefault="00AE3CBD" w:rsidP="00AE3CBD">
      <w:pPr>
        <w:pStyle w:val="Heading1"/>
      </w:pPr>
      <w:r>
        <w:t>HTML - Checkbox Forms</w:t>
      </w:r>
    </w:p>
    <w:p w:rsidR="00AE3CBD" w:rsidRDefault="00AE3CBD" w:rsidP="00AE3CBD">
      <w:pPr>
        <w:pStyle w:val="NormalWeb"/>
      </w:pPr>
      <w:r>
        <w:t xml:space="preserve">Setting the </w:t>
      </w:r>
      <w:r>
        <w:rPr>
          <w:i/>
          <w:iCs/>
        </w:rPr>
        <w:t>type</w:t>
      </w:r>
      <w:r>
        <w:t xml:space="preserve"> attribute of an &lt;input&gt; tag to </w:t>
      </w:r>
      <w:r>
        <w:rPr>
          <w:i/>
          <w:iCs/>
        </w:rPr>
        <w:t>checkbox</w:t>
      </w:r>
      <w:r>
        <w:t xml:space="preserve"> places a checkbox element onto the web page.</w:t>
      </w:r>
    </w:p>
    <w:p w:rsidR="00AE3CBD" w:rsidRDefault="000419BE" w:rsidP="00AE3CBD">
      <w:pPr>
        <w:jc w:val="center"/>
        <w:rPr>
          <w:ins w:id="1908" w:author="Unknown"/>
        </w:rPr>
      </w:pPr>
      <w:ins w:id="1909"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910" w:author="Unknown"/>
        </w:rPr>
      </w:pPr>
      <w:ins w:id="1911" w:author="Unknown">
        <w:r>
          <w:t xml:space="preserve">Deploy checkbox elements in a situation when the user must check all boxes that apply (or none). A scripting language such as PHP will easily handle this form element, returning all elements the user has checked (check out our </w:t>
        </w:r>
        <w:r w:rsidR="000419BE">
          <w:fldChar w:fldCharType="begin"/>
        </w:r>
        <w:r>
          <w:instrText xml:space="preserve"> HYPERLINK "http://www.tizag.com/phpT/examples/formex.php/" \o "PHP Form Example" </w:instrText>
        </w:r>
        <w:r w:rsidR="000419BE">
          <w:fldChar w:fldCharType="separate"/>
        </w:r>
        <w:r>
          <w:rPr>
            <w:rStyle w:val="Hyperlink"/>
          </w:rPr>
          <w:t>PHP Form Example</w:t>
        </w:r>
        <w:r w:rsidR="000419BE">
          <w:fldChar w:fldCharType="end"/>
        </w:r>
        <w:r>
          <w:t>.)</w:t>
        </w:r>
      </w:ins>
    </w:p>
    <w:p w:rsidR="00AE3CBD" w:rsidRDefault="00AE3CBD" w:rsidP="00AE3CBD">
      <w:pPr>
        <w:pStyle w:val="Heading2"/>
        <w:rPr>
          <w:ins w:id="1912" w:author="Unknown"/>
        </w:rPr>
      </w:pPr>
      <w:ins w:id="1913" w:author="Unknown">
        <w:r>
          <w:t>HTML Checkbox Code:</w:t>
        </w:r>
      </w:ins>
    </w:p>
    <w:p w:rsidR="00AE3CBD" w:rsidRDefault="00AE3CBD" w:rsidP="00AE3CBD">
      <w:pPr>
        <w:pStyle w:val="HTMLPreformatted"/>
        <w:rPr>
          <w:ins w:id="1914" w:author="Unknown"/>
        </w:rPr>
      </w:pPr>
      <w:ins w:id="1915" w:author="Unknown">
        <w:r>
          <w:t>&lt;form name="</w:t>
        </w:r>
        <w:proofErr w:type="spellStart"/>
        <w:r>
          <w:t>myWebForm</w:t>
        </w:r>
        <w:proofErr w:type="spellEnd"/>
        <w:r>
          <w:t>" action="mailto:youremail@email.com" method="post"&gt;</w:t>
        </w:r>
      </w:ins>
    </w:p>
    <w:p w:rsidR="00AE3CBD" w:rsidRDefault="00AE3CBD" w:rsidP="00AE3CBD">
      <w:pPr>
        <w:pStyle w:val="HTMLPreformatted"/>
        <w:rPr>
          <w:ins w:id="1916" w:author="Unknown"/>
        </w:rPr>
      </w:pPr>
      <w:ins w:id="1917" w:author="Unknown">
        <w:r>
          <w:t>&lt;p&gt;Please select every sport that you play</w:t>
        </w:r>
        <w:proofErr w:type="gramStart"/>
        <w:r>
          <w:t>.&lt;</w:t>
        </w:r>
        <w:proofErr w:type="gramEnd"/>
        <w:r>
          <w:t>/p&gt;</w:t>
        </w:r>
        <w:r>
          <w:br/>
        </w:r>
      </w:ins>
    </w:p>
    <w:p w:rsidR="00AE3CBD" w:rsidRDefault="00AE3CBD" w:rsidP="00AE3CBD">
      <w:pPr>
        <w:pStyle w:val="HTMLPreformatted"/>
        <w:rPr>
          <w:ins w:id="1918" w:author="Unknown"/>
        </w:rPr>
      </w:pPr>
      <w:ins w:id="1919" w:author="Unknown">
        <w:r>
          <w:t xml:space="preserve">Soccer: &lt;input </w:t>
        </w:r>
        <w:r>
          <w:rPr>
            <w:color w:val="FF0000"/>
          </w:rPr>
          <w:t>type="checkbox" name="sports" value="soccer</w:t>
        </w:r>
        <w:proofErr w:type="gramStart"/>
        <w:r>
          <w:rPr>
            <w:color w:val="FF0000"/>
          </w:rPr>
          <w:t xml:space="preserve">" </w:t>
        </w:r>
        <w:r>
          <w:t xml:space="preserve"> /</w:t>
        </w:r>
        <w:proofErr w:type="gramEnd"/>
        <w:r>
          <w:t>&gt;&lt;</w:t>
        </w:r>
        <w:proofErr w:type="spellStart"/>
        <w:r>
          <w:t>br</w:t>
        </w:r>
        <w:proofErr w:type="spellEnd"/>
        <w:r>
          <w:t xml:space="preserve"> /&gt;</w:t>
        </w:r>
        <w:r>
          <w:br/>
        </w:r>
      </w:ins>
    </w:p>
    <w:p w:rsidR="00AE3CBD" w:rsidRDefault="00AE3CBD" w:rsidP="00AE3CBD">
      <w:pPr>
        <w:pStyle w:val="HTMLPreformatted"/>
        <w:rPr>
          <w:ins w:id="1920" w:author="Unknown"/>
        </w:rPr>
      </w:pPr>
      <w:ins w:id="1921" w:author="Unknown">
        <w:r>
          <w:t xml:space="preserve">Football: &lt;input </w:t>
        </w:r>
        <w:r>
          <w:rPr>
            <w:color w:val="FF0000"/>
          </w:rPr>
          <w:t>type="checkbox" name="sports" value="football</w:t>
        </w:r>
        <w:proofErr w:type="gramStart"/>
        <w:r>
          <w:rPr>
            <w:color w:val="FF0000"/>
          </w:rPr>
          <w:t xml:space="preserve">" </w:t>
        </w:r>
        <w:r>
          <w:t xml:space="preserve"> /</w:t>
        </w:r>
        <w:proofErr w:type="gramEnd"/>
        <w:r>
          <w:t>&gt;&lt;</w:t>
        </w:r>
        <w:proofErr w:type="spellStart"/>
        <w:r>
          <w:t>br</w:t>
        </w:r>
        <w:proofErr w:type="spellEnd"/>
        <w:r>
          <w:t xml:space="preserve"> /&gt; </w:t>
        </w:r>
        <w:r>
          <w:br/>
        </w:r>
      </w:ins>
    </w:p>
    <w:p w:rsidR="00AE3CBD" w:rsidRDefault="00AE3CBD" w:rsidP="00AE3CBD">
      <w:pPr>
        <w:pStyle w:val="HTMLPreformatted"/>
        <w:rPr>
          <w:ins w:id="1922" w:author="Unknown"/>
        </w:rPr>
      </w:pPr>
      <w:ins w:id="1923" w:author="Unknown">
        <w:r>
          <w:t xml:space="preserve">Baseball: &lt;input </w:t>
        </w:r>
        <w:r>
          <w:rPr>
            <w:color w:val="FF0000"/>
          </w:rPr>
          <w:t>type="checkbox" name="sports" value="baseball</w:t>
        </w:r>
        <w:proofErr w:type="gramStart"/>
        <w:r>
          <w:rPr>
            <w:color w:val="FF0000"/>
          </w:rPr>
          <w:t xml:space="preserve">" </w:t>
        </w:r>
        <w:r>
          <w:t xml:space="preserve"> /</w:t>
        </w:r>
        <w:proofErr w:type="gramEnd"/>
        <w:r>
          <w:t>&gt;&lt;</w:t>
        </w:r>
        <w:proofErr w:type="spellStart"/>
        <w:r>
          <w:t>br</w:t>
        </w:r>
        <w:proofErr w:type="spellEnd"/>
        <w:r>
          <w:t xml:space="preserve"> /&gt; </w:t>
        </w:r>
        <w:r>
          <w:br/>
        </w:r>
      </w:ins>
    </w:p>
    <w:p w:rsidR="00AE3CBD" w:rsidRDefault="00AE3CBD" w:rsidP="00AE3CBD">
      <w:pPr>
        <w:pStyle w:val="HTMLPreformatted"/>
        <w:rPr>
          <w:ins w:id="1924" w:author="Unknown"/>
        </w:rPr>
      </w:pPr>
      <w:ins w:id="1925" w:author="Unknown">
        <w:r>
          <w:t xml:space="preserve">Basketball: &lt;input </w:t>
        </w:r>
        <w:r>
          <w:rPr>
            <w:color w:val="FF0000"/>
          </w:rPr>
          <w:t>type="checkbox" name="sports" value="basketball</w:t>
        </w:r>
        <w:proofErr w:type="gramStart"/>
        <w:r>
          <w:rPr>
            <w:color w:val="FF0000"/>
          </w:rPr>
          <w:t xml:space="preserve">" </w:t>
        </w:r>
        <w:r>
          <w:t xml:space="preserve"> /</w:t>
        </w:r>
        <w:proofErr w:type="gramEnd"/>
        <w:r>
          <w:t>&gt;</w:t>
        </w:r>
        <w:r>
          <w:br/>
        </w:r>
      </w:ins>
    </w:p>
    <w:p w:rsidR="00AE3CBD" w:rsidRDefault="00AE3CBD" w:rsidP="00AE3CBD">
      <w:pPr>
        <w:pStyle w:val="HTMLPreformatted"/>
        <w:rPr>
          <w:ins w:id="1926" w:author="Unknown"/>
        </w:rPr>
      </w:pPr>
      <w:ins w:id="1927" w:author="Unknown">
        <w:r>
          <w:t>&lt;/form&gt;</w:t>
        </w:r>
      </w:ins>
    </w:p>
    <w:p w:rsidR="00AE3CBD" w:rsidRDefault="00AE3CBD" w:rsidP="00AE3CBD">
      <w:pPr>
        <w:pStyle w:val="Heading2"/>
        <w:rPr>
          <w:ins w:id="1928" w:author="Unknown"/>
        </w:rPr>
      </w:pPr>
      <w:ins w:id="1929" w:author="Unknown">
        <w:r>
          <w:t>HTML Checkbox Form:</w:t>
        </w:r>
      </w:ins>
    </w:p>
    <w:p w:rsidR="00AE3CBD" w:rsidRDefault="00AE3CBD" w:rsidP="00AE3CBD">
      <w:pPr>
        <w:rPr>
          <w:ins w:id="1930" w:author="Unknown"/>
        </w:rPr>
      </w:pPr>
      <w:ins w:id="1931" w:author="Unknown">
        <w:r>
          <w:t>Please select every sport that you play.</w:t>
        </w:r>
        <w:r>
          <w:br/>
          <w:t xml:space="preserve">Soccer: </w:t>
        </w:r>
        <w:r w:rsidR="000419BE">
          <w:object w:dxaOrig="4320" w:dyaOrig="4320">
            <v:shape id="_x0000_i1160" type="#_x0000_t75" style="width:20.25pt;height:18pt" o:ole="">
              <v:imagedata r:id="rId16" o:title=""/>
            </v:shape>
            <w:control r:id="rId55" w:name="DefaultOcxName25" w:shapeid="_x0000_i1160"/>
          </w:object>
        </w:r>
        <w:r>
          <w:br/>
          <w:t xml:space="preserve">Football: </w:t>
        </w:r>
        <w:r w:rsidR="000419BE">
          <w:object w:dxaOrig="4320" w:dyaOrig="4320">
            <v:shape id="_x0000_i1162" type="#_x0000_t75" style="width:20.25pt;height:18pt" o:ole="">
              <v:imagedata r:id="rId16" o:title=""/>
            </v:shape>
            <w:control r:id="rId56" w:name="DefaultOcxName112" w:shapeid="_x0000_i1162"/>
          </w:object>
        </w:r>
        <w:r>
          <w:br/>
          <w:t xml:space="preserve">Baseball: </w:t>
        </w:r>
        <w:r w:rsidR="000419BE">
          <w:object w:dxaOrig="4320" w:dyaOrig="4320">
            <v:shape id="_x0000_i1164" type="#_x0000_t75" style="width:20.25pt;height:18pt" o:ole="">
              <v:imagedata r:id="rId16" o:title=""/>
            </v:shape>
            <w:control r:id="rId57" w:name="DefaultOcxName24" w:shapeid="_x0000_i1164"/>
          </w:object>
        </w:r>
        <w:r>
          <w:br/>
          <w:t xml:space="preserve">Basketball: </w:t>
        </w:r>
        <w:r w:rsidR="000419BE">
          <w:object w:dxaOrig="4320" w:dyaOrig="4320">
            <v:shape id="_x0000_i1166" type="#_x0000_t75" style="width:20.25pt;height:18pt" o:ole="">
              <v:imagedata r:id="rId16" o:title=""/>
            </v:shape>
            <w:control r:id="rId58" w:name="DefaultOcxName34" w:shapeid="_x0000_i1166"/>
          </w:object>
        </w:r>
      </w:ins>
    </w:p>
    <w:p w:rsidR="00AE3CBD" w:rsidRDefault="00AE3CBD" w:rsidP="00AE3CBD">
      <w:pPr>
        <w:pStyle w:val="NormalWeb"/>
        <w:rPr>
          <w:ins w:id="1932" w:author="Unknown"/>
        </w:rPr>
      </w:pPr>
      <w:ins w:id="1933" w:author="Unknown">
        <w:r>
          <w:t>Checkboxes are used for instances where a user may wish to select multiple options, such as in the instance of a "check all that apply" question.</w:t>
        </w:r>
      </w:ins>
    </w:p>
    <w:p w:rsidR="00AE3CBD" w:rsidRDefault="00AE3CBD" w:rsidP="00AE3CBD">
      <w:pPr>
        <w:pStyle w:val="Heading1"/>
        <w:rPr>
          <w:ins w:id="1934" w:author="Unknown"/>
        </w:rPr>
      </w:pPr>
      <w:ins w:id="1935" w:author="Unknown">
        <w:r>
          <w:t>HTML Checkboxes Selected</w:t>
        </w:r>
      </w:ins>
    </w:p>
    <w:p w:rsidR="00AE3CBD" w:rsidRDefault="00AE3CBD" w:rsidP="00AE3CBD">
      <w:pPr>
        <w:pStyle w:val="NormalWeb"/>
        <w:rPr>
          <w:ins w:id="1936" w:author="Unknown"/>
        </w:rPr>
      </w:pPr>
      <w:ins w:id="1937" w:author="Unknown">
        <w:r>
          <w:lastRenderedPageBreak/>
          <w:t xml:space="preserve">A checkbox element can be placed onto a web page in a pre-checked fashion by setting the </w:t>
        </w:r>
        <w:r>
          <w:rPr>
            <w:i/>
            <w:iCs/>
          </w:rPr>
          <w:t>checked</w:t>
        </w:r>
        <w:r>
          <w:t xml:space="preserve"> attribute with a "yes" value. By doing so, this element will now </w:t>
        </w:r>
        <w:proofErr w:type="gramStart"/>
        <w:r>
          <w:t>default to a checked status each time</w:t>
        </w:r>
        <w:proofErr w:type="gramEnd"/>
        <w:r>
          <w:t xml:space="preserve"> the HTML page is loaded.</w:t>
        </w:r>
      </w:ins>
    </w:p>
    <w:p w:rsidR="00AE3CBD" w:rsidRDefault="00AE3CBD" w:rsidP="00AE3CBD">
      <w:pPr>
        <w:pStyle w:val="Heading2"/>
        <w:rPr>
          <w:ins w:id="1938" w:author="Unknown"/>
        </w:rPr>
      </w:pPr>
      <w:ins w:id="1939" w:author="Unknown">
        <w:r>
          <w:t>HTML Checkbox Selected Code:</w:t>
        </w:r>
      </w:ins>
    </w:p>
    <w:p w:rsidR="00AE3CBD" w:rsidRDefault="00AE3CBD" w:rsidP="00AE3CBD">
      <w:pPr>
        <w:pStyle w:val="HTMLPreformatted"/>
        <w:rPr>
          <w:ins w:id="1940" w:author="Unknown"/>
        </w:rPr>
      </w:pPr>
      <w:ins w:id="1941" w:author="Unknown">
        <w:r>
          <w:t>&lt;form name="</w:t>
        </w:r>
        <w:proofErr w:type="spellStart"/>
        <w:r>
          <w:t>myWebForm</w:t>
        </w:r>
        <w:proofErr w:type="spellEnd"/>
        <w:r>
          <w:t>" action="mailto:youremail@email.com" method="post"&gt;</w:t>
        </w:r>
      </w:ins>
    </w:p>
    <w:p w:rsidR="00AE3CBD" w:rsidRDefault="00AE3CBD" w:rsidP="00AE3CBD">
      <w:pPr>
        <w:pStyle w:val="HTMLPreformatted"/>
        <w:rPr>
          <w:ins w:id="1942" w:author="Unknown"/>
        </w:rPr>
      </w:pPr>
      <w:ins w:id="1943" w:author="Unknown">
        <w:r>
          <w:t xml:space="preserve">&lt;p&gt;Please select every sport that you play.&lt;/p&gt; Soccer: &lt;input type="checkbox" </w:t>
        </w:r>
        <w:r>
          <w:rPr>
            <w:color w:val="FF0000"/>
          </w:rPr>
          <w:t>checked="yes"</w:t>
        </w:r>
        <w:r>
          <w:t xml:space="preserve"> name="sports" value="soccer" /&gt; &lt;</w:t>
        </w:r>
        <w:proofErr w:type="spellStart"/>
        <w:r>
          <w:t>br</w:t>
        </w:r>
        <w:proofErr w:type="spellEnd"/>
        <w:r>
          <w:t xml:space="preserve"> /&gt; Football: &lt;input type="checkbox" name="sports" value="football" /&gt; &lt;</w:t>
        </w:r>
        <w:proofErr w:type="spellStart"/>
        <w:r>
          <w:t>br</w:t>
        </w:r>
        <w:proofErr w:type="spellEnd"/>
        <w:r>
          <w:t xml:space="preserve"> /&gt; Baseball: &lt;input type="checkbox" name="sports" value="baseball" /&gt; &lt;</w:t>
        </w:r>
        <w:proofErr w:type="spellStart"/>
        <w:r>
          <w:t>br</w:t>
        </w:r>
        <w:proofErr w:type="spellEnd"/>
        <w:r>
          <w:t xml:space="preserve"> /&gt; Basketball: &lt;input type="checkbox" </w:t>
        </w:r>
        <w:r>
          <w:rPr>
            <w:color w:val="FF0000"/>
          </w:rPr>
          <w:t>checked="yes"</w:t>
        </w:r>
        <w:r>
          <w:t xml:space="preserve"> name="sports" value="basketball" /&gt;</w:t>
        </w:r>
      </w:ins>
    </w:p>
    <w:p w:rsidR="00AE3CBD" w:rsidRDefault="00AE3CBD" w:rsidP="00AE3CBD">
      <w:pPr>
        <w:pStyle w:val="HTMLPreformatted"/>
        <w:rPr>
          <w:ins w:id="1944" w:author="Unknown"/>
        </w:rPr>
      </w:pPr>
      <w:ins w:id="1945" w:author="Unknown">
        <w:r>
          <w:t>&lt;/form&gt;</w:t>
        </w:r>
      </w:ins>
    </w:p>
    <w:p w:rsidR="00AE3CBD" w:rsidRDefault="00AE3CBD" w:rsidP="00AE3CBD">
      <w:pPr>
        <w:pStyle w:val="Heading2"/>
        <w:rPr>
          <w:ins w:id="1946" w:author="Unknown"/>
        </w:rPr>
      </w:pPr>
      <w:ins w:id="1947" w:author="Unknown">
        <w:r>
          <w:t>HTML Pre-Selected Checkboxes:</w:t>
        </w:r>
      </w:ins>
    </w:p>
    <w:p w:rsidR="00AE3CBD" w:rsidRDefault="00AE3CBD" w:rsidP="00AE3CBD">
      <w:pPr>
        <w:rPr>
          <w:ins w:id="1948" w:author="Unknown"/>
        </w:rPr>
      </w:pPr>
      <w:ins w:id="1949" w:author="Unknown">
        <w:r>
          <w:t>Please select every sport that you play.</w:t>
        </w:r>
        <w:r>
          <w:br/>
          <w:t xml:space="preserve">Soccer: </w:t>
        </w:r>
        <w:r w:rsidR="000419BE">
          <w:object w:dxaOrig="4320" w:dyaOrig="4320">
            <v:shape id="_x0000_i1168" type="#_x0000_t75" style="width:20.25pt;height:18pt" o:ole="">
              <v:imagedata r:id="rId59" o:title=""/>
            </v:shape>
            <w:control r:id="rId60" w:name="DefaultOcxName43" w:shapeid="_x0000_i1168"/>
          </w:object>
        </w:r>
        <w:r>
          <w:br/>
          <w:t xml:space="preserve">Football: </w:t>
        </w:r>
        <w:r w:rsidR="000419BE">
          <w:object w:dxaOrig="4320" w:dyaOrig="4320">
            <v:shape id="_x0000_i1170" type="#_x0000_t75" style="width:20.25pt;height:18pt" o:ole="">
              <v:imagedata r:id="rId16" o:title=""/>
            </v:shape>
            <w:control r:id="rId61" w:name="DefaultOcxName52" w:shapeid="_x0000_i1170"/>
          </w:object>
        </w:r>
        <w:r>
          <w:br/>
          <w:t xml:space="preserve">Baseball: </w:t>
        </w:r>
        <w:r w:rsidR="000419BE">
          <w:object w:dxaOrig="4320" w:dyaOrig="4320">
            <v:shape id="_x0000_i1172" type="#_x0000_t75" style="width:20.25pt;height:18pt" o:ole="">
              <v:imagedata r:id="rId16" o:title=""/>
            </v:shape>
            <w:control r:id="rId62" w:name="DefaultOcxName61" w:shapeid="_x0000_i1172"/>
          </w:object>
        </w:r>
        <w:r>
          <w:br/>
          <w:t xml:space="preserve">Basketball: </w:t>
        </w:r>
        <w:r w:rsidR="000419BE">
          <w:object w:dxaOrig="4320" w:dyaOrig="4320">
            <v:shape id="_x0000_i1174" type="#_x0000_t75" style="width:20.25pt;height:18pt" o:ole="">
              <v:imagedata r:id="rId59" o:title=""/>
            </v:shape>
            <w:control r:id="rId63" w:name="DefaultOcxName71" w:shapeid="_x0000_i1174"/>
          </w:object>
        </w:r>
      </w:ins>
    </w:p>
    <w:p w:rsidR="00AE3CBD" w:rsidRDefault="00AE3CBD"/>
    <w:p w:rsidR="00AE3CBD" w:rsidRDefault="00AE3CBD" w:rsidP="00AE3CBD">
      <w:pPr>
        <w:pStyle w:val="Heading1"/>
      </w:pPr>
      <w:r>
        <w:t>HTML - Radio Forms</w:t>
      </w:r>
    </w:p>
    <w:p w:rsidR="00AE3CBD" w:rsidRDefault="00AE3CBD" w:rsidP="00AE3CBD">
      <w:pPr>
        <w:pStyle w:val="NormalWeb"/>
      </w:pPr>
      <w:r>
        <w:t>Radio form elements resemble the "Scan-</w:t>
      </w:r>
      <w:proofErr w:type="spellStart"/>
      <w:r>
        <w:t>Tron</w:t>
      </w:r>
      <w:proofErr w:type="spellEnd"/>
      <w:r>
        <w:t>" sheets you may have used when you were in school to take a test. They basically allow the user to "bubble" in their choice and limit each question to only one selection per radio group.</w:t>
      </w:r>
    </w:p>
    <w:p w:rsidR="00AE3CBD" w:rsidRDefault="000419BE" w:rsidP="00AE3CBD">
      <w:pPr>
        <w:jc w:val="center"/>
        <w:rPr>
          <w:ins w:id="1950" w:author="Unknown"/>
        </w:rPr>
      </w:pPr>
      <w:ins w:id="1951" w:author="Unknown">
        <w:r>
          <w:fldChar w:fldCharType="begin"/>
        </w:r>
        <w:r w:rsidR="00AE3CBD">
          <w:instrText xml:space="preserve"> HYPERLINK "http://www.tizag.com/about/advertise.php" </w:instrText>
        </w:r>
        <w:r>
          <w:fldChar w:fldCharType="separate"/>
        </w:r>
        <w:r w:rsidR="00AE3CBD">
          <w:rPr>
            <w:rStyle w:val="Hyperlink"/>
            <w:b/>
            <w:bCs/>
          </w:rPr>
          <w:t>Advertise on Tizag.com</w:t>
        </w:r>
        <w:r>
          <w:fldChar w:fldCharType="end"/>
        </w:r>
        <w:r w:rsidR="00AE3CBD">
          <w:t xml:space="preserve"> </w:t>
        </w:r>
      </w:ins>
    </w:p>
    <w:p w:rsidR="00AE3CBD" w:rsidRDefault="00AE3CBD" w:rsidP="00AE3CBD">
      <w:pPr>
        <w:pStyle w:val="NormalWeb"/>
        <w:rPr>
          <w:ins w:id="1952" w:author="Unknown"/>
        </w:rPr>
      </w:pPr>
      <w:ins w:id="1953" w:author="Unknown">
        <w:r>
          <w:t xml:space="preserve">Place a radio element on to your web page by setting the </w:t>
        </w:r>
        <w:r>
          <w:rPr>
            <w:i/>
            <w:iCs/>
          </w:rPr>
          <w:t>type</w:t>
        </w:r>
        <w:r>
          <w:t xml:space="preserve"> attribute of the &lt;input&gt; tag to "radio".</w:t>
        </w:r>
      </w:ins>
    </w:p>
    <w:p w:rsidR="00AE3CBD" w:rsidRDefault="00AE3CBD" w:rsidP="00AE3CBD">
      <w:pPr>
        <w:pStyle w:val="Heading2"/>
        <w:rPr>
          <w:ins w:id="1954" w:author="Unknown"/>
        </w:rPr>
      </w:pPr>
      <w:ins w:id="1955" w:author="Unknown">
        <w:r>
          <w:t>HTML Radio Input Code:</w:t>
        </w:r>
      </w:ins>
    </w:p>
    <w:p w:rsidR="00AE3CBD" w:rsidRDefault="00AE3CBD" w:rsidP="00AE3CBD">
      <w:pPr>
        <w:pStyle w:val="HTMLPreformatted"/>
        <w:rPr>
          <w:ins w:id="1956" w:author="Unknown"/>
        </w:rPr>
      </w:pPr>
      <w:ins w:id="1957" w:author="Unknown">
        <w:r>
          <w:t>&lt;form name="</w:t>
        </w:r>
        <w:proofErr w:type="spellStart"/>
        <w:r>
          <w:t>myWebForm</w:t>
        </w:r>
        <w:proofErr w:type="spellEnd"/>
        <w:r>
          <w:t>" action="mailto:youremail@email.com" method="post"&gt;</w:t>
        </w:r>
      </w:ins>
    </w:p>
    <w:p w:rsidR="00AE3CBD" w:rsidRDefault="00AE3CBD" w:rsidP="00AE3CBD">
      <w:pPr>
        <w:pStyle w:val="HTMLPreformatted"/>
        <w:rPr>
          <w:ins w:id="1958" w:author="Unknown"/>
        </w:rPr>
      </w:pPr>
      <w:ins w:id="1959" w:author="Unknown">
        <w:r>
          <w:t>&lt;h4&gt;Please select your favorite food category</w:t>
        </w:r>
        <w:proofErr w:type="gramStart"/>
        <w:r>
          <w:t>.&lt;</w:t>
        </w:r>
        <w:proofErr w:type="gramEnd"/>
        <w:r>
          <w:t>/h4&gt;</w:t>
        </w:r>
      </w:ins>
    </w:p>
    <w:p w:rsidR="00AE3CBD" w:rsidRDefault="00AE3CBD" w:rsidP="00AE3CBD">
      <w:pPr>
        <w:pStyle w:val="HTMLPreformatted"/>
        <w:rPr>
          <w:ins w:id="1960" w:author="Unknown"/>
        </w:rPr>
      </w:pPr>
      <w:ins w:id="1961" w:author="Unknown">
        <w:r>
          <w:t xml:space="preserve">&lt;input </w:t>
        </w:r>
        <w:r>
          <w:rPr>
            <w:color w:val="FF0000"/>
          </w:rPr>
          <w:t>type="radio" name="food"</w:t>
        </w:r>
        <w:r>
          <w:t xml:space="preserve"> /</w:t>
        </w:r>
        <w:proofErr w:type="gramStart"/>
        <w:r>
          <w:t>&gt; :</w:t>
        </w:r>
        <w:proofErr w:type="gramEnd"/>
        <w:r>
          <w:t xml:space="preserve"> Italian&lt;</w:t>
        </w:r>
        <w:proofErr w:type="spellStart"/>
        <w:r>
          <w:t>br</w:t>
        </w:r>
        <w:proofErr w:type="spellEnd"/>
        <w:r>
          <w:t xml:space="preserve"> /&gt;</w:t>
        </w:r>
      </w:ins>
    </w:p>
    <w:p w:rsidR="00AE3CBD" w:rsidRDefault="00AE3CBD" w:rsidP="00AE3CBD">
      <w:pPr>
        <w:pStyle w:val="HTMLPreformatted"/>
        <w:rPr>
          <w:ins w:id="1962" w:author="Unknown"/>
        </w:rPr>
      </w:pPr>
      <w:ins w:id="1963" w:author="Unknown">
        <w:r>
          <w:t xml:space="preserve">&lt;input </w:t>
        </w:r>
        <w:r>
          <w:rPr>
            <w:color w:val="FF0000"/>
          </w:rPr>
          <w:t>type="radio" name="food"</w:t>
        </w:r>
        <w:r>
          <w:t xml:space="preserve"> /</w:t>
        </w:r>
        <w:proofErr w:type="gramStart"/>
        <w:r>
          <w:t>&gt; :</w:t>
        </w:r>
        <w:proofErr w:type="gramEnd"/>
        <w:r>
          <w:t xml:space="preserve"> Greek&lt;</w:t>
        </w:r>
        <w:proofErr w:type="spellStart"/>
        <w:r>
          <w:t>br</w:t>
        </w:r>
        <w:proofErr w:type="spellEnd"/>
        <w:r>
          <w:t xml:space="preserve"> /&gt;</w:t>
        </w:r>
      </w:ins>
    </w:p>
    <w:p w:rsidR="00AE3CBD" w:rsidRDefault="00AE3CBD" w:rsidP="00AE3CBD">
      <w:pPr>
        <w:pStyle w:val="HTMLPreformatted"/>
        <w:rPr>
          <w:ins w:id="1964" w:author="Unknown"/>
        </w:rPr>
      </w:pPr>
      <w:ins w:id="1965" w:author="Unknown">
        <w:r>
          <w:t xml:space="preserve">&lt;input </w:t>
        </w:r>
        <w:r>
          <w:rPr>
            <w:color w:val="FF0000"/>
          </w:rPr>
          <w:t>type="radio" name="food"</w:t>
        </w:r>
        <w:r>
          <w:t xml:space="preserve"> /</w:t>
        </w:r>
        <w:proofErr w:type="gramStart"/>
        <w:r>
          <w:t>&gt; :</w:t>
        </w:r>
        <w:proofErr w:type="gramEnd"/>
        <w:r>
          <w:t xml:space="preserve"> Chinese&lt;</w:t>
        </w:r>
        <w:proofErr w:type="spellStart"/>
        <w:r>
          <w:t>br</w:t>
        </w:r>
        <w:proofErr w:type="spellEnd"/>
        <w:r>
          <w:t xml:space="preserve"> /&gt;</w:t>
        </w:r>
      </w:ins>
    </w:p>
    <w:p w:rsidR="00AE3CBD" w:rsidRDefault="00AE3CBD" w:rsidP="00AE3CBD">
      <w:pPr>
        <w:pStyle w:val="HTMLPreformatted"/>
        <w:rPr>
          <w:ins w:id="1966" w:author="Unknown"/>
        </w:rPr>
      </w:pPr>
      <w:ins w:id="1967" w:author="Unknown">
        <w:r>
          <w:t>&lt;/form&gt;</w:t>
        </w:r>
      </w:ins>
    </w:p>
    <w:p w:rsidR="00AE3CBD" w:rsidRDefault="00AE3CBD" w:rsidP="00AE3CBD">
      <w:pPr>
        <w:pStyle w:val="Heading2"/>
        <w:rPr>
          <w:ins w:id="1968" w:author="Unknown"/>
        </w:rPr>
      </w:pPr>
      <w:ins w:id="1969" w:author="Unknown">
        <w:r>
          <w:lastRenderedPageBreak/>
          <w:t>HTML Radio Fields:</w:t>
        </w:r>
      </w:ins>
    </w:p>
    <w:p w:rsidR="00AE3CBD" w:rsidRDefault="00AE3CBD" w:rsidP="00AE3CBD">
      <w:pPr>
        <w:pStyle w:val="Heading4"/>
        <w:rPr>
          <w:ins w:id="1970" w:author="Unknown"/>
        </w:rPr>
      </w:pPr>
      <w:ins w:id="1971" w:author="Unknown">
        <w:r>
          <w:t>Please select your favorite food category.</w:t>
        </w:r>
      </w:ins>
    </w:p>
    <w:p w:rsidR="00AE3CBD" w:rsidRDefault="000419BE" w:rsidP="00AE3CBD">
      <w:pPr>
        <w:rPr>
          <w:ins w:id="1972" w:author="Unknown"/>
        </w:rPr>
      </w:pPr>
      <w:ins w:id="1973" w:author="Unknown">
        <w:r>
          <w:object w:dxaOrig="4320" w:dyaOrig="4320">
            <v:shape id="_x0000_i1176" type="#_x0000_t75" style="width:20.25pt;height:18pt" o:ole="">
              <v:imagedata r:id="rId24" o:title=""/>
            </v:shape>
            <w:control r:id="rId64" w:name="DefaultOcxName27" w:shapeid="_x0000_i1176"/>
          </w:object>
        </w:r>
        <w:r w:rsidR="00AE3CBD">
          <w:t>: Italian</w:t>
        </w:r>
        <w:r w:rsidR="00AE3CBD">
          <w:br/>
        </w:r>
        <w:r>
          <w:object w:dxaOrig="4320" w:dyaOrig="4320">
            <v:shape id="_x0000_i1178" type="#_x0000_t75" style="width:20.25pt;height:18pt" o:ole="">
              <v:imagedata r:id="rId24" o:title=""/>
            </v:shape>
            <w:control r:id="rId65" w:name="DefaultOcxName113" w:shapeid="_x0000_i1178"/>
          </w:object>
        </w:r>
        <w:r w:rsidR="00AE3CBD">
          <w:t>: Greek</w:t>
        </w:r>
        <w:r w:rsidR="00AE3CBD">
          <w:br/>
        </w:r>
        <w:r>
          <w:object w:dxaOrig="4320" w:dyaOrig="4320">
            <v:shape id="_x0000_i1180" type="#_x0000_t75" style="width:20.25pt;height:18pt" o:ole="">
              <v:imagedata r:id="rId24" o:title=""/>
            </v:shape>
            <w:control r:id="rId66" w:name="DefaultOcxName26" w:shapeid="_x0000_i1180"/>
          </w:object>
        </w:r>
        <w:r w:rsidR="00AE3CBD">
          <w:t>: Chinese</w:t>
        </w:r>
      </w:ins>
    </w:p>
    <w:p w:rsidR="00AE3CBD" w:rsidRDefault="00AE3CBD" w:rsidP="00AE3CBD">
      <w:pPr>
        <w:pStyle w:val="NormalWeb"/>
        <w:rPr>
          <w:ins w:id="1974" w:author="Unknown"/>
        </w:rPr>
      </w:pPr>
      <w:ins w:id="1975" w:author="Unknown">
        <w:r>
          <w:t>By naming each field similarly with a type of cuisine, we have created a relation, or a "grouping," of radio elements. This is how we link each element together and assure that the user is able to select only one answer.</w:t>
        </w:r>
      </w:ins>
    </w:p>
    <w:p w:rsidR="00AE3CBD" w:rsidRDefault="00AE3CBD" w:rsidP="00AE3CBD">
      <w:pPr>
        <w:pStyle w:val="NormalWeb"/>
        <w:rPr>
          <w:ins w:id="1976" w:author="Unknown"/>
        </w:rPr>
      </w:pPr>
      <w:ins w:id="1977" w:author="Unknown">
        <w:r>
          <w:t>Let's now take a look at how we can group together different sets of radio elements and simulate capturing two pieces of user data: gender and favorite food.</w:t>
        </w:r>
      </w:ins>
    </w:p>
    <w:p w:rsidR="00AE3CBD" w:rsidRDefault="00AE3CBD" w:rsidP="00AE3CBD">
      <w:pPr>
        <w:pStyle w:val="Heading2"/>
        <w:rPr>
          <w:ins w:id="1978" w:author="Unknown"/>
        </w:rPr>
      </w:pPr>
      <w:ins w:id="1979" w:author="Unknown">
        <w:r>
          <w:t>HTML Multiple Radios:</w:t>
        </w:r>
      </w:ins>
    </w:p>
    <w:p w:rsidR="00AE3CBD" w:rsidRDefault="00AE3CBD" w:rsidP="00AE3CBD">
      <w:pPr>
        <w:pStyle w:val="HTMLPreformatted"/>
        <w:rPr>
          <w:ins w:id="1980" w:author="Unknown"/>
        </w:rPr>
      </w:pPr>
      <w:ins w:id="1981" w:author="Unknown">
        <w:r>
          <w:t>&lt;form name="</w:t>
        </w:r>
        <w:proofErr w:type="spellStart"/>
        <w:r>
          <w:t>myWebForm</w:t>
        </w:r>
        <w:proofErr w:type="spellEnd"/>
        <w:r>
          <w:t>" action="mailto:youremail@email.com" method="post"&gt;</w:t>
        </w:r>
      </w:ins>
    </w:p>
    <w:p w:rsidR="00AE3CBD" w:rsidRDefault="00AE3CBD" w:rsidP="00AE3CBD">
      <w:pPr>
        <w:pStyle w:val="HTMLPreformatted"/>
        <w:rPr>
          <w:ins w:id="1982" w:author="Unknown"/>
        </w:rPr>
      </w:pPr>
      <w:ins w:id="1983" w:author="Unknown">
        <w:r>
          <w:t>&lt;h4&gt;Please select your favorite food category</w:t>
        </w:r>
        <w:proofErr w:type="gramStart"/>
        <w:r>
          <w:t>.&lt;</w:t>
        </w:r>
        <w:proofErr w:type="gramEnd"/>
        <w:r>
          <w:t>/h4&gt;</w:t>
        </w:r>
      </w:ins>
    </w:p>
    <w:p w:rsidR="00AE3CBD" w:rsidRDefault="00AE3CBD" w:rsidP="00AE3CBD">
      <w:pPr>
        <w:pStyle w:val="HTMLPreformatted"/>
        <w:rPr>
          <w:ins w:id="1984" w:author="Unknown"/>
        </w:rPr>
      </w:pPr>
      <w:ins w:id="1985" w:author="Unknown">
        <w:r>
          <w:t xml:space="preserve">&lt;input </w:t>
        </w:r>
        <w:r>
          <w:rPr>
            <w:color w:val="FF0000"/>
          </w:rPr>
          <w:t>type="radio" name="food"</w:t>
        </w:r>
        <w:r>
          <w:t xml:space="preserve"> /</w:t>
        </w:r>
        <w:proofErr w:type="gramStart"/>
        <w:r>
          <w:t>&gt; :</w:t>
        </w:r>
        <w:proofErr w:type="gramEnd"/>
        <w:r>
          <w:t xml:space="preserve"> Italian&lt;</w:t>
        </w:r>
        <w:proofErr w:type="spellStart"/>
        <w:r>
          <w:t>br</w:t>
        </w:r>
        <w:proofErr w:type="spellEnd"/>
        <w:r>
          <w:t xml:space="preserve"> /&gt;</w:t>
        </w:r>
      </w:ins>
    </w:p>
    <w:p w:rsidR="00AE3CBD" w:rsidRDefault="00AE3CBD" w:rsidP="00AE3CBD">
      <w:pPr>
        <w:pStyle w:val="HTMLPreformatted"/>
        <w:rPr>
          <w:ins w:id="1986" w:author="Unknown"/>
        </w:rPr>
      </w:pPr>
      <w:ins w:id="1987" w:author="Unknown">
        <w:r>
          <w:t xml:space="preserve">&lt;input </w:t>
        </w:r>
        <w:r>
          <w:rPr>
            <w:color w:val="FF0000"/>
          </w:rPr>
          <w:t>type="radio" name="food"</w:t>
        </w:r>
        <w:r>
          <w:t xml:space="preserve"> /</w:t>
        </w:r>
        <w:proofErr w:type="gramStart"/>
        <w:r>
          <w:t>&gt; :</w:t>
        </w:r>
        <w:proofErr w:type="gramEnd"/>
        <w:r>
          <w:t xml:space="preserve"> Greek&lt;</w:t>
        </w:r>
        <w:proofErr w:type="spellStart"/>
        <w:r>
          <w:t>br</w:t>
        </w:r>
        <w:proofErr w:type="spellEnd"/>
        <w:r>
          <w:t xml:space="preserve"> /&gt;</w:t>
        </w:r>
      </w:ins>
    </w:p>
    <w:p w:rsidR="00AE3CBD" w:rsidRDefault="00AE3CBD" w:rsidP="00AE3CBD">
      <w:pPr>
        <w:pStyle w:val="HTMLPreformatted"/>
        <w:rPr>
          <w:ins w:id="1988" w:author="Unknown"/>
        </w:rPr>
      </w:pPr>
      <w:ins w:id="1989" w:author="Unknown">
        <w:r>
          <w:t xml:space="preserve">&lt;input </w:t>
        </w:r>
        <w:r>
          <w:rPr>
            <w:color w:val="FF0000"/>
          </w:rPr>
          <w:t>type="radio" name="food"</w:t>
        </w:r>
        <w:r>
          <w:t xml:space="preserve"> /</w:t>
        </w:r>
        <w:proofErr w:type="gramStart"/>
        <w:r>
          <w:t>&gt; :</w:t>
        </w:r>
        <w:proofErr w:type="gramEnd"/>
        <w:r>
          <w:t xml:space="preserve"> Chinese&lt;</w:t>
        </w:r>
        <w:proofErr w:type="spellStart"/>
        <w:r>
          <w:t>br</w:t>
        </w:r>
        <w:proofErr w:type="spellEnd"/>
        <w:r>
          <w:t xml:space="preserve"> /&gt;</w:t>
        </w:r>
      </w:ins>
    </w:p>
    <w:p w:rsidR="00AE3CBD" w:rsidRDefault="00AE3CBD" w:rsidP="00AE3CBD">
      <w:pPr>
        <w:pStyle w:val="HTMLPreformatted"/>
        <w:rPr>
          <w:ins w:id="1990" w:author="Unknown"/>
        </w:rPr>
      </w:pPr>
      <w:ins w:id="1991" w:author="Unknown">
        <w:r>
          <w:t>&lt;h4&gt;Please select your gender</w:t>
        </w:r>
        <w:proofErr w:type="gramStart"/>
        <w:r>
          <w:t>.&lt;</w:t>
        </w:r>
        <w:proofErr w:type="gramEnd"/>
        <w:r>
          <w:t>/h4&gt;</w:t>
        </w:r>
      </w:ins>
    </w:p>
    <w:p w:rsidR="00AE3CBD" w:rsidRDefault="00AE3CBD" w:rsidP="00AE3CBD">
      <w:pPr>
        <w:pStyle w:val="HTMLPreformatted"/>
        <w:rPr>
          <w:ins w:id="1992" w:author="Unknown"/>
        </w:rPr>
      </w:pPr>
      <w:ins w:id="1993" w:author="Unknown">
        <w:r>
          <w:t xml:space="preserve">&lt;input </w:t>
        </w:r>
        <w:r>
          <w:rPr>
            <w:color w:val="FF0000"/>
          </w:rPr>
          <w:t>type="radio" name="gender"</w:t>
        </w:r>
        <w:r>
          <w:t xml:space="preserve"> /</w:t>
        </w:r>
        <w:proofErr w:type="gramStart"/>
        <w:r>
          <w:t>&gt; :</w:t>
        </w:r>
        <w:proofErr w:type="gramEnd"/>
        <w:r>
          <w:t xml:space="preserve"> Male&lt;</w:t>
        </w:r>
        <w:proofErr w:type="spellStart"/>
        <w:r>
          <w:t>br</w:t>
        </w:r>
        <w:proofErr w:type="spellEnd"/>
        <w:r>
          <w:t xml:space="preserve"> /&gt;</w:t>
        </w:r>
      </w:ins>
    </w:p>
    <w:p w:rsidR="00AE3CBD" w:rsidRDefault="00AE3CBD" w:rsidP="00AE3CBD">
      <w:pPr>
        <w:pStyle w:val="HTMLPreformatted"/>
        <w:rPr>
          <w:ins w:id="1994" w:author="Unknown"/>
        </w:rPr>
      </w:pPr>
      <w:ins w:id="1995" w:author="Unknown">
        <w:r>
          <w:t xml:space="preserve">&lt;input </w:t>
        </w:r>
        <w:r>
          <w:rPr>
            <w:color w:val="FF0000"/>
          </w:rPr>
          <w:t>type="radio" name="gender"</w:t>
        </w:r>
        <w:r>
          <w:t xml:space="preserve"> /</w:t>
        </w:r>
        <w:proofErr w:type="gramStart"/>
        <w:r>
          <w:t>&gt; :</w:t>
        </w:r>
        <w:proofErr w:type="gramEnd"/>
        <w:r>
          <w:t xml:space="preserve"> Female&lt;</w:t>
        </w:r>
        <w:proofErr w:type="spellStart"/>
        <w:r>
          <w:t>br</w:t>
        </w:r>
        <w:proofErr w:type="spellEnd"/>
        <w:r>
          <w:t xml:space="preserve"> /&gt;</w:t>
        </w:r>
      </w:ins>
    </w:p>
    <w:p w:rsidR="00AE3CBD" w:rsidRDefault="00AE3CBD" w:rsidP="00AE3CBD">
      <w:pPr>
        <w:pStyle w:val="HTMLPreformatted"/>
        <w:rPr>
          <w:ins w:id="1996" w:author="Unknown"/>
        </w:rPr>
      </w:pPr>
      <w:ins w:id="1997" w:author="Unknown">
        <w:r>
          <w:t>Lt44/form&gt;</w:t>
        </w:r>
      </w:ins>
    </w:p>
    <w:p w:rsidR="00AE3CBD" w:rsidRDefault="00AE3CBD" w:rsidP="00AE3CBD">
      <w:pPr>
        <w:pStyle w:val="Heading2"/>
        <w:rPr>
          <w:ins w:id="1998" w:author="Unknown"/>
        </w:rPr>
      </w:pPr>
      <w:ins w:id="1999" w:author="Unknown">
        <w:r>
          <w:t>HTML Multiple Radio Fields:</w:t>
        </w:r>
      </w:ins>
    </w:p>
    <w:p w:rsidR="00AE3CBD" w:rsidRDefault="00AE3CBD" w:rsidP="00AE3CBD">
      <w:pPr>
        <w:pStyle w:val="Heading4"/>
        <w:rPr>
          <w:ins w:id="2000" w:author="Unknown"/>
        </w:rPr>
      </w:pPr>
      <w:ins w:id="2001" w:author="Unknown">
        <w:r>
          <w:t>Please select your favorite food category.</w:t>
        </w:r>
      </w:ins>
    </w:p>
    <w:p w:rsidR="00AE3CBD" w:rsidRDefault="000419BE" w:rsidP="00AE3CBD">
      <w:pPr>
        <w:rPr>
          <w:ins w:id="2002" w:author="Unknown"/>
        </w:rPr>
      </w:pPr>
      <w:ins w:id="2003" w:author="Unknown">
        <w:r>
          <w:object w:dxaOrig="4320" w:dyaOrig="4320">
            <v:shape id="_x0000_i1182" type="#_x0000_t75" style="width:20.25pt;height:18pt" o:ole="">
              <v:imagedata r:id="rId24" o:title=""/>
            </v:shape>
            <w:control r:id="rId67" w:name="DefaultOcxName35" w:shapeid="_x0000_i1182"/>
          </w:object>
        </w:r>
        <w:r w:rsidR="00AE3CBD">
          <w:t>: Italian</w:t>
        </w:r>
        <w:r w:rsidR="00AE3CBD">
          <w:br/>
        </w:r>
        <w:r>
          <w:object w:dxaOrig="4320" w:dyaOrig="4320">
            <v:shape id="_x0000_i1184" type="#_x0000_t75" style="width:20.25pt;height:18pt" o:ole="">
              <v:imagedata r:id="rId24" o:title=""/>
            </v:shape>
            <w:control r:id="rId68" w:name="DefaultOcxName44" w:shapeid="_x0000_i1184"/>
          </w:object>
        </w:r>
        <w:r w:rsidR="00AE3CBD">
          <w:t>: Greek</w:t>
        </w:r>
        <w:r w:rsidR="00AE3CBD">
          <w:br/>
        </w:r>
        <w:r>
          <w:object w:dxaOrig="4320" w:dyaOrig="4320">
            <v:shape id="_x0000_i1186" type="#_x0000_t75" style="width:20.25pt;height:18pt" o:ole="">
              <v:imagedata r:id="rId24" o:title=""/>
            </v:shape>
            <w:control r:id="rId69" w:name="DefaultOcxName53" w:shapeid="_x0000_i1186"/>
          </w:object>
        </w:r>
        <w:r w:rsidR="00AE3CBD">
          <w:t>: Chinese</w:t>
        </w:r>
      </w:ins>
    </w:p>
    <w:p w:rsidR="00AE3CBD" w:rsidRDefault="00AE3CBD" w:rsidP="00AE3CBD">
      <w:pPr>
        <w:pStyle w:val="Heading4"/>
        <w:rPr>
          <w:ins w:id="2004" w:author="Unknown"/>
        </w:rPr>
      </w:pPr>
      <w:ins w:id="2005" w:author="Unknown">
        <w:r>
          <w:t>Please select your gender.</w:t>
        </w:r>
      </w:ins>
    </w:p>
    <w:p w:rsidR="00AE3CBD" w:rsidRDefault="000419BE" w:rsidP="00AE3CBD">
      <w:pPr>
        <w:rPr>
          <w:ins w:id="2006" w:author="Unknown"/>
        </w:rPr>
      </w:pPr>
      <w:ins w:id="2007" w:author="Unknown">
        <w:r>
          <w:object w:dxaOrig="4320" w:dyaOrig="4320">
            <v:shape id="_x0000_i1188" type="#_x0000_t75" style="width:20.25pt;height:18pt" o:ole="">
              <v:imagedata r:id="rId24" o:title=""/>
            </v:shape>
            <w:control r:id="rId70" w:name="DefaultOcxName62" w:shapeid="_x0000_i1188"/>
          </w:object>
        </w:r>
        <w:r w:rsidR="00AE3CBD">
          <w:t>: Male</w:t>
        </w:r>
        <w:r w:rsidR="00AE3CBD">
          <w:br/>
        </w:r>
        <w:r>
          <w:object w:dxaOrig="4320" w:dyaOrig="4320">
            <v:shape id="_x0000_i1190" type="#_x0000_t75" style="width:20.25pt;height:18pt" o:ole="">
              <v:imagedata r:id="rId24" o:title=""/>
            </v:shape>
            <w:control r:id="rId71" w:name="DefaultOcxName72" w:shapeid="_x0000_i1190"/>
          </w:object>
        </w:r>
        <w:r w:rsidR="00AE3CBD">
          <w:t>: Female</w:t>
        </w:r>
      </w:ins>
    </w:p>
    <w:p w:rsidR="00AE3CBD" w:rsidRDefault="00AE3CBD" w:rsidP="00AE3CBD">
      <w:pPr>
        <w:pStyle w:val="NormalWeb"/>
        <w:rPr>
          <w:ins w:id="2008" w:author="Unknown"/>
        </w:rPr>
      </w:pPr>
      <w:ins w:id="2009" w:author="Unknown">
        <w:r>
          <w:t xml:space="preserve">Words/values applied to the </w:t>
        </w:r>
        <w:r>
          <w:rPr>
            <w:i/>
            <w:iCs/>
          </w:rPr>
          <w:t>value</w:t>
        </w:r>
        <w:r>
          <w:t xml:space="preserve"> attribute is the value or 'answer' passed to any server-side script language we may have in place to record the results.</w:t>
        </w:r>
      </w:ins>
    </w:p>
    <w:p w:rsidR="00AE3CBD" w:rsidRDefault="00AE3CBD" w:rsidP="00AE3CBD">
      <w:pPr>
        <w:pStyle w:val="Heading1"/>
        <w:rPr>
          <w:ins w:id="2010" w:author="Unknown"/>
        </w:rPr>
      </w:pPr>
      <w:ins w:id="2011" w:author="Unknown">
        <w:r>
          <w:t>HTML - Radio: The Checked Attribute</w:t>
        </w:r>
      </w:ins>
    </w:p>
    <w:p w:rsidR="00AE3CBD" w:rsidRDefault="00AE3CBD" w:rsidP="00AE3CBD">
      <w:pPr>
        <w:pStyle w:val="NormalWeb"/>
        <w:rPr>
          <w:ins w:id="2012" w:author="Unknown"/>
        </w:rPr>
      </w:pPr>
      <w:ins w:id="2013" w:author="Unknown">
        <w:r>
          <w:lastRenderedPageBreak/>
          <w:t xml:space="preserve">By using the </w:t>
        </w:r>
        <w:r>
          <w:rPr>
            <w:i/>
            <w:iCs/>
          </w:rPr>
          <w:t>checked</w:t>
        </w:r>
        <w:r>
          <w:t xml:space="preserve"> attribute, we adjust the form to load with a value already checked as the default setting.</w:t>
        </w:r>
      </w:ins>
    </w:p>
    <w:p w:rsidR="00AE3CBD" w:rsidRDefault="00AE3CBD" w:rsidP="00AE3CBD">
      <w:pPr>
        <w:pStyle w:val="Heading2"/>
        <w:rPr>
          <w:ins w:id="2014" w:author="Unknown"/>
        </w:rPr>
      </w:pPr>
      <w:ins w:id="2015" w:author="Unknown">
        <w:r>
          <w:t>HTML Code:</w:t>
        </w:r>
      </w:ins>
    </w:p>
    <w:p w:rsidR="00AE3CBD" w:rsidRDefault="00AE3CBD" w:rsidP="00AE3CBD">
      <w:pPr>
        <w:pStyle w:val="HTMLPreformatted"/>
        <w:rPr>
          <w:ins w:id="2016" w:author="Unknown"/>
        </w:rPr>
      </w:pPr>
      <w:ins w:id="2017" w:author="Unknown">
        <w:r>
          <w:t>&lt;form name="</w:t>
        </w:r>
        <w:proofErr w:type="spellStart"/>
        <w:r>
          <w:t>myWebForm</w:t>
        </w:r>
        <w:proofErr w:type="spellEnd"/>
        <w:r>
          <w:t>" action="mailto:youremail@email.com" method="post"&gt;</w:t>
        </w:r>
      </w:ins>
    </w:p>
    <w:p w:rsidR="00AE3CBD" w:rsidRDefault="00AE3CBD" w:rsidP="00AE3CBD">
      <w:pPr>
        <w:pStyle w:val="HTMLPreformatted"/>
        <w:rPr>
          <w:ins w:id="2018" w:author="Unknown"/>
        </w:rPr>
      </w:pPr>
      <w:ins w:id="2019" w:author="Unknown">
        <w:r>
          <w:t>&lt;h4&gt;Please select your favorite food category</w:t>
        </w:r>
        <w:proofErr w:type="gramStart"/>
        <w:r>
          <w:t>.&lt;</w:t>
        </w:r>
        <w:proofErr w:type="gramEnd"/>
        <w:r>
          <w:t>/h4&gt;</w:t>
        </w:r>
      </w:ins>
    </w:p>
    <w:p w:rsidR="00AE3CBD" w:rsidRDefault="00AE3CBD" w:rsidP="00AE3CBD">
      <w:pPr>
        <w:pStyle w:val="HTMLPreformatted"/>
        <w:rPr>
          <w:ins w:id="2020" w:author="Unknown"/>
        </w:rPr>
      </w:pPr>
      <w:ins w:id="2021" w:author="Unknown">
        <w:r>
          <w:t xml:space="preserve">&lt;input type="radio" name="food" </w:t>
        </w:r>
        <w:r>
          <w:rPr>
            <w:color w:val="FF0000"/>
          </w:rPr>
          <w:t>checked="yes"</w:t>
        </w:r>
        <w:r>
          <w:t xml:space="preserve"> /</w:t>
        </w:r>
        <w:proofErr w:type="gramStart"/>
        <w:r>
          <w:t>&gt; :</w:t>
        </w:r>
        <w:proofErr w:type="gramEnd"/>
        <w:r>
          <w:t xml:space="preserve"> Italian&lt;</w:t>
        </w:r>
        <w:proofErr w:type="spellStart"/>
        <w:r>
          <w:t>br</w:t>
        </w:r>
        <w:proofErr w:type="spellEnd"/>
        <w:r>
          <w:t xml:space="preserve"> /&gt;</w:t>
        </w:r>
      </w:ins>
    </w:p>
    <w:p w:rsidR="00AE3CBD" w:rsidRDefault="00AE3CBD" w:rsidP="00AE3CBD">
      <w:pPr>
        <w:pStyle w:val="HTMLPreformatted"/>
        <w:rPr>
          <w:ins w:id="2022" w:author="Unknown"/>
        </w:rPr>
      </w:pPr>
      <w:ins w:id="2023" w:author="Unknown">
        <w:r>
          <w:t>&lt;input type="radio" name="food" /</w:t>
        </w:r>
        <w:proofErr w:type="gramStart"/>
        <w:r>
          <w:t>&gt; :</w:t>
        </w:r>
        <w:proofErr w:type="gramEnd"/>
        <w:r>
          <w:t xml:space="preserve"> Greek&lt;</w:t>
        </w:r>
        <w:proofErr w:type="spellStart"/>
        <w:r>
          <w:t>br</w:t>
        </w:r>
        <w:proofErr w:type="spellEnd"/>
        <w:r>
          <w:t xml:space="preserve"> /&gt;</w:t>
        </w:r>
      </w:ins>
    </w:p>
    <w:p w:rsidR="00AE3CBD" w:rsidRDefault="00AE3CBD" w:rsidP="00AE3CBD">
      <w:pPr>
        <w:pStyle w:val="HTMLPreformatted"/>
        <w:rPr>
          <w:ins w:id="2024" w:author="Unknown"/>
        </w:rPr>
      </w:pPr>
      <w:ins w:id="2025" w:author="Unknown">
        <w:r>
          <w:t>&lt;input type="radio" name="food" /</w:t>
        </w:r>
        <w:proofErr w:type="gramStart"/>
        <w:r>
          <w:t>&gt; :</w:t>
        </w:r>
        <w:proofErr w:type="gramEnd"/>
        <w:r>
          <w:t xml:space="preserve"> Chinese&lt;</w:t>
        </w:r>
        <w:proofErr w:type="spellStart"/>
        <w:r>
          <w:t>br</w:t>
        </w:r>
        <w:proofErr w:type="spellEnd"/>
        <w:r>
          <w:t xml:space="preserve"> /&gt;</w:t>
        </w:r>
      </w:ins>
    </w:p>
    <w:p w:rsidR="00AE3CBD" w:rsidRDefault="00AE3CBD" w:rsidP="00AE3CBD">
      <w:pPr>
        <w:pStyle w:val="HTMLPreformatted"/>
        <w:rPr>
          <w:ins w:id="2026" w:author="Unknown"/>
        </w:rPr>
      </w:pPr>
      <w:ins w:id="2027" w:author="Unknown">
        <w:r>
          <w:t>&lt;/form&gt;</w:t>
        </w:r>
      </w:ins>
    </w:p>
    <w:p w:rsidR="00AE3CBD" w:rsidRDefault="00AE3CBD" w:rsidP="00AE3CBD">
      <w:pPr>
        <w:pStyle w:val="Heading2"/>
        <w:rPr>
          <w:ins w:id="2028" w:author="Unknown"/>
        </w:rPr>
      </w:pPr>
      <w:ins w:id="2029" w:author="Unknown">
        <w:r>
          <w:t>Default Italian:</w:t>
        </w:r>
      </w:ins>
    </w:p>
    <w:p w:rsidR="00AE3CBD" w:rsidRDefault="00AE3CBD" w:rsidP="00AE3CBD">
      <w:pPr>
        <w:pStyle w:val="z-TopofForm"/>
      </w:pPr>
      <w:r>
        <w:t>Top of Form</w:t>
      </w:r>
    </w:p>
    <w:p w:rsidR="00AE3CBD" w:rsidRDefault="000419BE" w:rsidP="00AE3CBD">
      <w:pPr>
        <w:rPr>
          <w:ins w:id="2030" w:author="Unknown"/>
        </w:rPr>
      </w:pPr>
      <w:ins w:id="2031" w:author="Unknown">
        <w:r>
          <w:object w:dxaOrig="4320" w:dyaOrig="4320">
            <v:shape id="_x0000_i1192" type="#_x0000_t75" style="width:20.25pt;height:18pt" o:ole="">
              <v:imagedata r:id="rId72" o:title=""/>
            </v:shape>
            <w:control r:id="rId73" w:name="DefaultOcxName81" w:shapeid="_x0000_i1192"/>
          </w:object>
        </w:r>
        <w:r w:rsidR="00AE3CBD">
          <w:t>: Italian</w:t>
        </w:r>
        <w:r w:rsidR="00AE3CBD">
          <w:br/>
        </w:r>
        <w:r>
          <w:object w:dxaOrig="4320" w:dyaOrig="4320">
            <v:shape id="_x0000_i1194" type="#_x0000_t75" style="width:20.25pt;height:18pt" o:ole="">
              <v:imagedata r:id="rId24" o:title=""/>
            </v:shape>
            <w:control r:id="rId74" w:name="DefaultOcxName91" w:shapeid="_x0000_i1194"/>
          </w:object>
        </w:r>
        <w:r w:rsidR="00AE3CBD">
          <w:t>: Greek</w:t>
        </w:r>
        <w:r w:rsidR="00AE3CBD">
          <w:br/>
        </w:r>
        <w:r>
          <w:object w:dxaOrig="4320" w:dyaOrig="4320">
            <v:shape id="_x0000_i1196" type="#_x0000_t75" style="width:20.25pt;height:18pt" o:ole="">
              <v:imagedata r:id="rId24" o:title=""/>
            </v:shape>
            <w:control r:id="rId75" w:name="DefaultOcxName101" w:shapeid="_x0000_i1196"/>
          </w:object>
        </w:r>
        <w:r w:rsidR="00AE3CBD">
          <w:t>: Chinese</w:t>
        </w:r>
      </w:ins>
    </w:p>
    <w:p w:rsidR="00AE3CBD" w:rsidRDefault="00AE3CBD" w:rsidP="00AE3CBD">
      <w:pPr>
        <w:pStyle w:val="z-BottomofForm"/>
      </w:pPr>
      <w:r>
        <w:t>Bottom of Form</w:t>
      </w:r>
    </w:p>
    <w:p w:rsidR="00AE3CBD" w:rsidRDefault="00AE3CBD" w:rsidP="00AE3CBD">
      <w:pPr>
        <w:pStyle w:val="NormalWeb"/>
        <w:rPr>
          <w:ins w:id="2032" w:author="Unknown"/>
        </w:rPr>
      </w:pPr>
      <w:ins w:id="2033" w:author="Unknown">
        <w:r>
          <w:t xml:space="preserve">Using either/or logic, radios provide a very efficient way to capture very specific data from visitors. Remember to use </w:t>
        </w:r>
        <w:r>
          <w:rPr>
            <w:i/>
            <w:iCs/>
          </w:rPr>
          <w:t>radio</w:t>
        </w:r>
        <w:r>
          <w:t xml:space="preserve"> elements only when you'd like the viewer to select only a single value, just as you might expect to see when taking a multiple-choice test in school.</w:t>
        </w:r>
      </w:ins>
    </w:p>
    <w:p w:rsidR="0022092F" w:rsidRDefault="0022092F" w:rsidP="0022092F">
      <w:pPr>
        <w:pStyle w:val="Heading1"/>
      </w:pPr>
      <w:r>
        <w:t>HTML - Select Fields</w:t>
      </w:r>
    </w:p>
    <w:p w:rsidR="0022092F" w:rsidRDefault="0022092F" w:rsidP="0022092F">
      <w:pPr>
        <w:pStyle w:val="NormalWeb"/>
      </w:pPr>
      <w:r>
        <w:t xml:space="preserve">HTML </w:t>
      </w:r>
      <w:r>
        <w:rPr>
          <w:i/>
          <w:iCs/>
        </w:rPr>
        <w:t>select</w:t>
      </w:r>
      <w:r>
        <w:t xml:space="preserve"> fields provide essentially the same functionality as </w:t>
      </w:r>
      <w:hyperlink r:id="rId76" w:tooltip="HTML Checkbox Fields" w:history="1">
        <w:r>
          <w:rPr>
            <w:rStyle w:val="Hyperlink"/>
          </w:rPr>
          <w:t>HTML Checkbox Fields</w:t>
        </w:r>
      </w:hyperlink>
      <w:r>
        <w:t>. They allow the user to select one or more values from a pre-determined series of options.</w:t>
      </w:r>
    </w:p>
    <w:p w:rsidR="0022092F" w:rsidRDefault="000419BE" w:rsidP="0022092F">
      <w:pPr>
        <w:jc w:val="center"/>
        <w:rPr>
          <w:ins w:id="2034" w:author="Unknown"/>
        </w:rPr>
      </w:pPr>
      <w:ins w:id="2035" w:author="Unknown">
        <w:r>
          <w:fldChar w:fldCharType="begin"/>
        </w:r>
        <w:r w:rsidR="0022092F">
          <w:instrText xml:space="preserve"> HYPERLINK "http://www.tizag.com/about/advertise.php" </w:instrText>
        </w:r>
        <w:r>
          <w:fldChar w:fldCharType="separate"/>
        </w:r>
        <w:r w:rsidR="0022092F">
          <w:rPr>
            <w:rStyle w:val="Hyperlink"/>
            <w:b/>
            <w:bCs/>
          </w:rPr>
          <w:t>Advertise on Tizag.com</w:t>
        </w:r>
        <w:r>
          <w:fldChar w:fldCharType="end"/>
        </w:r>
        <w:r w:rsidR="0022092F">
          <w:t xml:space="preserve"> </w:t>
        </w:r>
      </w:ins>
    </w:p>
    <w:p w:rsidR="0022092F" w:rsidRDefault="0022092F" w:rsidP="0022092F">
      <w:pPr>
        <w:pStyle w:val="NormalWeb"/>
        <w:rPr>
          <w:ins w:id="2036" w:author="Unknown"/>
        </w:rPr>
      </w:pPr>
      <w:ins w:id="2037" w:author="Unknown">
        <w:r>
          <w:t>Incorporating a select field into a web page is done using the &lt;select&gt; tag. List values are then added to the field using the &lt;option&gt; tag, similar to how list items &lt;</w:t>
        </w:r>
        <w:proofErr w:type="spellStart"/>
        <w:r>
          <w:t>li</w:t>
        </w:r>
        <w:proofErr w:type="spellEnd"/>
        <w:r>
          <w:t>&gt; are added to ordered list elements (&lt;</w:t>
        </w:r>
        <w:proofErr w:type="spellStart"/>
        <w:r>
          <w:t>ol</w:t>
        </w:r>
        <w:proofErr w:type="spellEnd"/>
        <w:r>
          <w:t>&gt;).</w:t>
        </w:r>
      </w:ins>
    </w:p>
    <w:p w:rsidR="0022092F" w:rsidRDefault="0022092F" w:rsidP="0022092F">
      <w:pPr>
        <w:pStyle w:val="Heading2"/>
        <w:rPr>
          <w:ins w:id="2038" w:author="Unknown"/>
        </w:rPr>
      </w:pPr>
      <w:ins w:id="2039" w:author="Unknown">
        <w:r>
          <w:t xml:space="preserve">HTML Drop </w:t>
        </w:r>
        <w:proofErr w:type="gramStart"/>
        <w:r>
          <w:t>Down</w:t>
        </w:r>
        <w:proofErr w:type="gramEnd"/>
        <w:r>
          <w:t xml:space="preserve"> List:</w:t>
        </w:r>
      </w:ins>
    </w:p>
    <w:p w:rsidR="0022092F" w:rsidRDefault="0022092F" w:rsidP="0022092F">
      <w:pPr>
        <w:pStyle w:val="HTMLPreformatted"/>
        <w:rPr>
          <w:ins w:id="2040" w:author="Unknown"/>
        </w:rPr>
      </w:pPr>
      <w:ins w:id="2041" w:author="Unknown">
        <w:r>
          <w:t>&lt;select name="</w:t>
        </w:r>
        <w:proofErr w:type="spellStart"/>
        <w:r>
          <w:t>selectionField</w:t>
        </w:r>
        <w:proofErr w:type="spellEnd"/>
        <w:r>
          <w:t xml:space="preserve">"&gt; </w:t>
        </w:r>
      </w:ins>
    </w:p>
    <w:p w:rsidR="0022092F" w:rsidRDefault="0022092F" w:rsidP="0022092F">
      <w:pPr>
        <w:pStyle w:val="HTMLPreformatted"/>
        <w:rPr>
          <w:ins w:id="2042" w:author="Unknown"/>
        </w:rPr>
      </w:pPr>
      <w:ins w:id="2043" w:author="Unknown">
        <w:r>
          <w:t xml:space="preserve">  &lt;option value="CA" &gt;California -- CA &lt;/option&gt;</w:t>
        </w:r>
      </w:ins>
    </w:p>
    <w:p w:rsidR="0022092F" w:rsidRDefault="0022092F" w:rsidP="0022092F">
      <w:pPr>
        <w:pStyle w:val="HTMLPreformatted"/>
        <w:rPr>
          <w:ins w:id="2044" w:author="Unknown"/>
        </w:rPr>
      </w:pPr>
      <w:ins w:id="2045" w:author="Unknown">
        <w:r>
          <w:t xml:space="preserve">  &lt;option value="CO" &gt;Colorado -- CO&lt;/option&gt;</w:t>
        </w:r>
      </w:ins>
    </w:p>
    <w:p w:rsidR="0022092F" w:rsidRDefault="0022092F" w:rsidP="0022092F">
      <w:pPr>
        <w:pStyle w:val="HTMLPreformatted"/>
        <w:rPr>
          <w:ins w:id="2046" w:author="Unknown"/>
        </w:rPr>
      </w:pPr>
      <w:ins w:id="2047" w:author="Unknown">
        <w:r>
          <w:t xml:space="preserve">  &lt;option value="CN" &gt;Connecticut -- CN&lt;/option&gt;</w:t>
        </w:r>
      </w:ins>
    </w:p>
    <w:p w:rsidR="0022092F" w:rsidRDefault="0022092F" w:rsidP="0022092F">
      <w:pPr>
        <w:pStyle w:val="HTMLPreformatted"/>
        <w:rPr>
          <w:ins w:id="2048" w:author="Unknown"/>
        </w:rPr>
      </w:pPr>
      <w:ins w:id="2049" w:author="Unknown">
        <w:r>
          <w:t>&lt;/select&gt;</w:t>
        </w:r>
      </w:ins>
    </w:p>
    <w:p w:rsidR="0022092F" w:rsidRDefault="0022092F" w:rsidP="0022092F">
      <w:pPr>
        <w:pStyle w:val="Heading2"/>
        <w:rPr>
          <w:ins w:id="2050" w:author="Unknown"/>
        </w:rPr>
      </w:pPr>
      <w:ins w:id="2051" w:author="Unknown">
        <w:r>
          <w:t xml:space="preserve">HTML Drop </w:t>
        </w:r>
        <w:proofErr w:type="gramStart"/>
        <w:r>
          <w:t>Down</w:t>
        </w:r>
        <w:proofErr w:type="gramEnd"/>
        <w:r>
          <w:t xml:space="preserve"> List:</w:t>
        </w:r>
      </w:ins>
    </w:p>
    <w:p w:rsidR="0022092F" w:rsidRDefault="0022092F" w:rsidP="0022092F">
      <w:pPr>
        <w:pStyle w:val="NormalWeb"/>
        <w:rPr>
          <w:ins w:id="2052" w:author="Unknown"/>
        </w:rPr>
      </w:pPr>
      <w:ins w:id="2053" w:author="Unknown">
        <w:r>
          <w:t xml:space="preserve">By default, select fields, popularly called drop down lists, only allow the user to choose a single value. This behavior and appearance may be changed by adjusting the </w:t>
        </w:r>
        <w:r>
          <w:rPr>
            <w:i/>
            <w:iCs/>
          </w:rPr>
          <w:t>multiple</w:t>
        </w:r>
        <w:r>
          <w:t xml:space="preserve"> and </w:t>
        </w:r>
        <w:r>
          <w:rPr>
            <w:i/>
            <w:iCs/>
          </w:rPr>
          <w:t>size</w:t>
        </w:r>
        <w:r>
          <w:t xml:space="preserve"> attributes as demonstrated below.</w:t>
        </w:r>
      </w:ins>
    </w:p>
    <w:p w:rsidR="0022092F" w:rsidRDefault="0022092F" w:rsidP="0022092F">
      <w:pPr>
        <w:pStyle w:val="Heading2"/>
        <w:rPr>
          <w:ins w:id="2054" w:author="Unknown"/>
        </w:rPr>
      </w:pPr>
      <w:ins w:id="2055" w:author="Unknown">
        <w:r>
          <w:lastRenderedPageBreak/>
          <w:t>HTML Selection Field Code:</w:t>
        </w:r>
      </w:ins>
    </w:p>
    <w:p w:rsidR="0022092F" w:rsidRDefault="0022092F" w:rsidP="0022092F">
      <w:pPr>
        <w:pStyle w:val="HTMLPreformatted"/>
        <w:rPr>
          <w:ins w:id="2056" w:author="Unknown"/>
        </w:rPr>
      </w:pPr>
      <w:ins w:id="2057" w:author="Unknown">
        <w:r>
          <w:t>&lt;select size="3" name="</w:t>
        </w:r>
        <w:proofErr w:type="spellStart"/>
        <w:r>
          <w:t>selectionField</w:t>
        </w:r>
        <w:proofErr w:type="spellEnd"/>
        <w:r>
          <w:t xml:space="preserve">" multiple="yes" &gt; </w:t>
        </w:r>
      </w:ins>
    </w:p>
    <w:p w:rsidR="0022092F" w:rsidRDefault="0022092F" w:rsidP="0022092F">
      <w:pPr>
        <w:pStyle w:val="HTMLPreformatted"/>
        <w:rPr>
          <w:ins w:id="2058" w:author="Unknown"/>
        </w:rPr>
      </w:pPr>
      <w:ins w:id="2059" w:author="Unknown">
        <w:r>
          <w:t xml:space="preserve">  &lt;option value="CA" &gt;California -- CA &lt;/option&gt;</w:t>
        </w:r>
      </w:ins>
    </w:p>
    <w:p w:rsidR="0022092F" w:rsidRDefault="0022092F" w:rsidP="0022092F">
      <w:pPr>
        <w:pStyle w:val="HTMLPreformatted"/>
        <w:rPr>
          <w:ins w:id="2060" w:author="Unknown"/>
        </w:rPr>
      </w:pPr>
      <w:ins w:id="2061" w:author="Unknown">
        <w:r>
          <w:t xml:space="preserve">  &lt;option value="CO" &gt;Colorado -- CO&lt;/option&gt;</w:t>
        </w:r>
      </w:ins>
    </w:p>
    <w:p w:rsidR="0022092F" w:rsidRDefault="0022092F" w:rsidP="0022092F">
      <w:pPr>
        <w:pStyle w:val="HTMLPreformatted"/>
        <w:rPr>
          <w:ins w:id="2062" w:author="Unknown"/>
        </w:rPr>
      </w:pPr>
      <w:ins w:id="2063" w:author="Unknown">
        <w:r>
          <w:t xml:space="preserve">  &lt;option value="CN" &gt;Connecticut -- CN&lt;/option&gt;</w:t>
        </w:r>
      </w:ins>
    </w:p>
    <w:p w:rsidR="0022092F" w:rsidRDefault="0022092F" w:rsidP="0022092F">
      <w:pPr>
        <w:pStyle w:val="HTMLPreformatted"/>
        <w:rPr>
          <w:ins w:id="2064" w:author="Unknown"/>
        </w:rPr>
      </w:pPr>
      <w:ins w:id="2065" w:author="Unknown">
        <w:r>
          <w:t>&lt;/select&gt;</w:t>
        </w:r>
      </w:ins>
    </w:p>
    <w:p w:rsidR="0022092F" w:rsidRDefault="0022092F" w:rsidP="0022092F">
      <w:pPr>
        <w:pStyle w:val="Heading2"/>
        <w:rPr>
          <w:ins w:id="2066" w:author="Unknown"/>
        </w:rPr>
      </w:pPr>
      <w:ins w:id="2067" w:author="Unknown">
        <w:r>
          <w:t>HTML Selection Element:</w:t>
        </w:r>
      </w:ins>
    </w:p>
    <w:p w:rsidR="0022092F" w:rsidRDefault="0022092F" w:rsidP="0022092F">
      <w:pPr>
        <w:pStyle w:val="NormalWeb"/>
        <w:rPr>
          <w:ins w:id="2068" w:author="Unknown"/>
        </w:rPr>
      </w:pPr>
      <w:ins w:id="2069" w:author="Unknown">
        <w:r>
          <w:t xml:space="preserve">With the above settings, the user is now able to select multiple values by pressing and holding the </w:t>
        </w:r>
        <w:r>
          <w:rPr>
            <w:b/>
            <w:bCs/>
          </w:rPr>
          <w:t>Control</w:t>
        </w:r>
        <w:r>
          <w:t xml:space="preserve"> (ctrl) key and clicking each value.</w:t>
        </w:r>
      </w:ins>
    </w:p>
    <w:p w:rsidR="0022092F" w:rsidRDefault="0022092F" w:rsidP="0022092F">
      <w:pPr>
        <w:pStyle w:val="Heading1"/>
        <w:rPr>
          <w:ins w:id="2070" w:author="Unknown"/>
        </w:rPr>
      </w:pPr>
      <w:ins w:id="2071" w:author="Unknown">
        <w:r>
          <w:t>HTML - Disabling Selection Fields</w:t>
        </w:r>
      </w:ins>
    </w:p>
    <w:p w:rsidR="0022092F" w:rsidRDefault="0022092F" w:rsidP="0022092F">
      <w:pPr>
        <w:pStyle w:val="NormalWeb"/>
        <w:rPr>
          <w:ins w:id="2072" w:author="Unknown"/>
        </w:rPr>
      </w:pPr>
      <w:ins w:id="2073" w:author="Unknown">
        <w:r>
          <w:t xml:space="preserve">Disabling a selection field is achieved by setting the </w:t>
        </w:r>
        <w:r>
          <w:rPr>
            <w:i/>
            <w:iCs/>
          </w:rPr>
          <w:t>disabled</w:t>
        </w:r>
        <w:r>
          <w:t xml:space="preserve"> attribute to "yes". But before doing that, you should set at least one of the values to be selected. Doing so renders a read-only selection field on the page that can inform your users of their selections without allowing them to alter the selection.</w:t>
        </w:r>
      </w:ins>
    </w:p>
    <w:p w:rsidR="0022092F" w:rsidRDefault="0022092F" w:rsidP="0022092F">
      <w:pPr>
        <w:pStyle w:val="Heading2"/>
        <w:rPr>
          <w:ins w:id="2074" w:author="Unknown"/>
        </w:rPr>
      </w:pPr>
      <w:ins w:id="2075" w:author="Unknown">
        <w:r>
          <w:t>HTML Read-Only Selection Field:</w:t>
        </w:r>
      </w:ins>
    </w:p>
    <w:p w:rsidR="0022092F" w:rsidRDefault="0022092F" w:rsidP="0022092F">
      <w:pPr>
        <w:pStyle w:val="HTMLPreformatted"/>
        <w:rPr>
          <w:ins w:id="2076" w:author="Unknown"/>
        </w:rPr>
      </w:pPr>
      <w:ins w:id="2077" w:author="Unknown">
        <w:r>
          <w:t>&lt;select size="3" name="</w:t>
        </w:r>
        <w:proofErr w:type="spellStart"/>
        <w:r>
          <w:t>selectionField</w:t>
        </w:r>
        <w:proofErr w:type="spellEnd"/>
        <w:r>
          <w:t xml:space="preserve">" multiple="yes" disabled="yes"&gt; </w:t>
        </w:r>
      </w:ins>
    </w:p>
    <w:p w:rsidR="0022092F" w:rsidRDefault="0022092F" w:rsidP="0022092F">
      <w:pPr>
        <w:pStyle w:val="HTMLPreformatted"/>
        <w:rPr>
          <w:ins w:id="2078" w:author="Unknown"/>
        </w:rPr>
      </w:pPr>
      <w:ins w:id="2079" w:author="Unknown">
        <w:r>
          <w:t xml:space="preserve">  &lt;option value="CA" &gt;California -- CA &lt;/option&gt;</w:t>
        </w:r>
      </w:ins>
    </w:p>
    <w:p w:rsidR="0022092F" w:rsidRDefault="0022092F" w:rsidP="0022092F">
      <w:pPr>
        <w:pStyle w:val="HTMLPreformatted"/>
        <w:rPr>
          <w:ins w:id="2080" w:author="Unknown"/>
        </w:rPr>
      </w:pPr>
      <w:ins w:id="2081" w:author="Unknown">
        <w:r>
          <w:t xml:space="preserve">  &lt;option selected value="CO" &gt;Colorado -- CO&lt;/option&gt;</w:t>
        </w:r>
      </w:ins>
    </w:p>
    <w:p w:rsidR="0022092F" w:rsidRDefault="0022092F" w:rsidP="0022092F">
      <w:pPr>
        <w:pStyle w:val="HTMLPreformatted"/>
        <w:rPr>
          <w:ins w:id="2082" w:author="Unknown"/>
        </w:rPr>
      </w:pPr>
      <w:ins w:id="2083" w:author="Unknown">
        <w:r>
          <w:t xml:space="preserve">  &lt;option value="CN" &gt;Connecticut -- CN&lt;/option&gt;</w:t>
        </w:r>
      </w:ins>
    </w:p>
    <w:p w:rsidR="0022092F" w:rsidRDefault="0022092F" w:rsidP="0022092F">
      <w:pPr>
        <w:pStyle w:val="HTMLPreformatted"/>
        <w:rPr>
          <w:ins w:id="2084" w:author="Unknown"/>
        </w:rPr>
      </w:pPr>
      <w:ins w:id="2085" w:author="Unknown">
        <w:r>
          <w:t>&lt;/select&gt;</w:t>
        </w:r>
      </w:ins>
    </w:p>
    <w:p w:rsidR="0022092F" w:rsidRDefault="0022092F" w:rsidP="0022092F">
      <w:pPr>
        <w:pStyle w:val="Heading2"/>
        <w:rPr>
          <w:ins w:id="2086" w:author="Unknown"/>
        </w:rPr>
      </w:pPr>
      <w:ins w:id="2087" w:author="Unknown">
        <w:r>
          <w:t>HTML Read-Only Selections:</w:t>
        </w:r>
      </w:ins>
    </w:p>
    <w:p w:rsidR="00AE3CBD" w:rsidRDefault="00AE3CBD"/>
    <w:p w:rsidR="0022092F" w:rsidRDefault="0022092F" w:rsidP="0022092F">
      <w:pPr>
        <w:pStyle w:val="Heading1"/>
      </w:pPr>
      <w:r>
        <w:t>HTML - Hidden Field</w:t>
      </w:r>
    </w:p>
    <w:p w:rsidR="0022092F" w:rsidRDefault="0022092F" w:rsidP="0022092F">
      <w:pPr>
        <w:pStyle w:val="NormalWeb"/>
      </w:pPr>
      <w:r>
        <w:t xml:space="preserve">Hidden fields allow a coder to pass values to form elements in a subtle manner. An experienced web developer will utilize these fields to pass </w:t>
      </w:r>
      <w:proofErr w:type="gramStart"/>
      <w:r>
        <w:t>temporary,</w:t>
      </w:r>
      <w:proofErr w:type="gramEnd"/>
      <w:r>
        <w:t xml:space="preserve"> or session-based data, from one form to another or to store information that has already been entered in by the user.</w:t>
      </w:r>
    </w:p>
    <w:p w:rsidR="0022092F" w:rsidRDefault="000419BE" w:rsidP="0022092F">
      <w:pPr>
        <w:jc w:val="center"/>
        <w:rPr>
          <w:ins w:id="2088" w:author="Unknown"/>
        </w:rPr>
      </w:pPr>
      <w:ins w:id="2089" w:author="Unknown">
        <w:r>
          <w:fldChar w:fldCharType="begin"/>
        </w:r>
        <w:r w:rsidR="0022092F">
          <w:instrText xml:space="preserve"> HYPERLINK "http://www.tizag.com/about/advertise.php" </w:instrText>
        </w:r>
        <w:r>
          <w:fldChar w:fldCharType="separate"/>
        </w:r>
        <w:r w:rsidR="0022092F">
          <w:rPr>
            <w:rStyle w:val="Hyperlink"/>
            <w:b/>
            <w:bCs/>
          </w:rPr>
          <w:t>Advertise on Tizag.com</w:t>
        </w:r>
        <w:r>
          <w:fldChar w:fldCharType="end"/>
        </w:r>
        <w:r w:rsidR="0022092F">
          <w:t xml:space="preserve"> </w:t>
        </w:r>
      </w:ins>
    </w:p>
    <w:p w:rsidR="0022092F" w:rsidRDefault="0022092F" w:rsidP="0022092F">
      <w:pPr>
        <w:pStyle w:val="NormalWeb"/>
        <w:rPr>
          <w:ins w:id="2090" w:author="Unknown"/>
        </w:rPr>
      </w:pPr>
      <w:ins w:id="2091" w:author="Unknown">
        <w:r>
          <w:t xml:space="preserve">Place a hidden input field into your web forms using the &lt;input&gt; tag and set the </w:t>
        </w:r>
        <w:r>
          <w:rPr>
            <w:i/>
            <w:iCs/>
          </w:rPr>
          <w:t>type</w:t>
        </w:r>
        <w:r>
          <w:t xml:space="preserve"> attribute to "hidden". This field can be customized using any of the attributes discussed in the </w:t>
        </w:r>
        <w:r w:rsidR="000419BE">
          <w:fldChar w:fldCharType="begin"/>
        </w:r>
        <w:r>
          <w:instrText xml:space="preserve"> HYPERLINK "http://www.tizag.com/htmlT/htmlinput.php" \o "HTML Input" </w:instrText>
        </w:r>
        <w:r w:rsidR="000419BE">
          <w:fldChar w:fldCharType="separate"/>
        </w:r>
        <w:r>
          <w:rPr>
            <w:rStyle w:val="Hyperlink"/>
          </w:rPr>
          <w:t>HTML Input</w:t>
        </w:r>
        <w:r w:rsidR="000419BE">
          <w:fldChar w:fldCharType="end"/>
        </w:r>
        <w:r>
          <w:t xml:space="preserve"> and </w:t>
        </w:r>
        <w:r w:rsidR="000419BE">
          <w:fldChar w:fldCharType="begin"/>
        </w:r>
        <w:r>
          <w:instrText xml:space="preserve"> HYPERLINK "http://www.tizag.com/htmlT/htmltextfields.php" \o "HTML Text Fields" </w:instrText>
        </w:r>
        <w:r w:rsidR="000419BE">
          <w:fldChar w:fldCharType="separate"/>
        </w:r>
        <w:r>
          <w:rPr>
            <w:rStyle w:val="Hyperlink"/>
          </w:rPr>
          <w:t>HTML Text Fields</w:t>
        </w:r>
        <w:r w:rsidR="000419BE">
          <w:fldChar w:fldCharType="end"/>
        </w:r>
        <w:r>
          <w:t xml:space="preserve"> lessons.</w:t>
        </w:r>
      </w:ins>
    </w:p>
    <w:p w:rsidR="0022092F" w:rsidRDefault="0022092F" w:rsidP="0022092F">
      <w:pPr>
        <w:pStyle w:val="Heading2"/>
        <w:rPr>
          <w:ins w:id="2092" w:author="Unknown"/>
        </w:rPr>
      </w:pPr>
      <w:ins w:id="2093" w:author="Unknown">
        <w:r>
          <w:t>HTML Hidden Input Field:</w:t>
        </w:r>
      </w:ins>
    </w:p>
    <w:p w:rsidR="0022092F" w:rsidRDefault="0022092F" w:rsidP="0022092F">
      <w:pPr>
        <w:pStyle w:val="HTMLPreformatted"/>
        <w:rPr>
          <w:ins w:id="2094" w:author="Unknown"/>
        </w:rPr>
      </w:pPr>
      <w:ins w:id="2095" w:author="Unknown">
        <w:r>
          <w:t>&lt;form name="</w:t>
        </w:r>
        <w:proofErr w:type="spellStart"/>
        <w:r>
          <w:t>myWebForm</w:t>
        </w:r>
        <w:proofErr w:type="spellEnd"/>
        <w:r>
          <w:t>" action="mailto:youremail@email.com" method="post"&gt;</w:t>
        </w:r>
      </w:ins>
    </w:p>
    <w:p w:rsidR="0022092F" w:rsidRDefault="0022092F" w:rsidP="0022092F">
      <w:pPr>
        <w:pStyle w:val="HTMLPreformatted"/>
        <w:rPr>
          <w:ins w:id="2096" w:author="Unknown"/>
        </w:rPr>
      </w:pPr>
      <w:ins w:id="2097" w:author="Unknown">
        <w:r>
          <w:t xml:space="preserve">First: &lt;input title="Please Enter Your First Name" id="first" name="first" type="text" size="12" </w:t>
        </w:r>
        <w:proofErr w:type="spellStart"/>
        <w:r>
          <w:t>maxlength</w:t>
        </w:r>
        <w:proofErr w:type="spellEnd"/>
        <w:r>
          <w:t xml:space="preserve">="12" /&gt; Last: &lt;input title="Please Enter Your </w:t>
        </w:r>
        <w:r>
          <w:lastRenderedPageBreak/>
          <w:t xml:space="preserve">Last Name" id="last" name="last" type="text" size="18" </w:t>
        </w:r>
        <w:proofErr w:type="spellStart"/>
        <w:r>
          <w:t>maxlength</w:t>
        </w:r>
        <w:proofErr w:type="spellEnd"/>
        <w:r>
          <w:t>="24" /&gt;&lt;</w:t>
        </w:r>
        <w:proofErr w:type="spellStart"/>
        <w:r>
          <w:t>br</w:t>
        </w:r>
        <w:proofErr w:type="spellEnd"/>
        <w:r>
          <w:t xml:space="preserve"> /&gt;</w:t>
        </w:r>
      </w:ins>
    </w:p>
    <w:p w:rsidR="0022092F" w:rsidRDefault="0022092F" w:rsidP="0022092F">
      <w:pPr>
        <w:pStyle w:val="HTMLPreformatted"/>
        <w:rPr>
          <w:ins w:id="2098" w:author="Unknown"/>
        </w:rPr>
      </w:pPr>
      <w:ins w:id="2099" w:author="Unknown">
        <w:r>
          <w:t xml:space="preserve">Password: &lt;input type="password" title="Please Enter Your Password" size="8" </w:t>
        </w:r>
        <w:proofErr w:type="spellStart"/>
        <w:r>
          <w:t>maxlength</w:t>
        </w:r>
        <w:proofErr w:type="spellEnd"/>
        <w:r>
          <w:t>="8" /&gt;&lt;</w:t>
        </w:r>
        <w:proofErr w:type="spellStart"/>
        <w:r>
          <w:t>br</w:t>
        </w:r>
        <w:proofErr w:type="spellEnd"/>
        <w:r>
          <w:t xml:space="preserve"> /&gt;&lt;</w:t>
        </w:r>
        <w:proofErr w:type="spellStart"/>
        <w:r>
          <w:t>br</w:t>
        </w:r>
        <w:proofErr w:type="spellEnd"/>
        <w:r>
          <w:t xml:space="preserve"> /&gt;</w:t>
        </w:r>
      </w:ins>
    </w:p>
    <w:p w:rsidR="0022092F" w:rsidRDefault="0022092F" w:rsidP="0022092F">
      <w:pPr>
        <w:pStyle w:val="HTMLPreformatted"/>
        <w:rPr>
          <w:ins w:id="2100" w:author="Unknown"/>
        </w:rPr>
      </w:pPr>
      <w:ins w:id="2101" w:author="Unknown">
        <w:r>
          <w:t>&lt;input type="hidden" name="</w:t>
        </w:r>
        <w:proofErr w:type="spellStart"/>
        <w:r>
          <w:t>orderNumber</w:t>
        </w:r>
        <w:proofErr w:type="spellEnd"/>
        <w:r>
          <w:t>" id="</w:t>
        </w:r>
        <w:proofErr w:type="spellStart"/>
        <w:r>
          <w:t>orderNumber</w:t>
        </w:r>
        <w:proofErr w:type="spellEnd"/>
        <w:r>
          <w:t>" value="0024" /&gt;&lt;</w:t>
        </w:r>
        <w:proofErr w:type="spellStart"/>
        <w:r>
          <w:t>br</w:t>
        </w:r>
        <w:proofErr w:type="spellEnd"/>
        <w:r>
          <w:t xml:space="preserve"> /&gt;</w:t>
        </w:r>
      </w:ins>
    </w:p>
    <w:p w:rsidR="0022092F" w:rsidRDefault="0022092F" w:rsidP="0022092F">
      <w:pPr>
        <w:pStyle w:val="HTMLPreformatted"/>
        <w:rPr>
          <w:ins w:id="2102" w:author="Unknown"/>
        </w:rPr>
      </w:pPr>
      <w:ins w:id="2103" w:author="Unknown">
        <w:r>
          <w:t>&lt;input type="submit" value="SUBMIT" /&gt;</w:t>
        </w:r>
      </w:ins>
    </w:p>
    <w:p w:rsidR="0022092F" w:rsidRDefault="0022092F" w:rsidP="0022092F">
      <w:pPr>
        <w:pStyle w:val="HTMLPreformatted"/>
        <w:rPr>
          <w:ins w:id="2104" w:author="Unknown"/>
        </w:rPr>
      </w:pPr>
      <w:ins w:id="2105" w:author="Unknown">
        <w:r>
          <w:t>&lt;input type="reset" value="RESET" /&gt;</w:t>
        </w:r>
      </w:ins>
    </w:p>
    <w:p w:rsidR="0022092F" w:rsidRDefault="0022092F" w:rsidP="0022092F">
      <w:pPr>
        <w:pStyle w:val="HTMLPreformatted"/>
        <w:rPr>
          <w:ins w:id="2106" w:author="Unknown"/>
        </w:rPr>
      </w:pPr>
      <w:ins w:id="2107" w:author="Unknown">
        <w:r>
          <w:t>&lt;/form&gt;</w:t>
        </w:r>
      </w:ins>
    </w:p>
    <w:p w:rsidR="0022092F" w:rsidRDefault="0022092F" w:rsidP="0022092F">
      <w:pPr>
        <w:pStyle w:val="Heading2"/>
        <w:rPr>
          <w:ins w:id="2108" w:author="Unknown"/>
        </w:rPr>
      </w:pPr>
      <w:ins w:id="2109" w:author="Unknown">
        <w:r>
          <w:t>HTML Hidden Fields:</w:t>
        </w:r>
      </w:ins>
    </w:p>
    <w:p w:rsidR="0022092F" w:rsidRDefault="0022092F" w:rsidP="0022092F">
      <w:pPr>
        <w:pStyle w:val="z-TopofForm"/>
      </w:pPr>
      <w:r>
        <w:t>Top of Form</w:t>
      </w:r>
    </w:p>
    <w:p w:rsidR="0022092F" w:rsidRDefault="0022092F" w:rsidP="0022092F">
      <w:pPr>
        <w:spacing w:after="240"/>
        <w:rPr>
          <w:ins w:id="2110" w:author="Unknown"/>
        </w:rPr>
      </w:pPr>
      <w:ins w:id="2111" w:author="Unknown">
        <w:r>
          <w:t xml:space="preserve">First: </w:t>
        </w:r>
        <w:r w:rsidR="000419BE">
          <w:object w:dxaOrig="4320" w:dyaOrig="4320">
            <v:shape id="_x0000_i1198" type="#_x0000_t75" style="width:57pt;height:18pt" o:ole="">
              <v:imagedata r:id="rId5" o:title=""/>
            </v:shape>
            <w:control r:id="rId77" w:name="DefaultOcxName29" w:shapeid="_x0000_i1198"/>
          </w:object>
        </w:r>
        <w:r>
          <w:t xml:space="preserve">Last: </w:t>
        </w:r>
        <w:r w:rsidR="000419BE">
          <w:object w:dxaOrig="4320" w:dyaOrig="4320">
            <v:shape id="_x0000_i1200" type="#_x0000_t75" style="width:79.5pt;height:18pt" o:ole="">
              <v:imagedata r:id="rId39" o:title=""/>
            </v:shape>
            <w:control r:id="rId78" w:name="DefaultOcxName114" w:shapeid="_x0000_i1200"/>
          </w:object>
        </w:r>
        <w:r>
          <w:br/>
          <w:t xml:space="preserve">Password: </w:t>
        </w:r>
        <w:r w:rsidR="000419BE">
          <w:object w:dxaOrig="4320" w:dyaOrig="4320">
            <v:shape id="_x0000_i1202" type="#_x0000_t75" style="width:42pt;height:18pt" o:ole="">
              <v:imagedata r:id="rId45" o:title=""/>
            </v:shape>
            <w:control r:id="rId79" w:name="DefaultOcxName28" w:shapeid="_x0000_i1202"/>
          </w:object>
        </w:r>
        <w:r>
          <w:br/>
        </w:r>
      </w:ins>
    </w:p>
    <w:p w:rsidR="0022092F" w:rsidRDefault="0022092F" w:rsidP="0022092F">
      <w:pPr>
        <w:pStyle w:val="z-BottomofForm"/>
      </w:pPr>
      <w:r>
        <w:t>Bottom of Form</w:t>
      </w:r>
    </w:p>
    <w:p w:rsidR="0022092F" w:rsidRDefault="0022092F" w:rsidP="0022092F">
      <w:pPr>
        <w:pStyle w:val="NormalWeb"/>
        <w:rPr>
          <w:ins w:id="2112" w:author="Unknown"/>
        </w:rPr>
      </w:pPr>
      <w:ins w:id="2113" w:author="Unknown">
        <w:r>
          <w:t>It is important to note that HTML hidden fields do not offer any data security. Like all HTML form elements, the data is processed in plain text and is readily accessible by any novice hacker.</w:t>
        </w:r>
      </w:ins>
    </w:p>
    <w:p w:rsidR="0022092F" w:rsidRDefault="0022092F"/>
    <w:p w:rsidR="0022092F" w:rsidRDefault="0022092F" w:rsidP="0022092F">
      <w:pPr>
        <w:pStyle w:val="Heading1"/>
      </w:pPr>
      <w:r>
        <w:t>HTML - Upload Forms</w:t>
      </w:r>
    </w:p>
    <w:p w:rsidR="0022092F" w:rsidRDefault="0022092F" w:rsidP="0022092F">
      <w:pPr>
        <w:pStyle w:val="NormalWeb"/>
      </w:pPr>
      <w:r>
        <w:t xml:space="preserve">Upload fields provide the interface that allows users to select a local file and upload it to the web server. An upload field renders as two parts -- an empty text field and a </w:t>
      </w:r>
      <w:r>
        <w:rPr>
          <w:b/>
          <w:bCs/>
        </w:rPr>
        <w:t>Browse</w:t>
      </w:r>
      <w:r>
        <w:t xml:space="preserve"> button that opens up a local window explorer on the user's computer. This allows them to quickly browse to the local file and automatically fills in the file path inside of the text field.</w:t>
      </w:r>
    </w:p>
    <w:p w:rsidR="0022092F" w:rsidRDefault="000419BE" w:rsidP="0022092F">
      <w:pPr>
        <w:jc w:val="center"/>
        <w:rPr>
          <w:ins w:id="2114" w:author="Unknown"/>
        </w:rPr>
      </w:pPr>
      <w:ins w:id="2115" w:author="Unknown">
        <w:r>
          <w:fldChar w:fldCharType="begin"/>
        </w:r>
        <w:r w:rsidR="0022092F">
          <w:instrText xml:space="preserve"> HYPERLINK "http://www.tizag.com/about/advertise.php" </w:instrText>
        </w:r>
        <w:r>
          <w:fldChar w:fldCharType="separate"/>
        </w:r>
        <w:r w:rsidR="0022092F">
          <w:rPr>
            <w:rStyle w:val="Hyperlink"/>
            <w:b/>
            <w:bCs/>
          </w:rPr>
          <w:t>Advertise on Tizag.com</w:t>
        </w:r>
        <w:r>
          <w:fldChar w:fldCharType="end"/>
        </w:r>
        <w:r w:rsidR="0022092F">
          <w:t xml:space="preserve"> </w:t>
        </w:r>
      </w:ins>
    </w:p>
    <w:p w:rsidR="0022092F" w:rsidRDefault="0022092F" w:rsidP="0022092F">
      <w:pPr>
        <w:pStyle w:val="NormalWeb"/>
        <w:rPr>
          <w:ins w:id="2116" w:author="Unknown"/>
        </w:rPr>
      </w:pPr>
      <w:ins w:id="2117" w:author="Unknown">
        <w:r>
          <w:t xml:space="preserve">Setting the </w:t>
        </w:r>
        <w:r>
          <w:rPr>
            <w:i/>
            <w:iCs/>
          </w:rPr>
          <w:t>type</w:t>
        </w:r>
        <w:r>
          <w:t xml:space="preserve"> attribute of the &lt;input&gt; to "file" places the upload element on a web page.</w:t>
        </w:r>
      </w:ins>
    </w:p>
    <w:p w:rsidR="0022092F" w:rsidRDefault="0022092F" w:rsidP="0022092F">
      <w:pPr>
        <w:pStyle w:val="Heading2"/>
        <w:rPr>
          <w:ins w:id="2118" w:author="Unknown"/>
        </w:rPr>
      </w:pPr>
      <w:ins w:id="2119" w:author="Unknown">
        <w:r>
          <w:t>HTML Upload Field Code:</w:t>
        </w:r>
      </w:ins>
    </w:p>
    <w:p w:rsidR="0022092F" w:rsidRDefault="0022092F" w:rsidP="0022092F">
      <w:pPr>
        <w:pStyle w:val="HTMLPreformatted"/>
        <w:rPr>
          <w:ins w:id="2120" w:author="Unknown"/>
        </w:rPr>
      </w:pPr>
      <w:ins w:id="2121" w:author="Unknown">
        <w:r>
          <w:t>&lt;form name="</w:t>
        </w:r>
        <w:proofErr w:type="spellStart"/>
        <w:r>
          <w:t>myWebForm</w:t>
        </w:r>
        <w:proofErr w:type="spellEnd"/>
        <w:r>
          <w:t>" action="mailto:youremail@email.com" method="post"&gt;</w:t>
        </w:r>
      </w:ins>
    </w:p>
    <w:p w:rsidR="0022092F" w:rsidRDefault="0022092F" w:rsidP="0022092F">
      <w:pPr>
        <w:pStyle w:val="HTMLPreformatted"/>
        <w:rPr>
          <w:ins w:id="2122" w:author="Unknown"/>
        </w:rPr>
      </w:pPr>
      <w:ins w:id="2123" w:author="Unknown">
        <w:r>
          <w:t xml:space="preserve">&lt;input </w:t>
        </w:r>
        <w:r>
          <w:rPr>
            <w:color w:val="FF0000"/>
          </w:rPr>
          <w:t>type="file"</w:t>
        </w:r>
        <w:r>
          <w:t xml:space="preserve"> name="</w:t>
        </w:r>
        <w:proofErr w:type="spellStart"/>
        <w:r>
          <w:t>uploadField</w:t>
        </w:r>
        <w:proofErr w:type="spellEnd"/>
        <w:r>
          <w:t>" /&gt;</w:t>
        </w:r>
      </w:ins>
    </w:p>
    <w:p w:rsidR="0022092F" w:rsidRDefault="0022092F" w:rsidP="0022092F">
      <w:pPr>
        <w:pStyle w:val="HTMLPreformatted"/>
        <w:rPr>
          <w:ins w:id="2124" w:author="Unknown"/>
        </w:rPr>
      </w:pPr>
      <w:ins w:id="2125" w:author="Unknown">
        <w:r>
          <w:t>&lt;/form&gt;</w:t>
        </w:r>
      </w:ins>
    </w:p>
    <w:p w:rsidR="0022092F" w:rsidRDefault="0022092F" w:rsidP="0022092F">
      <w:pPr>
        <w:pStyle w:val="Heading2"/>
        <w:rPr>
          <w:ins w:id="2126" w:author="Unknown"/>
        </w:rPr>
      </w:pPr>
      <w:ins w:id="2127" w:author="Unknown">
        <w:r>
          <w:t>HTML Upload Field:</w:t>
        </w:r>
      </w:ins>
    </w:p>
    <w:p w:rsidR="0022092F" w:rsidRDefault="0022092F" w:rsidP="0022092F">
      <w:pPr>
        <w:pStyle w:val="z-TopofForm"/>
      </w:pPr>
      <w:r>
        <w:t>Top of Form</w:t>
      </w:r>
    </w:p>
    <w:p w:rsidR="0022092F" w:rsidRDefault="0022092F" w:rsidP="0022092F">
      <w:pPr>
        <w:pStyle w:val="z-BottomofForm"/>
      </w:pPr>
      <w:r>
        <w:t>Bottom of Form</w:t>
      </w:r>
    </w:p>
    <w:p w:rsidR="0022092F" w:rsidRDefault="0022092F" w:rsidP="0022092F">
      <w:pPr>
        <w:pStyle w:val="Heading1"/>
        <w:rPr>
          <w:ins w:id="2128" w:author="Unknown"/>
        </w:rPr>
      </w:pPr>
      <w:ins w:id="2129" w:author="Unknown">
        <w:r>
          <w:t>HTML - Max File Size Field</w:t>
        </w:r>
      </w:ins>
    </w:p>
    <w:p w:rsidR="0022092F" w:rsidRDefault="0022092F" w:rsidP="0022092F">
      <w:pPr>
        <w:pStyle w:val="NormalWeb"/>
        <w:rPr>
          <w:ins w:id="2130" w:author="Unknown"/>
        </w:rPr>
      </w:pPr>
      <w:ins w:id="2131" w:author="Unknown">
        <w:r>
          <w:t>File transferring across the internet is a complicated process and should include many layers of security. HTML alone cannot ensure safe and secure file transferring, but it can offer a first line of defense. Using a MAX_FILE_SIZE hidden field can limit the size of files that are transferred.</w:t>
        </w:r>
      </w:ins>
    </w:p>
    <w:p w:rsidR="0022092F" w:rsidRDefault="0022092F" w:rsidP="0022092F">
      <w:pPr>
        <w:pStyle w:val="NormalWeb"/>
        <w:rPr>
          <w:ins w:id="2132" w:author="Unknown"/>
        </w:rPr>
      </w:pPr>
      <w:ins w:id="2133" w:author="Unknown">
        <w:r>
          <w:lastRenderedPageBreak/>
          <w:t xml:space="preserve">Placing a restraint on an HTML upload field is accomplished by using a hidden input field with the </w:t>
        </w:r>
        <w:r>
          <w:rPr>
            <w:i/>
            <w:iCs/>
          </w:rPr>
          <w:t>name</w:t>
        </w:r>
        <w:r>
          <w:t xml:space="preserve"> attribute set to </w:t>
        </w:r>
        <w:r>
          <w:rPr>
            <w:b/>
            <w:bCs/>
          </w:rPr>
          <w:t>MAX_FILE_SIZE</w:t>
        </w:r>
        <w:r>
          <w:t>.</w:t>
        </w:r>
      </w:ins>
    </w:p>
    <w:p w:rsidR="0022092F" w:rsidRDefault="0022092F" w:rsidP="0022092F">
      <w:pPr>
        <w:pStyle w:val="Heading2"/>
        <w:rPr>
          <w:ins w:id="2134" w:author="Unknown"/>
        </w:rPr>
      </w:pPr>
      <w:ins w:id="2135" w:author="Unknown">
        <w:r>
          <w:t>HTML MAX_FILE_SIZE Code:</w:t>
        </w:r>
      </w:ins>
    </w:p>
    <w:p w:rsidR="0022092F" w:rsidRDefault="0022092F" w:rsidP="0022092F">
      <w:pPr>
        <w:pStyle w:val="HTMLPreformatted"/>
        <w:rPr>
          <w:ins w:id="2136" w:author="Unknown"/>
        </w:rPr>
      </w:pPr>
      <w:ins w:id="2137" w:author="Unknown">
        <w:r>
          <w:t>&lt;form name="</w:t>
        </w:r>
        <w:proofErr w:type="spellStart"/>
        <w:r>
          <w:t>myWebForm</w:t>
        </w:r>
        <w:proofErr w:type="spellEnd"/>
        <w:r>
          <w:t>" action="mailto:youremail@email.com" method="post"&gt;</w:t>
        </w:r>
      </w:ins>
    </w:p>
    <w:p w:rsidR="0022092F" w:rsidRDefault="0022092F" w:rsidP="0022092F">
      <w:pPr>
        <w:pStyle w:val="HTMLPreformatted"/>
        <w:rPr>
          <w:ins w:id="2138" w:author="Unknown"/>
        </w:rPr>
      </w:pPr>
      <w:ins w:id="2139" w:author="Unknown">
        <w:r>
          <w:t>&lt;input type="hidden" name="MAX_FILE_SIZE" value="500" /&gt;</w:t>
        </w:r>
      </w:ins>
    </w:p>
    <w:p w:rsidR="0022092F" w:rsidRDefault="0022092F" w:rsidP="0022092F">
      <w:pPr>
        <w:pStyle w:val="HTMLPreformatted"/>
        <w:rPr>
          <w:ins w:id="2140" w:author="Unknown"/>
        </w:rPr>
      </w:pPr>
      <w:ins w:id="2141" w:author="Unknown">
        <w:r>
          <w:t xml:space="preserve">&lt;input </w:t>
        </w:r>
        <w:r>
          <w:rPr>
            <w:color w:val="FF0000"/>
          </w:rPr>
          <w:t>type="file"</w:t>
        </w:r>
        <w:r>
          <w:t xml:space="preserve"> name="</w:t>
        </w:r>
        <w:proofErr w:type="spellStart"/>
        <w:r>
          <w:t>uploadField</w:t>
        </w:r>
        <w:proofErr w:type="spellEnd"/>
        <w:r>
          <w:t>" /&gt;</w:t>
        </w:r>
      </w:ins>
    </w:p>
    <w:p w:rsidR="0022092F" w:rsidRDefault="0022092F" w:rsidP="0022092F">
      <w:pPr>
        <w:pStyle w:val="HTMLPreformatted"/>
        <w:rPr>
          <w:ins w:id="2142" w:author="Unknown"/>
        </w:rPr>
      </w:pPr>
      <w:ins w:id="2143" w:author="Unknown">
        <w:r>
          <w:t>&lt;/form&gt;</w:t>
        </w:r>
      </w:ins>
    </w:p>
    <w:p w:rsidR="0022092F" w:rsidRDefault="0022092F" w:rsidP="0022092F">
      <w:pPr>
        <w:pStyle w:val="Heading2"/>
        <w:rPr>
          <w:ins w:id="2144" w:author="Unknown"/>
        </w:rPr>
      </w:pPr>
      <w:ins w:id="2145" w:author="Unknown">
        <w:r>
          <w:t>HTML MAX_FILE_SIZE:</w:t>
        </w:r>
      </w:ins>
    </w:p>
    <w:p w:rsidR="0022092F" w:rsidRDefault="0022092F" w:rsidP="0022092F">
      <w:pPr>
        <w:pStyle w:val="z-TopofForm"/>
      </w:pPr>
      <w:r>
        <w:t>Top of Form</w:t>
      </w:r>
    </w:p>
    <w:p w:rsidR="0022092F" w:rsidRDefault="0022092F" w:rsidP="0022092F">
      <w:pPr>
        <w:pStyle w:val="z-BottomofForm"/>
      </w:pPr>
      <w:r>
        <w:t>Bottom of Form</w:t>
      </w:r>
    </w:p>
    <w:p w:rsidR="0022092F" w:rsidRDefault="0022092F" w:rsidP="0022092F">
      <w:pPr>
        <w:pStyle w:val="NormalWeb"/>
        <w:rPr>
          <w:ins w:id="2146" w:author="Unknown"/>
        </w:rPr>
      </w:pPr>
      <w:ins w:id="2147" w:author="Unknown">
        <w:r>
          <w:t xml:space="preserve">The </w:t>
        </w:r>
        <w:r>
          <w:rPr>
            <w:b/>
            <w:bCs/>
            <w:i/>
            <w:iCs/>
          </w:rPr>
          <w:t>value</w:t>
        </w:r>
        <w:r>
          <w:t xml:space="preserve"> attribute specifies the maximum allowable kilobytes (KB) for any file selected by the user.</w:t>
        </w:r>
      </w:ins>
    </w:p>
    <w:p w:rsidR="0022092F" w:rsidRDefault="0022092F" w:rsidP="0022092F">
      <w:pPr>
        <w:pStyle w:val="Heading1"/>
      </w:pPr>
      <w:r>
        <w:t xml:space="preserve">HTML - </w:t>
      </w:r>
      <w:proofErr w:type="spellStart"/>
      <w:r>
        <w:t>Textareas</w:t>
      </w:r>
      <w:proofErr w:type="spellEnd"/>
    </w:p>
    <w:p w:rsidR="0022092F" w:rsidRDefault="0022092F" w:rsidP="0022092F">
      <w:pPr>
        <w:pStyle w:val="NormalWeb"/>
      </w:pPr>
      <w:r>
        <w:t xml:space="preserve">An HTML </w:t>
      </w:r>
      <w:proofErr w:type="spellStart"/>
      <w:r>
        <w:t>textarea</w:t>
      </w:r>
      <w:proofErr w:type="spellEnd"/>
      <w:r>
        <w:t xml:space="preserve"> is an oversized </w:t>
      </w:r>
      <w:hyperlink r:id="rId80" w:tooltip="HTML Text Field" w:history="1">
        <w:r>
          <w:rPr>
            <w:rStyle w:val="Hyperlink"/>
          </w:rPr>
          <w:t>Text Field</w:t>
        </w:r>
      </w:hyperlink>
      <w:r>
        <w:t xml:space="preserve"> capable of capturing "blurb" type information from a user. If you've ever posted on a forum or left feedback on your favorite blog, you probably do so using an HTML </w:t>
      </w:r>
      <w:proofErr w:type="spellStart"/>
      <w:r>
        <w:t>textarea</w:t>
      </w:r>
      <w:proofErr w:type="spellEnd"/>
      <w:r>
        <w:t>.</w:t>
      </w:r>
    </w:p>
    <w:p w:rsidR="0022092F" w:rsidRDefault="000419BE" w:rsidP="0022092F">
      <w:pPr>
        <w:jc w:val="center"/>
        <w:rPr>
          <w:ins w:id="2148" w:author="Unknown"/>
        </w:rPr>
      </w:pPr>
      <w:ins w:id="2149" w:author="Unknown">
        <w:r>
          <w:fldChar w:fldCharType="begin"/>
        </w:r>
        <w:r w:rsidR="0022092F">
          <w:instrText xml:space="preserve"> HYPERLINK "http://www.tizag.com/about/advertise.php" </w:instrText>
        </w:r>
        <w:r>
          <w:fldChar w:fldCharType="separate"/>
        </w:r>
        <w:r w:rsidR="0022092F">
          <w:rPr>
            <w:rStyle w:val="Hyperlink"/>
            <w:b/>
            <w:bCs/>
          </w:rPr>
          <w:t>Advertise on Tizag.com</w:t>
        </w:r>
        <w:r>
          <w:fldChar w:fldCharType="end"/>
        </w:r>
        <w:r w:rsidR="0022092F">
          <w:t xml:space="preserve"> </w:t>
        </w:r>
      </w:ins>
    </w:p>
    <w:p w:rsidR="0022092F" w:rsidRDefault="0022092F" w:rsidP="0022092F">
      <w:pPr>
        <w:pStyle w:val="NormalWeb"/>
        <w:rPr>
          <w:ins w:id="2150" w:author="Unknown"/>
        </w:rPr>
      </w:pPr>
      <w:ins w:id="2151" w:author="Unknown">
        <w:r>
          <w:t xml:space="preserve">Embed </w:t>
        </w:r>
        <w:proofErr w:type="spellStart"/>
        <w:r>
          <w:t>textareas</w:t>
        </w:r>
        <w:proofErr w:type="spellEnd"/>
        <w:r>
          <w:t xml:space="preserve"> in HTML documents using the &lt;</w:t>
        </w:r>
        <w:proofErr w:type="spellStart"/>
        <w:r>
          <w:t>textarea</w:t>
        </w:r>
        <w:proofErr w:type="spellEnd"/>
        <w:r>
          <w:t xml:space="preserve">&gt; tag. Any text placed between the opening and closing </w:t>
        </w:r>
        <w:proofErr w:type="spellStart"/>
        <w:r>
          <w:t>textarea</w:t>
        </w:r>
        <w:proofErr w:type="spellEnd"/>
        <w:r>
          <w:t xml:space="preserve"> tags will be rendered inside the </w:t>
        </w:r>
        <w:proofErr w:type="spellStart"/>
        <w:r>
          <w:t>textarea</w:t>
        </w:r>
        <w:proofErr w:type="spellEnd"/>
        <w:r>
          <w:t xml:space="preserve"> element as the "default" text. This makes for a great way to give users an example or description of how to go about filling out the text area field. Something like, "Please limit your response to 100 characters," would be an ideal description.</w:t>
        </w:r>
      </w:ins>
    </w:p>
    <w:p w:rsidR="0022092F" w:rsidRDefault="0022092F" w:rsidP="0022092F">
      <w:pPr>
        <w:pStyle w:val="Heading2"/>
        <w:rPr>
          <w:ins w:id="2152" w:author="Unknown"/>
        </w:rPr>
      </w:pPr>
      <w:ins w:id="2153" w:author="Unknown">
        <w:r>
          <w:t xml:space="preserve">HTML </w:t>
        </w:r>
        <w:proofErr w:type="spellStart"/>
        <w:r>
          <w:t>Textarea</w:t>
        </w:r>
        <w:proofErr w:type="spellEnd"/>
        <w:r>
          <w:t xml:space="preserve"> Code:</w:t>
        </w:r>
      </w:ins>
    </w:p>
    <w:p w:rsidR="0022092F" w:rsidRDefault="0022092F" w:rsidP="0022092F">
      <w:pPr>
        <w:pStyle w:val="HTMLPreformatted"/>
        <w:rPr>
          <w:ins w:id="2154" w:author="Unknown"/>
        </w:rPr>
      </w:pPr>
      <w:ins w:id="2155" w:author="Unknown">
        <w:r>
          <w:t>&lt;</w:t>
        </w:r>
        <w:proofErr w:type="spellStart"/>
        <w:r>
          <w:t>textarea</w:t>
        </w:r>
        <w:proofErr w:type="spellEnd"/>
        <w:r>
          <w:t xml:space="preserve"> name="</w:t>
        </w:r>
        <w:proofErr w:type="spellStart"/>
        <w:r>
          <w:t>myTextArea"</w:t>
        </w:r>
        <w:r>
          <w:rPr>
            <w:color w:val="FF0000"/>
          </w:rPr>
          <w:t>cols</w:t>
        </w:r>
        <w:proofErr w:type="spellEnd"/>
        <w:r>
          <w:rPr>
            <w:color w:val="FF0000"/>
          </w:rPr>
          <w:t>="20" rows="10"</w:t>
        </w:r>
        <w:r>
          <w:t>&gt;Please limit your response to 100 characters</w:t>
        </w:r>
        <w:proofErr w:type="gramStart"/>
        <w:r>
          <w:t>.&lt;</w:t>
        </w:r>
        <w:proofErr w:type="gramEnd"/>
        <w:r>
          <w:t>/</w:t>
        </w:r>
        <w:proofErr w:type="spellStart"/>
        <w:r>
          <w:t>textarea</w:t>
        </w:r>
        <w:proofErr w:type="spellEnd"/>
        <w:r>
          <w:t>&gt;&lt;</w:t>
        </w:r>
        <w:proofErr w:type="spellStart"/>
        <w:r>
          <w:t>br</w:t>
        </w:r>
        <w:proofErr w:type="spellEnd"/>
        <w:r>
          <w:t xml:space="preserve"> /&gt;</w:t>
        </w:r>
      </w:ins>
    </w:p>
    <w:p w:rsidR="0022092F" w:rsidRDefault="0022092F" w:rsidP="0022092F">
      <w:pPr>
        <w:pStyle w:val="HTMLPreformatted"/>
        <w:rPr>
          <w:ins w:id="2156" w:author="Unknown"/>
        </w:rPr>
      </w:pPr>
      <w:ins w:id="2157" w:author="Unknown">
        <w:r>
          <w:t>&lt;</w:t>
        </w:r>
        <w:proofErr w:type="spellStart"/>
        <w:r>
          <w:t>textarea</w:t>
        </w:r>
        <w:proofErr w:type="spellEnd"/>
        <w:r>
          <w:t xml:space="preserve"> name="</w:t>
        </w:r>
        <w:proofErr w:type="spellStart"/>
        <w:r>
          <w:t>myTextArea</w:t>
        </w:r>
        <w:proofErr w:type="spellEnd"/>
        <w:r>
          <w:t xml:space="preserve">" </w:t>
        </w:r>
        <w:r>
          <w:rPr>
            <w:color w:val="FF0000"/>
          </w:rPr>
          <w:t>cols="40" rows="2"</w:t>
        </w:r>
        <w:r>
          <w:t>&gt;Please limit your response to 200 characters</w:t>
        </w:r>
        <w:proofErr w:type="gramStart"/>
        <w:r>
          <w:t>.&lt;</w:t>
        </w:r>
        <w:proofErr w:type="gramEnd"/>
        <w:r>
          <w:t>/</w:t>
        </w:r>
        <w:proofErr w:type="spellStart"/>
        <w:r>
          <w:t>textarea</w:t>
        </w:r>
        <w:proofErr w:type="spellEnd"/>
        <w:r>
          <w:t>&gt;&lt;</w:t>
        </w:r>
        <w:proofErr w:type="spellStart"/>
        <w:r>
          <w:t>br</w:t>
        </w:r>
        <w:proofErr w:type="spellEnd"/>
        <w:r>
          <w:t xml:space="preserve"> /&gt;</w:t>
        </w:r>
      </w:ins>
    </w:p>
    <w:p w:rsidR="0022092F" w:rsidRDefault="0022092F" w:rsidP="0022092F">
      <w:pPr>
        <w:pStyle w:val="HTMLPreformatted"/>
        <w:rPr>
          <w:ins w:id="2158" w:author="Unknown"/>
        </w:rPr>
      </w:pPr>
      <w:ins w:id="2159" w:author="Unknown">
        <w:r>
          <w:t>&lt;</w:t>
        </w:r>
        <w:proofErr w:type="spellStart"/>
        <w:proofErr w:type="gramStart"/>
        <w:r>
          <w:t>textarea</w:t>
        </w:r>
        <w:proofErr w:type="spellEnd"/>
        <w:r>
          <w:t xml:space="preserve">  name</w:t>
        </w:r>
        <w:proofErr w:type="gramEnd"/>
        <w:r>
          <w:t>="</w:t>
        </w:r>
        <w:proofErr w:type="spellStart"/>
        <w:r>
          <w:t>myTextArea</w:t>
        </w:r>
        <w:proofErr w:type="spellEnd"/>
        <w:r>
          <w:t xml:space="preserve">" </w:t>
        </w:r>
        <w:r>
          <w:rPr>
            <w:color w:val="FF0000"/>
          </w:rPr>
          <w:t>cols="45" rows="5"</w:t>
        </w:r>
        <w:r>
          <w:t>&gt;Please limit your response to 500 characters.&lt;/</w:t>
        </w:r>
        <w:proofErr w:type="spellStart"/>
        <w:r>
          <w:t>textarea</w:t>
        </w:r>
        <w:proofErr w:type="spellEnd"/>
        <w:r>
          <w:t>&gt;&lt;</w:t>
        </w:r>
        <w:proofErr w:type="spellStart"/>
        <w:r>
          <w:t>br</w:t>
        </w:r>
        <w:proofErr w:type="spellEnd"/>
        <w:r>
          <w:t xml:space="preserve"> /&gt;</w:t>
        </w:r>
      </w:ins>
    </w:p>
    <w:p w:rsidR="0022092F" w:rsidRDefault="0022092F" w:rsidP="0022092F">
      <w:pPr>
        <w:pStyle w:val="Heading2"/>
        <w:rPr>
          <w:ins w:id="2160" w:author="Unknown"/>
        </w:rPr>
      </w:pPr>
      <w:ins w:id="2161" w:author="Unknown">
        <w:r>
          <w:lastRenderedPageBreak/>
          <w:t xml:space="preserve">HTML </w:t>
        </w:r>
        <w:proofErr w:type="spellStart"/>
        <w:r>
          <w:t>Textarea</w:t>
        </w:r>
        <w:proofErr w:type="spellEnd"/>
        <w:r>
          <w:t xml:space="preserve"> Form Element:</w:t>
        </w:r>
      </w:ins>
    </w:p>
    <w:p w:rsidR="0022092F" w:rsidRDefault="000419BE" w:rsidP="0022092F">
      <w:pPr>
        <w:rPr>
          <w:ins w:id="2162" w:author="Unknown"/>
        </w:rPr>
      </w:pPr>
      <w:ins w:id="2163" w:author="Unknown">
        <w:r>
          <w:object w:dxaOrig="4320" w:dyaOrig="4320">
            <v:shape id="_x0000_i1204" type="#_x0000_t75" style="width:99.75pt;height:123.75pt" o:ole="">
              <v:imagedata r:id="rId81" o:title=""/>
            </v:shape>
            <w:control r:id="rId82" w:name="DefaultOcxName30" w:shapeid="_x0000_i1204"/>
          </w:object>
        </w:r>
        <w:r w:rsidR="0022092F">
          <w:br/>
        </w:r>
        <w:r>
          <w:object w:dxaOrig="4320" w:dyaOrig="4320">
            <v:shape id="_x0000_i1206" type="#_x0000_t75" style="width:174pt;height:39.75pt" o:ole="">
              <v:imagedata r:id="rId83" o:title=""/>
            </v:shape>
            <w:control r:id="rId84" w:name="DefaultOcxName115" w:shapeid="_x0000_i1206"/>
          </w:object>
        </w:r>
        <w:r w:rsidR="0022092F">
          <w:br/>
        </w:r>
        <w:r>
          <w:object w:dxaOrig="4320" w:dyaOrig="4320">
            <v:shape id="_x0000_i1208" type="#_x0000_t75" style="width:192.75pt;height:71.25pt" o:ole="">
              <v:imagedata r:id="rId85" o:title=""/>
            </v:shape>
            <w:control r:id="rId86" w:name="DefaultOcxName210" w:shapeid="_x0000_i1208"/>
          </w:object>
        </w:r>
      </w:ins>
    </w:p>
    <w:p w:rsidR="0022092F" w:rsidRDefault="0022092F" w:rsidP="0022092F">
      <w:pPr>
        <w:pStyle w:val="NormalWeb"/>
        <w:rPr>
          <w:ins w:id="2164" w:author="Unknown"/>
        </w:rPr>
      </w:pPr>
      <w:ins w:id="2165" w:author="Unknown">
        <w:r>
          <w:t xml:space="preserve">As you may have noticed, the attributes </w:t>
        </w:r>
        <w:r>
          <w:rPr>
            <w:i/>
            <w:iCs/>
          </w:rPr>
          <w:t>cols</w:t>
        </w:r>
        <w:r>
          <w:t xml:space="preserve"> (columns) and </w:t>
        </w:r>
        <w:r>
          <w:rPr>
            <w:i/>
            <w:iCs/>
          </w:rPr>
          <w:t>rows</w:t>
        </w:r>
        <w:r>
          <w:t xml:space="preserve"> control the rendered size of the </w:t>
        </w:r>
        <w:proofErr w:type="spellStart"/>
        <w:r>
          <w:t>textarea</w:t>
        </w:r>
        <w:proofErr w:type="spellEnd"/>
        <w:r>
          <w:t xml:space="preserve">. These constraints only impact how the </w:t>
        </w:r>
        <w:proofErr w:type="spellStart"/>
        <w:r>
          <w:t>textarea</w:t>
        </w:r>
        <w:proofErr w:type="spellEnd"/>
        <w:r>
          <w:t xml:space="preserve"> is rendered visually, and in no way do they limit the maximum number of characters a user can place inside the </w:t>
        </w:r>
        <w:proofErr w:type="spellStart"/>
        <w:r>
          <w:t>textarea</w:t>
        </w:r>
        <w:proofErr w:type="spellEnd"/>
        <w:r>
          <w:t xml:space="preserve">. In fact, if you fill up the fields above with text, the fields will just continue to grow as you type and you will be able to scroll up and down as you please. Limits must be set with JavaScript and/or a server-side scripting language such as PHP. </w:t>
        </w:r>
      </w:ins>
    </w:p>
    <w:p w:rsidR="0022092F" w:rsidRDefault="0022092F" w:rsidP="0022092F">
      <w:pPr>
        <w:pStyle w:val="Heading1"/>
        <w:rPr>
          <w:ins w:id="2166" w:author="Unknown"/>
        </w:rPr>
      </w:pPr>
      <w:ins w:id="2167" w:author="Unknown">
        <w:r>
          <w:t xml:space="preserve">HTML - </w:t>
        </w:r>
        <w:proofErr w:type="spellStart"/>
        <w:r>
          <w:t>Textarea</w:t>
        </w:r>
        <w:proofErr w:type="spellEnd"/>
        <w:r>
          <w:t xml:space="preserve"> Wrap</w:t>
        </w:r>
      </w:ins>
    </w:p>
    <w:p w:rsidR="0022092F" w:rsidRDefault="0022092F" w:rsidP="0022092F">
      <w:pPr>
        <w:pStyle w:val="NormalWeb"/>
        <w:rPr>
          <w:ins w:id="2168" w:author="Unknown"/>
        </w:rPr>
      </w:pPr>
      <w:ins w:id="2169" w:author="Unknown">
        <w:r>
          <w:t xml:space="preserve">The </w:t>
        </w:r>
        <w:r>
          <w:rPr>
            <w:i/>
            <w:iCs/>
          </w:rPr>
          <w:t>wrap</w:t>
        </w:r>
        <w:r>
          <w:t xml:space="preserve"> attribute refers to how the user input reacts when it reaches the end of each row in the text field. Wrapping can be defined using one of three values:</w:t>
        </w:r>
      </w:ins>
    </w:p>
    <w:p w:rsidR="0022092F" w:rsidRDefault="0022092F" w:rsidP="0022092F">
      <w:pPr>
        <w:numPr>
          <w:ilvl w:val="0"/>
          <w:numId w:val="23"/>
        </w:numPr>
        <w:spacing w:before="100" w:beforeAutospacing="1" w:after="100" w:afterAutospacing="1" w:line="240" w:lineRule="auto"/>
        <w:rPr>
          <w:ins w:id="2170" w:author="Unknown"/>
        </w:rPr>
      </w:pPr>
      <w:ins w:id="2171" w:author="Unknown">
        <w:r>
          <w:t>soft</w:t>
        </w:r>
      </w:ins>
    </w:p>
    <w:p w:rsidR="0022092F" w:rsidRDefault="0022092F" w:rsidP="0022092F">
      <w:pPr>
        <w:numPr>
          <w:ilvl w:val="0"/>
          <w:numId w:val="23"/>
        </w:numPr>
        <w:spacing w:before="100" w:beforeAutospacing="1" w:after="100" w:afterAutospacing="1" w:line="240" w:lineRule="auto"/>
        <w:rPr>
          <w:ins w:id="2172" w:author="Unknown"/>
        </w:rPr>
      </w:pPr>
      <w:ins w:id="2173" w:author="Unknown">
        <w:r>
          <w:t>hard</w:t>
        </w:r>
      </w:ins>
    </w:p>
    <w:p w:rsidR="0022092F" w:rsidRDefault="0022092F" w:rsidP="0022092F">
      <w:pPr>
        <w:numPr>
          <w:ilvl w:val="0"/>
          <w:numId w:val="23"/>
        </w:numPr>
        <w:spacing w:before="100" w:beforeAutospacing="1" w:after="100" w:afterAutospacing="1" w:line="240" w:lineRule="auto"/>
        <w:rPr>
          <w:ins w:id="2174" w:author="Unknown"/>
        </w:rPr>
      </w:pPr>
      <w:ins w:id="2175" w:author="Unknown">
        <w:r>
          <w:t>off</w:t>
        </w:r>
      </w:ins>
    </w:p>
    <w:p w:rsidR="0022092F" w:rsidRDefault="0022092F" w:rsidP="0022092F">
      <w:pPr>
        <w:pStyle w:val="NormalWeb"/>
        <w:rPr>
          <w:ins w:id="2176" w:author="Unknown"/>
        </w:rPr>
      </w:pPr>
      <w:ins w:id="2177" w:author="Unknown">
        <w:r>
          <w:t xml:space="preserve">"Soft" forces the words to wrap once inside the </w:t>
        </w:r>
        <w:proofErr w:type="spellStart"/>
        <w:r>
          <w:t>textarea</w:t>
        </w:r>
        <w:proofErr w:type="spellEnd"/>
        <w:r>
          <w:t xml:space="preserve"> but once the form is submitted, the words will no longer appear as such, and line breaks and spacing are not maintained.</w:t>
        </w:r>
      </w:ins>
    </w:p>
    <w:p w:rsidR="0022092F" w:rsidRDefault="0022092F" w:rsidP="0022092F">
      <w:pPr>
        <w:pStyle w:val="NormalWeb"/>
        <w:rPr>
          <w:ins w:id="2178" w:author="Unknown"/>
        </w:rPr>
      </w:pPr>
      <w:ins w:id="2179" w:author="Unknown">
        <w:r>
          <w:t>"Hard" wraps the words inside the text box and places line breaks at the end of each line so that when the form is submitted the text will transfer as it appears in the field, including line breaks and spacing.</w:t>
        </w:r>
      </w:ins>
    </w:p>
    <w:p w:rsidR="0022092F" w:rsidRDefault="0022092F" w:rsidP="0022092F">
      <w:pPr>
        <w:pStyle w:val="NormalWeb"/>
        <w:rPr>
          <w:ins w:id="2180" w:author="Unknown"/>
        </w:rPr>
      </w:pPr>
      <w:ins w:id="2181" w:author="Unknown">
        <w:r>
          <w:t xml:space="preserve">"Off" sets a </w:t>
        </w:r>
        <w:proofErr w:type="spellStart"/>
        <w:r>
          <w:t>textarea</w:t>
        </w:r>
        <w:proofErr w:type="spellEnd"/>
        <w:r>
          <w:t xml:space="preserve"> to ignore all wrapping and places the text into one ongoing line.</w:t>
        </w:r>
      </w:ins>
    </w:p>
    <w:p w:rsidR="0022092F" w:rsidRDefault="0022092F" w:rsidP="0022092F">
      <w:pPr>
        <w:pStyle w:val="Heading2"/>
        <w:rPr>
          <w:ins w:id="2182" w:author="Unknown"/>
        </w:rPr>
      </w:pPr>
      <w:ins w:id="2183" w:author="Unknown">
        <w:r>
          <w:lastRenderedPageBreak/>
          <w:t>HTML Text Area Word Wrap Code:</w:t>
        </w:r>
      </w:ins>
    </w:p>
    <w:p w:rsidR="0022092F" w:rsidRDefault="0022092F" w:rsidP="0022092F">
      <w:pPr>
        <w:pStyle w:val="HTMLPreformatted"/>
        <w:rPr>
          <w:ins w:id="2184" w:author="Unknown"/>
        </w:rPr>
      </w:pPr>
      <w:ins w:id="2185" w:author="Unknown">
        <w:r>
          <w:t>&lt;</w:t>
        </w:r>
        <w:proofErr w:type="spellStart"/>
        <w:r>
          <w:t>textarea</w:t>
        </w:r>
        <w:proofErr w:type="spellEnd"/>
        <w:r>
          <w:t xml:space="preserve"> cols="20" rows="5" </w:t>
        </w:r>
        <w:r>
          <w:rPr>
            <w:color w:val="FF0000"/>
          </w:rPr>
          <w:t>wrap="hard"</w:t>
        </w:r>
        <w:r>
          <w:t>&gt;</w:t>
        </w:r>
      </w:ins>
    </w:p>
    <w:p w:rsidR="0022092F" w:rsidRDefault="0022092F" w:rsidP="0022092F">
      <w:pPr>
        <w:pStyle w:val="HTMLPreformatted"/>
        <w:rPr>
          <w:ins w:id="2186" w:author="Unknown"/>
        </w:rPr>
      </w:pPr>
      <w:ins w:id="2187" w:author="Unknown">
        <w:r>
          <w:t xml:space="preserve"> As you can see many times word wrapping is often the desired look for your </w:t>
        </w:r>
        <w:proofErr w:type="spellStart"/>
        <w:r>
          <w:t>textareas</w:t>
        </w:r>
        <w:proofErr w:type="spellEnd"/>
        <w:r>
          <w:t>. Since it makes everything nice and easy to read and preserves line breaks.</w:t>
        </w:r>
      </w:ins>
    </w:p>
    <w:p w:rsidR="0022092F" w:rsidRDefault="0022092F" w:rsidP="0022092F">
      <w:pPr>
        <w:pStyle w:val="HTMLPreformatted"/>
        <w:rPr>
          <w:ins w:id="2188" w:author="Unknown"/>
        </w:rPr>
      </w:pPr>
      <w:ins w:id="2189" w:author="Unknown">
        <w:r>
          <w:t>&lt;/</w:t>
        </w:r>
        <w:proofErr w:type="spellStart"/>
        <w:r>
          <w:t>textarea</w:t>
        </w:r>
        <w:proofErr w:type="spellEnd"/>
        <w:r>
          <w:t>&gt;</w:t>
        </w:r>
      </w:ins>
    </w:p>
    <w:p w:rsidR="0022092F" w:rsidRDefault="0022092F" w:rsidP="0022092F">
      <w:pPr>
        <w:pStyle w:val="Heading2"/>
        <w:rPr>
          <w:ins w:id="2190" w:author="Unknown"/>
        </w:rPr>
      </w:pPr>
      <w:ins w:id="2191" w:author="Unknown">
        <w:r>
          <w:t>HTML Text Area Word Wrap:</w:t>
        </w:r>
      </w:ins>
    </w:p>
    <w:p w:rsidR="0022092F" w:rsidRDefault="000419BE" w:rsidP="0022092F">
      <w:pPr>
        <w:rPr>
          <w:ins w:id="2192" w:author="Unknown"/>
        </w:rPr>
      </w:pPr>
      <w:ins w:id="2193" w:author="Unknown">
        <w:r>
          <w:object w:dxaOrig="4320" w:dyaOrig="4320">
            <v:shape id="_x0000_i1210" type="#_x0000_t75" style="width:99.75pt;height:71.25pt" o:ole="">
              <v:imagedata r:id="rId87" o:title=""/>
            </v:shape>
            <w:control r:id="rId88" w:name="DefaultOcxName36" w:shapeid="_x0000_i1210"/>
          </w:object>
        </w:r>
      </w:ins>
    </w:p>
    <w:p w:rsidR="0022092F" w:rsidRDefault="0022092F" w:rsidP="0022092F">
      <w:pPr>
        <w:pStyle w:val="NormalWeb"/>
        <w:rPr>
          <w:ins w:id="2194" w:author="Unknown"/>
        </w:rPr>
      </w:pPr>
      <w:ins w:id="2195" w:author="Unknown">
        <w:r>
          <w:t xml:space="preserve">Here's a </w:t>
        </w:r>
        <w:proofErr w:type="spellStart"/>
        <w:r>
          <w:t>textarea</w:t>
        </w:r>
        <w:proofErr w:type="spellEnd"/>
        <w:r>
          <w:t xml:space="preserve"> with no word wrapping at all!</w:t>
        </w:r>
      </w:ins>
    </w:p>
    <w:p w:rsidR="0022092F" w:rsidRDefault="0022092F" w:rsidP="0022092F">
      <w:pPr>
        <w:pStyle w:val="Heading2"/>
        <w:rPr>
          <w:ins w:id="2196" w:author="Unknown"/>
        </w:rPr>
      </w:pPr>
      <w:ins w:id="2197" w:author="Unknown">
        <w:r>
          <w:t>HTML Text Area No Word Wrap:</w:t>
        </w:r>
      </w:ins>
    </w:p>
    <w:p w:rsidR="0022092F" w:rsidRDefault="0022092F" w:rsidP="0022092F">
      <w:pPr>
        <w:pStyle w:val="HTMLPreformatted"/>
        <w:rPr>
          <w:ins w:id="2198" w:author="Unknown"/>
        </w:rPr>
      </w:pPr>
      <w:ins w:id="2199" w:author="Unknown">
        <w:r>
          <w:t>&lt;</w:t>
        </w:r>
        <w:proofErr w:type="spellStart"/>
        <w:r>
          <w:t>textarea</w:t>
        </w:r>
        <w:proofErr w:type="spellEnd"/>
        <w:r>
          <w:t xml:space="preserve"> cols="20" rows="5" </w:t>
        </w:r>
        <w:r>
          <w:rPr>
            <w:color w:val="FF0000"/>
          </w:rPr>
          <w:t>wrap="off"</w:t>
        </w:r>
        <w:r>
          <w:t>&gt;</w:t>
        </w:r>
      </w:ins>
    </w:p>
    <w:p w:rsidR="0022092F" w:rsidRDefault="0022092F" w:rsidP="0022092F">
      <w:pPr>
        <w:pStyle w:val="HTMLPreformatted"/>
        <w:rPr>
          <w:ins w:id="2200" w:author="Unknown"/>
        </w:rPr>
      </w:pPr>
      <w:ins w:id="2201" w:author="Unknown">
        <w:r>
          <w:t xml:space="preserve">As you can see many times word wrapping is often the desired look for your </w:t>
        </w:r>
        <w:proofErr w:type="spellStart"/>
        <w:r>
          <w:t>textareas</w:t>
        </w:r>
        <w:proofErr w:type="spellEnd"/>
        <w:r>
          <w:t xml:space="preserve">. </w:t>
        </w:r>
        <w:proofErr w:type="gramStart"/>
        <w:r>
          <w:t>Since it makes everything nice and easy to read.</w:t>
        </w:r>
        <w:proofErr w:type="gramEnd"/>
        <w:r>
          <w:t xml:space="preserve"> &lt;/</w:t>
        </w:r>
        <w:proofErr w:type="spellStart"/>
        <w:r>
          <w:t>textarea</w:t>
        </w:r>
        <w:proofErr w:type="spellEnd"/>
        <w:r>
          <w:t xml:space="preserve">&gt; </w:t>
        </w:r>
      </w:ins>
    </w:p>
    <w:p w:rsidR="0022092F" w:rsidRDefault="0022092F" w:rsidP="0022092F">
      <w:pPr>
        <w:pStyle w:val="Heading2"/>
        <w:rPr>
          <w:ins w:id="2202" w:author="Unknown"/>
        </w:rPr>
      </w:pPr>
      <w:ins w:id="2203" w:author="Unknown">
        <w:r>
          <w:t>HTML Text Area No Word Wrap:</w:t>
        </w:r>
      </w:ins>
    </w:p>
    <w:p w:rsidR="0022092F" w:rsidRDefault="000419BE" w:rsidP="0022092F">
      <w:pPr>
        <w:rPr>
          <w:ins w:id="2204" w:author="Unknown"/>
        </w:rPr>
      </w:pPr>
      <w:ins w:id="2205" w:author="Unknown">
        <w:r>
          <w:object w:dxaOrig="4320" w:dyaOrig="4320">
            <v:shape id="_x0000_i1212" type="#_x0000_t75" style="width:99.75pt;height:71.25pt" o:ole="">
              <v:imagedata r:id="rId89" o:title=""/>
            </v:shape>
            <w:control r:id="rId90" w:name="DefaultOcxName45" w:shapeid="_x0000_i1212"/>
          </w:object>
        </w:r>
      </w:ins>
    </w:p>
    <w:p w:rsidR="0022092F" w:rsidRDefault="0022092F" w:rsidP="0022092F">
      <w:pPr>
        <w:pStyle w:val="Heading1"/>
        <w:rPr>
          <w:ins w:id="2206" w:author="Unknown"/>
        </w:rPr>
      </w:pPr>
      <w:ins w:id="2207" w:author="Unknown">
        <w:r>
          <w:t xml:space="preserve">HTML - Text Areas: </w:t>
        </w:r>
        <w:proofErr w:type="spellStart"/>
        <w:r>
          <w:t>Readonly</w:t>
        </w:r>
        <w:proofErr w:type="spellEnd"/>
      </w:ins>
    </w:p>
    <w:p w:rsidR="0022092F" w:rsidRDefault="0022092F" w:rsidP="0022092F">
      <w:pPr>
        <w:pStyle w:val="NormalWeb"/>
        <w:rPr>
          <w:ins w:id="2208" w:author="Unknown"/>
        </w:rPr>
      </w:pPr>
      <w:ins w:id="2209" w:author="Unknown">
        <w:r>
          <w:t xml:space="preserve">Setting a "yes" or "no" value for the </w:t>
        </w:r>
        <w:proofErr w:type="spellStart"/>
        <w:r>
          <w:rPr>
            <w:i/>
            <w:iCs/>
          </w:rPr>
          <w:t>readonly</w:t>
        </w:r>
        <w:proofErr w:type="spellEnd"/>
        <w:r>
          <w:t xml:space="preserve"> attribute determines whether or not a viewer has permission to manipulate the text inside the text field.</w:t>
        </w:r>
      </w:ins>
    </w:p>
    <w:p w:rsidR="0022092F" w:rsidRDefault="0022092F" w:rsidP="0022092F">
      <w:pPr>
        <w:pStyle w:val="Heading2"/>
        <w:rPr>
          <w:ins w:id="2210" w:author="Unknown"/>
        </w:rPr>
      </w:pPr>
      <w:ins w:id="2211" w:author="Unknown">
        <w:r>
          <w:t xml:space="preserve">HTML </w:t>
        </w:r>
        <w:proofErr w:type="spellStart"/>
        <w:r>
          <w:t>Readonly</w:t>
        </w:r>
        <w:proofErr w:type="spellEnd"/>
        <w:r>
          <w:t xml:space="preserve"> Attribute:</w:t>
        </w:r>
      </w:ins>
    </w:p>
    <w:p w:rsidR="0022092F" w:rsidRDefault="0022092F" w:rsidP="0022092F">
      <w:pPr>
        <w:pStyle w:val="HTMLPreformatted"/>
        <w:rPr>
          <w:ins w:id="2212" w:author="Unknown"/>
        </w:rPr>
      </w:pPr>
      <w:ins w:id="2213" w:author="Unknown">
        <w:r>
          <w:t>&lt;</w:t>
        </w:r>
        <w:proofErr w:type="spellStart"/>
        <w:r>
          <w:t>textarea</w:t>
        </w:r>
        <w:proofErr w:type="spellEnd"/>
        <w:r>
          <w:t xml:space="preserve"> cols="20" rows="5" wrap="hard" </w:t>
        </w:r>
        <w:proofErr w:type="spellStart"/>
        <w:r>
          <w:rPr>
            <w:color w:val="FF0000"/>
          </w:rPr>
          <w:t>readonly</w:t>
        </w:r>
        <w:proofErr w:type="spellEnd"/>
        <w:r>
          <w:rPr>
            <w:color w:val="FF0000"/>
          </w:rPr>
          <w:t>="yes"</w:t>
        </w:r>
        <w:r>
          <w:t>&gt;</w:t>
        </w:r>
        <w:r>
          <w:br/>
        </w:r>
      </w:ins>
    </w:p>
    <w:p w:rsidR="0022092F" w:rsidRDefault="0022092F" w:rsidP="0022092F">
      <w:pPr>
        <w:pStyle w:val="HTMLPreformatted"/>
        <w:rPr>
          <w:ins w:id="2214" w:author="Unknown"/>
        </w:rPr>
      </w:pPr>
      <w:ins w:id="2215" w:author="Unknown">
        <w:r>
          <w:t xml:space="preserve">As you can see many times word wrapping is often the desired look for your text areas. </w:t>
        </w:r>
        <w:proofErr w:type="gramStart"/>
        <w:r>
          <w:t>Since it makes everything nice and easy to read.</w:t>
        </w:r>
        <w:proofErr w:type="gramEnd"/>
        <w:r>
          <w:t xml:space="preserve"> </w:t>
        </w:r>
      </w:ins>
    </w:p>
    <w:p w:rsidR="0022092F" w:rsidRDefault="0022092F" w:rsidP="0022092F">
      <w:pPr>
        <w:pStyle w:val="HTMLPreformatted"/>
        <w:rPr>
          <w:ins w:id="2216" w:author="Unknown"/>
        </w:rPr>
      </w:pPr>
      <w:ins w:id="2217" w:author="Unknown">
        <w:r>
          <w:t>&lt;/</w:t>
        </w:r>
        <w:proofErr w:type="spellStart"/>
        <w:r>
          <w:t>textarea</w:t>
        </w:r>
        <w:proofErr w:type="spellEnd"/>
        <w:r>
          <w:t>&gt;</w:t>
        </w:r>
      </w:ins>
    </w:p>
    <w:p w:rsidR="0022092F" w:rsidRDefault="0022092F" w:rsidP="0022092F">
      <w:pPr>
        <w:pStyle w:val="Heading2"/>
        <w:rPr>
          <w:ins w:id="2218" w:author="Unknown"/>
        </w:rPr>
      </w:pPr>
      <w:ins w:id="2219" w:author="Unknown">
        <w:r>
          <w:lastRenderedPageBreak/>
          <w:t>HTML Read Only Text Areas:</w:t>
        </w:r>
      </w:ins>
    </w:p>
    <w:p w:rsidR="0022092F" w:rsidRDefault="000419BE" w:rsidP="0022092F">
      <w:pPr>
        <w:rPr>
          <w:ins w:id="2220" w:author="Unknown"/>
        </w:rPr>
      </w:pPr>
      <w:ins w:id="2221" w:author="Unknown">
        <w:r>
          <w:object w:dxaOrig="4320" w:dyaOrig="4320">
            <v:shape id="_x0000_i1214" type="#_x0000_t75" style="width:99.75pt;height:71.25pt" o:ole="">
              <v:imagedata r:id="rId91" o:title=""/>
            </v:shape>
            <w:control r:id="rId92" w:name="DefaultOcxName54" w:shapeid="_x0000_i1214"/>
          </w:object>
        </w:r>
      </w:ins>
    </w:p>
    <w:p w:rsidR="0022092F" w:rsidRDefault="0022092F" w:rsidP="0022092F">
      <w:pPr>
        <w:pStyle w:val="NormalWeb"/>
        <w:rPr>
          <w:ins w:id="2222" w:author="Unknown"/>
        </w:rPr>
      </w:pPr>
      <w:ins w:id="2223" w:author="Unknown">
        <w:r>
          <w:t>This read-only behavior allows a web surfer to see and highlight the text inside the element, but he or she cannot alter it in any way. When highlighted, the user may also Copy (Ctrl + C on a PC, Ctrl-Click on a Mac) the text to local clipboard and paste it anywhere he/she pleases.</w:t>
        </w:r>
      </w:ins>
    </w:p>
    <w:p w:rsidR="0022092F" w:rsidRDefault="0022092F" w:rsidP="0022092F">
      <w:pPr>
        <w:pStyle w:val="Heading1"/>
        <w:rPr>
          <w:ins w:id="2224" w:author="Unknown"/>
        </w:rPr>
      </w:pPr>
      <w:ins w:id="2225" w:author="Unknown">
        <w:r>
          <w:t>HTML - Text Areas: Disabled</w:t>
        </w:r>
      </w:ins>
    </w:p>
    <w:p w:rsidR="0022092F" w:rsidRDefault="0022092F" w:rsidP="0022092F">
      <w:pPr>
        <w:pStyle w:val="NormalWeb"/>
        <w:rPr>
          <w:ins w:id="2226" w:author="Unknown"/>
        </w:rPr>
      </w:pPr>
      <w:ins w:id="2227" w:author="Unknown">
        <w:r>
          <w:t xml:space="preserve">Disabling the </w:t>
        </w:r>
        <w:proofErr w:type="spellStart"/>
        <w:r>
          <w:t>textarea</w:t>
        </w:r>
        <w:proofErr w:type="spellEnd"/>
        <w:r>
          <w:t xml:space="preserve"> altogether prevents the surfer from highlighting, copying, or modifying the field in any way. To accomplish this, set the </w:t>
        </w:r>
        <w:r>
          <w:rPr>
            <w:i/>
            <w:iCs/>
          </w:rPr>
          <w:t>disabled</w:t>
        </w:r>
        <w:r>
          <w:t xml:space="preserve"> property to "yes".</w:t>
        </w:r>
      </w:ins>
    </w:p>
    <w:p w:rsidR="0022092F" w:rsidRDefault="0022092F" w:rsidP="0022092F">
      <w:pPr>
        <w:pStyle w:val="Heading2"/>
        <w:rPr>
          <w:ins w:id="2228" w:author="Unknown"/>
        </w:rPr>
      </w:pPr>
      <w:ins w:id="2229" w:author="Unknown">
        <w:r>
          <w:t>HTML Code:</w:t>
        </w:r>
      </w:ins>
    </w:p>
    <w:p w:rsidR="0022092F" w:rsidRDefault="0022092F" w:rsidP="0022092F">
      <w:pPr>
        <w:pStyle w:val="HTMLPreformatted"/>
        <w:rPr>
          <w:ins w:id="2230" w:author="Unknown"/>
        </w:rPr>
      </w:pPr>
      <w:ins w:id="2231" w:author="Unknown">
        <w:r>
          <w:t>&lt;</w:t>
        </w:r>
        <w:proofErr w:type="spellStart"/>
        <w:r>
          <w:t>textarea</w:t>
        </w:r>
        <w:proofErr w:type="spellEnd"/>
        <w:r>
          <w:t xml:space="preserve"> cols="20" rows="5" wrap="hard" </w:t>
        </w:r>
        <w:r>
          <w:rPr>
            <w:color w:val="FF0000"/>
          </w:rPr>
          <w:t>disabled="yes"</w:t>
        </w:r>
        <w:r>
          <w:t>&gt;</w:t>
        </w:r>
        <w:r>
          <w:br/>
        </w:r>
      </w:ins>
    </w:p>
    <w:p w:rsidR="0022092F" w:rsidRDefault="0022092F" w:rsidP="0022092F">
      <w:pPr>
        <w:pStyle w:val="HTMLPreformatted"/>
        <w:rPr>
          <w:ins w:id="2232" w:author="Unknown"/>
        </w:rPr>
      </w:pPr>
      <w:ins w:id="2233" w:author="Unknown">
        <w:r>
          <w:t xml:space="preserve">As you can see many times word wrapping is often the desired look for your text areas. </w:t>
        </w:r>
        <w:proofErr w:type="gramStart"/>
        <w:r>
          <w:t>Since it makes everything nice and easy to read.</w:t>
        </w:r>
        <w:proofErr w:type="gramEnd"/>
        <w:r>
          <w:br/>
          <w:t>&lt;/</w:t>
        </w:r>
        <w:proofErr w:type="spellStart"/>
        <w:r>
          <w:t>textarea</w:t>
        </w:r>
        <w:proofErr w:type="spellEnd"/>
        <w:r>
          <w:t>&gt;</w:t>
        </w:r>
      </w:ins>
    </w:p>
    <w:p w:rsidR="0022092F" w:rsidRDefault="0022092F" w:rsidP="0022092F">
      <w:pPr>
        <w:pStyle w:val="Heading2"/>
        <w:rPr>
          <w:ins w:id="2234" w:author="Unknown"/>
        </w:rPr>
      </w:pPr>
      <w:ins w:id="2235" w:author="Unknown">
        <w:r>
          <w:t xml:space="preserve">Disabled </w:t>
        </w:r>
        <w:proofErr w:type="spellStart"/>
        <w:r>
          <w:t>Textareas</w:t>
        </w:r>
        <w:proofErr w:type="spellEnd"/>
        <w:r>
          <w:t>:</w:t>
        </w:r>
      </w:ins>
    </w:p>
    <w:p w:rsidR="0022092F" w:rsidRDefault="000419BE" w:rsidP="0022092F">
      <w:pPr>
        <w:rPr>
          <w:ins w:id="2236" w:author="Unknown"/>
        </w:rPr>
      </w:pPr>
      <w:ins w:id="2237" w:author="Unknown">
        <w:r>
          <w:object w:dxaOrig="4320" w:dyaOrig="4320">
            <v:shape id="_x0000_i1216" type="#_x0000_t75" style="width:99.75pt;height:71.25pt" o:ole="">
              <v:imagedata r:id="rId93" o:title=""/>
            </v:shape>
            <w:control r:id="rId94" w:name="DefaultOcxName63" w:shapeid="_x0000_i1216"/>
          </w:object>
        </w:r>
      </w:ins>
    </w:p>
    <w:p w:rsidR="0022092F" w:rsidRDefault="0022092F" w:rsidP="0022092F">
      <w:pPr>
        <w:pStyle w:val="NormalWeb"/>
        <w:rPr>
          <w:ins w:id="2238" w:author="Unknown"/>
        </w:rPr>
      </w:pPr>
      <w:ins w:id="2239" w:author="Unknown">
        <w:r>
          <w:t xml:space="preserve">Keep in mind that just because users are unable to copy from the screen directly doesn't prevent them from taking a screen capture or extracting the data from the source code. Disabling the </w:t>
        </w:r>
        <w:proofErr w:type="spellStart"/>
        <w:r>
          <w:t>textarea</w:t>
        </w:r>
        <w:proofErr w:type="spellEnd"/>
        <w:r>
          <w:t xml:space="preserve"> offers no security whatsoever.</w:t>
        </w:r>
      </w:ins>
    </w:p>
    <w:p w:rsidR="0022092F" w:rsidRDefault="0022092F" w:rsidP="0022092F">
      <w:pPr>
        <w:pStyle w:val="Heading1"/>
      </w:pPr>
      <w:r>
        <w:t>HTML - Body</w:t>
      </w:r>
    </w:p>
    <w:p w:rsidR="0022092F" w:rsidRDefault="0022092F" w:rsidP="0022092F">
      <w:pPr>
        <w:pStyle w:val="NormalWeb"/>
      </w:pPr>
      <w:r>
        <w:t>As we mentioned, the &lt;body&gt; tag serves as the element containing all the content for the website. Tables, lists, forms, paragraphs, and everything else must be placed within the body element to ensure each element is displayed on your site.</w:t>
      </w:r>
    </w:p>
    <w:p w:rsidR="0022092F" w:rsidRDefault="000419BE" w:rsidP="0022092F">
      <w:pPr>
        <w:jc w:val="center"/>
        <w:rPr>
          <w:ins w:id="2240" w:author="Unknown"/>
        </w:rPr>
      </w:pPr>
      <w:ins w:id="2241" w:author="Unknown">
        <w:r>
          <w:fldChar w:fldCharType="begin"/>
        </w:r>
        <w:r w:rsidR="0022092F">
          <w:instrText xml:space="preserve"> HYPERLINK "http://www.tizag.com/about/advertise.php" </w:instrText>
        </w:r>
        <w:r>
          <w:fldChar w:fldCharType="separate"/>
        </w:r>
        <w:r w:rsidR="0022092F">
          <w:rPr>
            <w:rStyle w:val="Hyperlink"/>
            <w:b/>
            <w:bCs/>
          </w:rPr>
          <w:t>Advertise on Tizag.com</w:t>
        </w:r>
        <w:r>
          <w:fldChar w:fldCharType="end"/>
        </w:r>
        <w:r w:rsidR="0022092F">
          <w:t xml:space="preserve"> </w:t>
        </w:r>
      </w:ins>
    </w:p>
    <w:p w:rsidR="0022092F" w:rsidRDefault="0022092F" w:rsidP="0022092F">
      <w:pPr>
        <w:pStyle w:val="Heading1"/>
        <w:rPr>
          <w:ins w:id="2242" w:author="Unknown"/>
        </w:rPr>
      </w:pPr>
      <w:ins w:id="2243" w:author="Unknown">
        <w:r>
          <w:t>HTML - Body Margins</w:t>
        </w:r>
      </w:ins>
    </w:p>
    <w:p w:rsidR="0022092F" w:rsidRDefault="0022092F" w:rsidP="0022092F">
      <w:pPr>
        <w:pStyle w:val="NormalWeb"/>
        <w:rPr>
          <w:ins w:id="2244" w:author="Unknown"/>
        </w:rPr>
      </w:pPr>
      <w:ins w:id="2245" w:author="Unknown">
        <w:r>
          <w:rPr>
            <w:b/>
            <w:bCs/>
          </w:rPr>
          <w:lastRenderedPageBreak/>
          <w:t>Unique Attributes</w:t>
        </w:r>
      </w:ins>
    </w:p>
    <w:p w:rsidR="0022092F" w:rsidRDefault="0022092F" w:rsidP="0022092F">
      <w:pPr>
        <w:numPr>
          <w:ilvl w:val="0"/>
          <w:numId w:val="24"/>
        </w:numPr>
        <w:spacing w:before="100" w:beforeAutospacing="1" w:after="100" w:afterAutospacing="1" w:line="240" w:lineRule="auto"/>
        <w:rPr>
          <w:ins w:id="2246" w:author="Unknown"/>
        </w:rPr>
      </w:pPr>
      <w:proofErr w:type="spellStart"/>
      <w:proofErr w:type="gramStart"/>
      <w:ins w:id="2247" w:author="Unknown">
        <w:r>
          <w:rPr>
            <w:b/>
            <w:bCs/>
          </w:rPr>
          <w:t>leftmargin</w:t>
        </w:r>
        <w:proofErr w:type="spellEnd"/>
        <w:proofErr w:type="gramEnd"/>
        <w:r>
          <w:t xml:space="preserve"> - Sets a left hand margin for your body element.</w:t>
        </w:r>
      </w:ins>
    </w:p>
    <w:p w:rsidR="0022092F" w:rsidRDefault="0022092F" w:rsidP="0022092F">
      <w:pPr>
        <w:numPr>
          <w:ilvl w:val="0"/>
          <w:numId w:val="24"/>
        </w:numPr>
        <w:spacing w:before="100" w:beforeAutospacing="1" w:after="100" w:afterAutospacing="1" w:line="240" w:lineRule="auto"/>
        <w:rPr>
          <w:ins w:id="2248" w:author="Unknown"/>
        </w:rPr>
      </w:pPr>
      <w:proofErr w:type="spellStart"/>
      <w:proofErr w:type="gramStart"/>
      <w:ins w:id="2249" w:author="Unknown">
        <w:r>
          <w:rPr>
            <w:b/>
            <w:bCs/>
          </w:rPr>
          <w:t>topmargin</w:t>
        </w:r>
        <w:proofErr w:type="spellEnd"/>
        <w:proofErr w:type="gramEnd"/>
        <w:r>
          <w:t xml:space="preserve"> - Sets a margin along the top of your body element.</w:t>
        </w:r>
      </w:ins>
    </w:p>
    <w:p w:rsidR="0022092F" w:rsidRDefault="0022092F" w:rsidP="0022092F">
      <w:pPr>
        <w:pStyle w:val="NormalWeb"/>
        <w:rPr>
          <w:ins w:id="2250" w:author="Unknown"/>
        </w:rPr>
      </w:pPr>
      <w:ins w:id="2251" w:author="Unknown">
        <w:r>
          <w:t>A unique set of margin attributes are available to the body tag. These attributes work much like those of a word processing program, allowing you set pixel value margins for the left, right, top, or bottom of your website. Setting these attributes means that all the content you place within your body tags will honor the preset margin.</w:t>
        </w:r>
      </w:ins>
    </w:p>
    <w:p w:rsidR="0022092F" w:rsidRDefault="0022092F" w:rsidP="0022092F">
      <w:pPr>
        <w:pStyle w:val="Heading2"/>
        <w:rPr>
          <w:ins w:id="2252" w:author="Unknown"/>
        </w:rPr>
      </w:pPr>
      <w:ins w:id="2253" w:author="Unknown">
        <w:r>
          <w:t>HTML Code:</w:t>
        </w:r>
      </w:ins>
    </w:p>
    <w:p w:rsidR="0022092F" w:rsidRDefault="0022092F" w:rsidP="0022092F">
      <w:pPr>
        <w:pStyle w:val="HTMLPreformatted"/>
        <w:rPr>
          <w:ins w:id="2254" w:author="Unknown"/>
        </w:rPr>
      </w:pPr>
      <w:ins w:id="2255" w:author="Unknown">
        <w:r>
          <w:rPr>
            <w:color w:val="FF0000"/>
          </w:rPr>
          <w:t xml:space="preserve">&lt;body </w:t>
        </w:r>
        <w:proofErr w:type="spellStart"/>
        <w:r>
          <w:rPr>
            <w:color w:val="FF0000"/>
          </w:rPr>
          <w:t>topmargin</w:t>
        </w:r>
        <w:proofErr w:type="spellEnd"/>
        <w:r>
          <w:rPr>
            <w:color w:val="FF0000"/>
          </w:rPr>
          <w:t>="50"&gt;</w:t>
        </w:r>
      </w:ins>
    </w:p>
    <w:p w:rsidR="0022092F" w:rsidRDefault="0022092F" w:rsidP="0022092F">
      <w:pPr>
        <w:pStyle w:val="HTMLPreformatted"/>
        <w:rPr>
          <w:ins w:id="2256" w:author="Unknown"/>
        </w:rPr>
      </w:pPr>
      <w:ins w:id="2257" w:author="Unknown">
        <w:r>
          <w:rPr>
            <w:color w:val="FF0000"/>
          </w:rPr>
          <w:t xml:space="preserve">&lt;body </w:t>
        </w:r>
        <w:proofErr w:type="spellStart"/>
        <w:r>
          <w:rPr>
            <w:color w:val="FF0000"/>
          </w:rPr>
          <w:t>leftmargin</w:t>
        </w:r>
        <w:proofErr w:type="spellEnd"/>
        <w:r>
          <w:rPr>
            <w:color w:val="FF0000"/>
          </w:rPr>
          <w:t>="50"&gt;</w:t>
        </w:r>
      </w:ins>
    </w:p>
    <w:p w:rsidR="0022092F" w:rsidRDefault="0022092F" w:rsidP="0022092F">
      <w:pPr>
        <w:pStyle w:val="Heading2"/>
        <w:rPr>
          <w:ins w:id="2258" w:author="Unknown"/>
        </w:rPr>
      </w:pPr>
      <w:ins w:id="2259" w:author="Unknown">
        <w:r>
          <w:t>Margin Example-1:</w:t>
        </w:r>
      </w:ins>
    </w:p>
    <w:p w:rsidR="0022092F" w:rsidRDefault="000419BE" w:rsidP="0022092F">
      <w:pPr>
        <w:rPr>
          <w:ins w:id="2260" w:author="Unknown"/>
        </w:rPr>
      </w:pPr>
      <w:ins w:id="2261" w:author="Unknown">
        <w:r>
          <w:fldChar w:fldCharType="begin"/>
        </w:r>
        <w:r w:rsidR="0022092F">
          <w:instrText xml:space="preserve"> HYPERLINK "http://www.tizag.com/pics/htmlT/topmargin.html" \t "_blank" </w:instrText>
        </w:r>
        <w:r>
          <w:fldChar w:fldCharType="separate"/>
        </w:r>
        <w:r w:rsidR="0022092F">
          <w:rPr>
            <w:rStyle w:val="Hyperlink"/>
          </w:rPr>
          <w:t>Top Margin</w:t>
        </w:r>
        <w:r>
          <w:fldChar w:fldCharType="end"/>
        </w:r>
      </w:ins>
    </w:p>
    <w:p w:rsidR="0022092F" w:rsidRDefault="0022092F" w:rsidP="0022092F">
      <w:pPr>
        <w:pStyle w:val="Heading2"/>
        <w:rPr>
          <w:ins w:id="2262" w:author="Unknown"/>
        </w:rPr>
      </w:pPr>
      <w:ins w:id="2263" w:author="Unknown">
        <w:r>
          <w:t>Margin Example-2:</w:t>
        </w:r>
      </w:ins>
    </w:p>
    <w:p w:rsidR="0022092F" w:rsidRDefault="000419BE" w:rsidP="0022092F">
      <w:pPr>
        <w:rPr>
          <w:ins w:id="2264" w:author="Unknown"/>
        </w:rPr>
      </w:pPr>
      <w:ins w:id="2265" w:author="Unknown">
        <w:r>
          <w:fldChar w:fldCharType="begin"/>
        </w:r>
        <w:r w:rsidR="0022092F">
          <w:instrText xml:space="preserve"> HYPERLINK "http://www.tizag.com/pics/htmlT/leftmargin.html" \t "_blank" </w:instrText>
        </w:r>
        <w:r>
          <w:fldChar w:fldCharType="separate"/>
        </w:r>
        <w:r w:rsidR="0022092F">
          <w:rPr>
            <w:rStyle w:val="Hyperlink"/>
          </w:rPr>
          <w:t>Left Margin</w:t>
        </w:r>
        <w:r>
          <w:fldChar w:fldCharType="end"/>
        </w:r>
      </w:ins>
    </w:p>
    <w:p w:rsidR="0022092F" w:rsidRDefault="0022092F" w:rsidP="0022092F">
      <w:pPr>
        <w:pStyle w:val="Heading1"/>
        <w:rPr>
          <w:ins w:id="2266" w:author="Unknown"/>
        </w:rPr>
      </w:pPr>
      <w:ins w:id="2267" w:author="Unknown">
        <w:r>
          <w:t>HTML - Base Text</w:t>
        </w:r>
      </w:ins>
    </w:p>
    <w:p w:rsidR="0022092F" w:rsidRDefault="0022092F" w:rsidP="0022092F">
      <w:pPr>
        <w:pStyle w:val="NormalWeb"/>
        <w:rPr>
          <w:ins w:id="2268" w:author="Unknown"/>
        </w:rPr>
      </w:pPr>
      <w:ins w:id="2269" w:author="Unknown">
        <w:r>
          <w:t>The text attribute sets the text color of all text contained within the body tags. Think of it as a means to set the color of your text, unless otherwise noted. Basically, you use these tags to set a base color scheme, which you can later modify through additional tags inside of the body.</w:t>
        </w:r>
      </w:ins>
    </w:p>
    <w:p w:rsidR="0022092F" w:rsidRDefault="0022092F" w:rsidP="0022092F">
      <w:pPr>
        <w:pStyle w:val="Heading2"/>
        <w:rPr>
          <w:ins w:id="2270" w:author="Unknown"/>
        </w:rPr>
      </w:pPr>
      <w:ins w:id="2271" w:author="Unknown">
        <w:r>
          <w:t>HTML Code:</w:t>
        </w:r>
      </w:ins>
    </w:p>
    <w:p w:rsidR="0022092F" w:rsidRDefault="0022092F" w:rsidP="0022092F">
      <w:pPr>
        <w:pStyle w:val="HTMLPreformatted"/>
        <w:rPr>
          <w:ins w:id="2272" w:author="Unknown"/>
        </w:rPr>
      </w:pPr>
      <w:ins w:id="2273" w:author="Unknown">
        <w:r>
          <w:t xml:space="preserve">&lt;body </w:t>
        </w:r>
        <w:r>
          <w:rPr>
            <w:color w:val="FF0000"/>
          </w:rPr>
          <w:t>text="red"</w:t>
        </w:r>
        <w:r>
          <w:t xml:space="preserve"> &gt;</w:t>
        </w:r>
      </w:ins>
    </w:p>
    <w:p w:rsidR="0022092F" w:rsidRDefault="0022092F" w:rsidP="002209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74" w:author="Unknown"/>
          <w:rFonts w:ascii="Courier New" w:hAnsi="Courier New" w:cs="Courier New"/>
          <w:sz w:val="20"/>
          <w:szCs w:val="20"/>
        </w:rPr>
      </w:pPr>
      <w:proofErr w:type="gramStart"/>
      <w:ins w:id="2275" w:author="Unknown">
        <w:r>
          <w:rPr>
            <w:rFonts w:ascii="Courier New" w:hAnsi="Courier New" w:cs="Courier New"/>
            <w:b/>
            <w:bCs/>
            <w:sz w:val="20"/>
            <w:szCs w:val="20"/>
          </w:rPr>
          <w:t>or</w:t>
        </w:r>
        <w:proofErr w:type="gramEnd"/>
      </w:ins>
    </w:p>
    <w:p w:rsidR="0022092F" w:rsidRDefault="0022092F" w:rsidP="0022092F">
      <w:pPr>
        <w:pStyle w:val="HTMLPreformatted"/>
        <w:rPr>
          <w:ins w:id="2276" w:author="Unknown"/>
        </w:rPr>
      </w:pPr>
    </w:p>
    <w:p w:rsidR="0022092F" w:rsidRDefault="0022092F" w:rsidP="0022092F">
      <w:pPr>
        <w:pStyle w:val="HTMLPreformatted"/>
        <w:rPr>
          <w:ins w:id="2277" w:author="Unknown"/>
        </w:rPr>
      </w:pPr>
      <w:ins w:id="2278" w:author="Unknown">
        <w:r>
          <w:t xml:space="preserve">&lt;body </w:t>
        </w:r>
        <w:r>
          <w:rPr>
            <w:color w:val="FF0000"/>
          </w:rPr>
          <w:t>text="</w:t>
        </w:r>
        <w:proofErr w:type="spellStart"/>
        <w:proofErr w:type="gramStart"/>
        <w:r>
          <w:rPr>
            <w:color w:val="FF0000"/>
          </w:rPr>
          <w:t>rgb</w:t>
        </w:r>
        <w:proofErr w:type="spellEnd"/>
        <w:r>
          <w:rPr>
            <w:color w:val="FF0000"/>
          </w:rPr>
          <w:t>(</w:t>
        </w:r>
        <w:proofErr w:type="gramEnd"/>
        <w:r>
          <w:rPr>
            <w:color w:val="FF0000"/>
          </w:rPr>
          <w:t>255,0,0)</w:t>
        </w:r>
        <w:r>
          <w:t>" &gt;</w:t>
        </w:r>
      </w:ins>
    </w:p>
    <w:p w:rsidR="0022092F" w:rsidRDefault="0022092F" w:rsidP="0022092F">
      <w:pPr>
        <w:pStyle w:val="Heading1"/>
        <w:rPr>
          <w:ins w:id="2279" w:author="Unknown"/>
        </w:rPr>
      </w:pPr>
      <w:ins w:id="2280" w:author="Unknown">
        <w:r>
          <w:t>HTML - Base Links</w:t>
        </w:r>
      </w:ins>
    </w:p>
    <w:p w:rsidR="0022092F" w:rsidRDefault="0022092F" w:rsidP="0022092F">
      <w:pPr>
        <w:pStyle w:val="NormalWeb"/>
        <w:rPr>
          <w:ins w:id="2281" w:author="Unknown"/>
        </w:rPr>
      </w:pPr>
      <w:ins w:id="2282" w:author="Unknown">
        <w:r>
          <w:t>Along the same lines, we may also specify base colors for visited or unvisited links. This method has deprecated, and we recommend that you use Cascading Style Sheets (CSS) instead.</w:t>
        </w:r>
      </w:ins>
    </w:p>
    <w:p w:rsidR="0022092F" w:rsidRDefault="0022092F" w:rsidP="0022092F">
      <w:pPr>
        <w:pStyle w:val="Heading2"/>
        <w:rPr>
          <w:ins w:id="2283" w:author="Unknown"/>
        </w:rPr>
      </w:pPr>
      <w:ins w:id="2284" w:author="Unknown">
        <w:r>
          <w:t>HTML Code:</w:t>
        </w:r>
      </w:ins>
    </w:p>
    <w:p w:rsidR="0022092F" w:rsidRDefault="0022092F" w:rsidP="0022092F">
      <w:pPr>
        <w:pStyle w:val="HTMLPreformatted"/>
        <w:rPr>
          <w:ins w:id="2285" w:author="Unknown"/>
        </w:rPr>
      </w:pPr>
      <w:ins w:id="2286" w:author="Unknown">
        <w:r>
          <w:t xml:space="preserve">&lt;body </w:t>
        </w:r>
        <w:r>
          <w:rPr>
            <w:color w:val="FF0000"/>
          </w:rPr>
          <w:t xml:space="preserve">link="white" </w:t>
        </w:r>
        <w:proofErr w:type="spellStart"/>
        <w:r>
          <w:rPr>
            <w:color w:val="FF0000"/>
          </w:rPr>
          <w:t>vlink</w:t>
        </w:r>
        <w:proofErr w:type="spellEnd"/>
        <w:r>
          <w:rPr>
            <w:color w:val="FF0000"/>
          </w:rPr>
          <w:t>="black"</w:t>
        </w:r>
        <w:r>
          <w:t xml:space="preserve"> &gt;</w:t>
        </w:r>
        <w:r>
          <w:br/>
        </w:r>
      </w:ins>
    </w:p>
    <w:p w:rsidR="0022092F" w:rsidRDefault="0022092F" w:rsidP="002209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87" w:author="Unknown"/>
          <w:rFonts w:ascii="Courier New" w:hAnsi="Courier New" w:cs="Courier New"/>
          <w:sz w:val="20"/>
          <w:szCs w:val="20"/>
        </w:rPr>
      </w:pPr>
      <w:proofErr w:type="gramStart"/>
      <w:ins w:id="2288" w:author="Unknown">
        <w:r>
          <w:rPr>
            <w:rFonts w:ascii="Courier New" w:hAnsi="Courier New" w:cs="Courier New"/>
            <w:b/>
            <w:bCs/>
            <w:sz w:val="20"/>
            <w:szCs w:val="20"/>
          </w:rPr>
          <w:t>or</w:t>
        </w:r>
        <w:proofErr w:type="gramEnd"/>
      </w:ins>
    </w:p>
    <w:p w:rsidR="0022092F" w:rsidRDefault="0022092F" w:rsidP="0022092F">
      <w:pPr>
        <w:pStyle w:val="HTMLPreformatted"/>
        <w:rPr>
          <w:ins w:id="2289" w:author="Unknown"/>
        </w:rPr>
      </w:pPr>
    </w:p>
    <w:p w:rsidR="0022092F" w:rsidRDefault="0022092F" w:rsidP="0022092F">
      <w:pPr>
        <w:pStyle w:val="HTMLPreformatted"/>
        <w:rPr>
          <w:ins w:id="2290" w:author="Unknown"/>
        </w:rPr>
      </w:pPr>
      <w:ins w:id="2291" w:author="Unknown">
        <w:r>
          <w:t xml:space="preserve">&lt;body </w:t>
        </w:r>
        <w:r>
          <w:rPr>
            <w:color w:val="FF0000"/>
          </w:rPr>
          <w:t>link="</w:t>
        </w:r>
        <w:proofErr w:type="spellStart"/>
        <w:proofErr w:type="gramStart"/>
        <w:r>
          <w:rPr>
            <w:color w:val="FF0000"/>
          </w:rPr>
          <w:t>rgb</w:t>
        </w:r>
        <w:proofErr w:type="spellEnd"/>
        <w:r>
          <w:rPr>
            <w:color w:val="FF0000"/>
          </w:rPr>
          <w:t>(</w:t>
        </w:r>
        <w:proofErr w:type="gramEnd"/>
        <w:r>
          <w:rPr>
            <w:color w:val="FF0000"/>
          </w:rPr>
          <w:t xml:space="preserve">255,255,255)" </w:t>
        </w:r>
        <w:proofErr w:type="spellStart"/>
        <w:r>
          <w:rPr>
            <w:color w:val="FF0000"/>
          </w:rPr>
          <w:t>vlink</w:t>
        </w:r>
        <w:proofErr w:type="spellEnd"/>
        <w:r>
          <w:rPr>
            <w:color w:val="FF0000"/>
          </w:rPr>
          <w:t>="</w:t>
        </w:r>
        <w:proofErr w:type="spellStart"/>
        <w:r>
          <w:rPr>
            <w:color w:val="FF0000"/>
          </w:rPr>
          <w:t>rgb</w:t>
        </w:r>
        <w:proofErr w:type="spellEnd"/>
        <w:r>
          <w:rPr>
            <w:color w:val="FF0000"/>
          </w:rPr>
          <w:t>(0,0,0)"</w:t>
        </w:r>
        <w:r>
          <w:t xml:space="preserve"> &gt;</w:t>
        </w:r>
      </w:ins>
    </w:p>
    <w:p w:rsidR="0022092F" w:rsidRDefault="0022092F" w:rsidP="0022092F">
      <w:pPr>
        <w:pStyle w:val="NormalWeb"/>
        <w:rPr>
          <w:ins w:id="2292" w:author="Unknown"/>
        </w:rPr>
      </w:pPr>
      <w:ins w:id="2293" w:author="Unknown">
        <w:r>
          <w:t xml:space="preserve">Setting a </w:t>
        </w:r>
        <w:proofErr w:type="spellStart"/>
        <w:r>
          <w:t>baselink</w:t>
        </w:r>
        <w:proofErr w:type="spellEnd"/>
        <w:r>
          <w:t xml:space="preserve"> is a great way to ensure your viewers will not receive the annoying error message that occurs with broken links.</w:t>
        </w:r>
      </w:ins>
    </w:p>
    <w:p w:rsidR="0022092F" w:rsidRDefault="0022092F"/>
    <w:p w:rsidR="0022092F" w:rsidRDefault="0022092F" w:rsidP="0022092F">
      <w:pPr>
        <w:pStyle w:val="Heading1"/>
      </w:pPr>
      <w:r>
        <w:t>HTML - Music Codes</w:t>
      </w:r>
    </w:p>
    <w:p w:rsidR="0022092F" w:rsidRDefault="0022092F" w:rsidP="0022092F">
      <w:pPr>
        <w:pStyle w:val="NormalWeb"/>
      </w:pPr>
      <w:r>
        <w:t>Inserting music onto a web page is relatively easy these days. In the past, multiple tags had to be used because browsers did not have a uniform standard for embedded media files. However, we're happy to announce that this is a problem of the past, and you will now have a much easier time than webmasters of the past.</w:t>
      </w:r>
    </w:p>
    <w:p w:rsidR="0022092F" w:rsidRDefault="000419BE" w:rsidP="0022092F">
      <w:pPr>
        <w:jc w:val="center"/>
        <w:rPr>
          <w:ins w:id="2294" w:author="Unknown"/>
        </w:rPr>
      </w:pPr>
      <w:ins w:id="2295" w:author="Unknown">
        <w:r>
          <w:fldChar w:fldCharType="begin"/>
        </w:r>
        <w:r w:rsidR="0022092F">
          <w:instrText xml:space="preserve"> HYPERLINK "http://www.tizag.com/about/advertise.php" </w:instrText>
        </w:r>
        <w:r>
          <w:fldChar w:fldCharType="separate"/>
        </w:r>
        <w:r w:rsidR="0022092F">
          <w:rPr>
            <w:rStyle w:val="Hyperlink"/>
            <w:b/>
            <w:bCs/>
          </w:rPr>
          <w:t>Advertise on Tizag.com</w:t>
        </w:r>
        <w:r>
          <w:fldChar w:fldCharType="end"/>
        </w:r>
        <w:r w:rsidR="0022092F">
          <w:t xml:space="preserve"> </w:t>
        </w:r>
      </w:ins>
    </w:p>
    <w:p w:rsidR="0022092F" w:rsidRDefault="0022092F" w:rsidP="0022092F">
      <w:pPr>
        <w:pStyle w:val="Heading1"/>
        <w:rPr>
          <w:ins w:id="2296" w:author="Unknown"/>
        </w:rPr>
      </w:pPr>
      <w:ins w:id="2297" w:author="Unknown">
        <w:r>
          <w:t>HTML - Embed</w:t>
        </w:r>
      </w:ins>
    </w:p>
    <w:p w:rsidR="0022092F" w:rsidRDefault="0022092F" w:rsidP="0022092F">
      <w:pPr>
        <w:pStyle w:val="NormalWeb"/>
        <w:rPr>
          <w:ins w:id="2298" w:author="Unknown"/>
        </w:rPr>
      </w:pPr>
      <w:ins w:id="2299" w:author="Unknown">
        <w:r>
          <w:t xml:space="preserve">Music is inserted onto a web page with the use of the </w:t>
        </w:r>
        <w:r>
          <w:rPr>
            <w:i/>
            <w:iCs/>
          </w:rPr>
          <w:t>embed</w:t>
        </w:r>
        <w:r>
          <w:t xml:space="preserve"> tag. There are other ways to link to music, but embed is now considered the standard for inserting media. Below is </w:t>
        </w:r>
        <w:proofErr w:type="gramStart"/>
        <w:r>
          <w:t>an</w:t>
        </w:r>
        <w:proofErr w:type="gramEnd"/>
        <w:r>
          <w:t xml:space="preserve"> minimalist example of the embed tag using the </w:t>
        </w:r>
        <w:proofErr w:type="spellStart"/>
        <w:r>
          <w:rPr>
            <w:i/>
            <w:iCs/>
          </w:rPr>
          <w:t>src</w:t>
        </w:r>
        <w:proofErr w:type="spellEnd"/>
        <w:r>
          <w:t xml:space="preserve"> attribute to define the media file's location. </w:t>
        </w:r>
      </w:ins>
    </w:p>
    <w:p w:rsidR="0022092F" w:rsidRDefault="0022092F" w:rsidP="0022092F">
      <w:pPr>
        <w:pStyle w:val="Heading2"/>
        <w:rPr>
          <w:ins w:id="2300" w:author="Unknown"/>
        </w:rPr>
      </w:pPr>
      <w:ins w:id="2301" w:author="Unknown">
        <w:r>
          <w:t>HTML Embed Tag Code:</w:t>
        </w:r>
      </w:ins>
    </w:p>
    <w:p w:rsidR="0022092F" w:rsidRDefault="0022092F" w:rsidP="0022092F">
      <w:pPr>
        <w:pStyle w:val="HTMLPreformatted"/>
        <w:rPr>
          <w:ins w:id="2302" w:author="Unknown"/>
        </w:rPr>
      </w:pPr>
      <w:ins w:id="2303" w:author="Unknown">
        <w:r>
          <w:t xml:space="preserve">&lt;embed </w:t>
        </w:r>
        <w:proofErr w:type="spellStart"/>
        <w:r>
          <w:t>src</w:t>
        </w:r>
        <w:proofErr w:type="spellEnd"/>
        <w:r>
          <w:t>="beethoven.mid" /&gt;</w:t>
        </w:r>
        <w:r>
          <w:br/>
        </w:r>
      </w:ins>
    </w:p>
    <w:p w:rsidR="0022092F" w:rsidRDefault="0022092F" w:rsidP="0022092F">
      <w:pPr>
        <w:pStyle w:val="HTMLPreformatted"/>
        <w:rPr>
          <w:ins w:id="2304" w:author="Unknown"/>
        </w:rPr>
      </w:pPr>
      <w:ins w:id="2305" w:author="Unknown">
        <w:r>
          <w:t>&lt;p&gt;</w:t>
        </w:r>
        <w:proofErr w:type="gramStart"/>
        <w:r>
          <w:t>Above</w:t>
        </w:r>
        <w:proofErr w:type="gramEnd"/>
        <w:r>
          <w:t xml:space="preserve"> is an embedded media player.  To stop the music press stop/pause.&lt;/p&gt;</w:t>
        </w:r>
      </w:ins>
    </w:p>
    <w:p w:rsidR="0022092F" w:rsidRDefault="0022092F" w:rsidP="0022092F">
      <w:pPr>
        <w:pStyle w:val="NormalWeb"/>
        <w:rPr>
          <w:ins w:id="2306" w:author="Unknown"/>
        </w:rPr>
      </w:pPr>
      <w:ins w:id="2307" w:author="Unknown">
        <w:r>
          <w:t>Depending on what kind of media software you or your visitor has installed, the above example will appear slightly different. To make your embedded player display properly, change the attributes associated with display.</w:t>
        </w:r>
      </w:ins>
    </w:p>
    <w:p w:rsidR="0022092F" w:rsidRDefault="0022092F" w:rsidP="0022092F">
      <w:pPr>
        <w:pStyle w:val="Heading1"/>
        <w:rPr>
          <w:ins w:id="2308" w:author="Unknown"/>
        </w:rPr>
      </w:pPr>
      <w:ins w:id="2309" w:author="Unknown">
        <w:r>
          <w:t>HTML - Embed Attributes - Related to Display</w:t>
        </w:r>
      </w:ins>
    </w:p>
    <w:p w:rsidR="0022092F" w:rsidRDefault="0022092F" w:rsidP="0022092F">
      <w:pPr>
        <w:pStyle w:val="NormalWeb"/>
        <w:rPr>
          <w:ins w:id="2310" w:author="Unknown"/>
        </w:rPr>
      </w:pPr>
      <w:ins w:id="2311" w:author="Unknown">
        <w:r>
          <w:t>To customize the appearance of the embedded media player, be sure to set the following attributes.</w:t>
        </w:r>
      </w:ins>
    </w:p>
    <w:p w:rsidR="0022092F" w:rsidRDefault="0022092F" w:rsidP="0022092F">
      <w:pPr>
        <w:numPr>
          <w:ilvl w:val="0"/>
          <w:numId w:val="25"/>
        </w:numPr>
        <w:spacing w:before="100" w:beforeAutospacing="1" w:after="100" w:afterAutospacing="1" w:line="240" w:lineRule="auto"/>
        <w:rPr>
          <w:ins w:id="2312" w:author="Unknown"/>
        </w:rPr>
      </w:pPr>
      <w:proofErr w:type="gramStart"/>
      <w:ins w:id="2313" w:author="Unknown">
        <w:r>
          <w:t>width</w:t>
        </w:r>
        <w:proofErr w:type="gramEnd"/>
        <w:r>
          <w:t xml:space="preserve"> - The width of the media player.</w:t>
        </w:r>
      </w:ins>
    </w:p>
    <w:p w:rsidR="0022092F" w:rsidRDefault="0022092F" w:rsidP="0022092F">
      <w:pPr>
        <w:numPr>
          <w:ilvl w:val="0"/>
          <w:numId w:val="25"/>
        </w:numPr>
        <w:spacing w:before="100" w:beforeAutospacing="1" w:after="100" w:afterAutospacing="1" w:line="240" w:lineRule="auto"/>
        <w:rPr>
          <w:ins w:id="2314" w:author="Unknown"/>
        </w:rPr>
      </w:pPr>
      <w:proofErr w:type="gramStart"/>
      <w:ins w:id="2315" w:author="Unknown">
        <w:r>
          <w:t>height</w:t>
        </w:r>
        <w:proofErr w:type="gramEnd"/>
        <w:r>
          <w:t xml:space="preserve"> - The height of the media player.</w:t>
        </w:r>
      </w:ins>
    </w:p>
    <w:p w:rsidR="0022092F" w:rsidRDefault="0022092F" w:rsidP="0022092F">
      <w:pPr>
        <w:numPr>
          <w:ilvl w:val="0"/>
          <w:numId w:val="25"/>
        </w:numPr>
        <w:spacing w:before="100" w:beforeAutospacing="1" w:after="100" w:afterAutospacing="1" w:line="240" w:lineRule="auto"/>
        <w:rPr>
          <w:ins w:id="2316" w:author="Unknown"/>
        </w:rPr>
      </w:pPr>
      <w:proofErr w:type="gramStart"/>
      <w:ins w:id="2317" w:author="Unknown">
        <w:r>
          <w:t>hidden</w:t>
        </w:r>
        <w:proofErr w:type="gramEnd"/>
        <w:r>
          <w:t xml:space="preserve"> - Determines if the media player is visible. If this value is set to "true", the media player will not be displayed. We recommend using this attribute only if you know that your visitors will </w:t>
        </w:r>
        <w:r>
          <w:lastRenderedPageBreak/>
          <w:t>not want the option to stop the music that is playing on your web page (The values are "true" or "false").</w:t>
        </w:r>
      </w:ins>
    </w:p>
    <w:p w:rsidR="0022092F" w:rsidRDefault="0022092F" w:rsidP="0022092F">
      <w:pPr>
        <w:pStyle w:val="Heading2"/>
        <w:rPr>
          <w:ins w:id="2318" w:author="Unknown"/>
        </w:rPr>
      </w:pPr>
      <w:ins w:id="2319" w:author="Unknown">
        <w:r>
          <w:t>HTML Code:</w:t>
        </w:r>
      </w:ins>
    </w:p>
    <w:p w:rsidR="0022092F" w:rsidRDefault="0022092F" w:rsidP="0022092F">
      <w:pPr>
        <w:pStyle w:val="HTMLPreformatted"/>
        <w:rPr>
          <w:ins w:id="2320" w:author="Unknown"/>
        </w:rPr>
      </w:pPr>
      <w:ins w:id="2321" w:author="Unknown">
        <w:r>
          <w:t xml:space="preserve">&lt;embed </w:t>
        </w:r>
        <w:proofErr w:type="spellStart"/>
        <w:r>
          <w:t>src</w:t>
        </w:r>
        <w:proofErr w:type="spellEnd"/>
        <w:r>
          <w:t>="beethoven.mid" width="360" height="165" /&gt;</w:t>
        </w:r>
      </w:ins>
    </w:p>
    <w:p w:rsidR="0022092F" w:rsidRDefault="0022092F" w:rsidP="0022092F">
      <w:pPr>
        <w:pStyle w:val="Heading2"/>
        <w:rPr>
          <w:ins w:id="2322" w:author="Unknown"/>
        </w:rPr>
      </w:pPr>
      <w:ins w:id="2323" w:author="Unknown">
        <w:r>
          <w:t>Embedded Music:</w:t>
        </w:r>
      </w:ins>
    </w:p>
    <w:p w:rsidR="0022092F" w:rsidRDefault="0022092F" w:rsidP="0022092F">
      <w:pPr>
        <w:pStyle w:val="NormalWeb"/>
        <w:rPr>
          <w:ins w:id="2324" w:author="Unknown"/>
        </w:rPr>
      </w:pPr>
      <w:ins w:id="2325" w:author="Unknown">
        <w:r>
          <w:t>Usually, you do not want to mess with the width and height of the media player, as it can cause the media player to look rather distorted.</w:t>
        </w:r>
      </w:ins>
    </w:p>
    <w:p w:rsidR="0022092F" w:rsidRDefault="0022092F" w:rsidP="0022092F">
      <w:pPr>
        <w:pStyle w:val="Heading1"/>
        <w:rPr>
          <w:ins w:id="2326" w:author="Unknown"/>
        </w:rPr>
      </w:pPr>
      <w:ins w:id="2327" w:author="Unknown">
        <w:r>
          <w:t>HTML - Embed Attributes - Related to Functionality</w:t>
        </w:r>
      </w:ins>
    </w:p>
    <w:p w:rsidR="0022092F" w:rsidRDefault="0022092F" w:rsidP="0022092F">
      <w:pPr>
        <w:pStyle w:val="NormalWeb"/>
        <w:rPr>
          <w:ins w:id="2328" w:author="Unknown"/>
        </w:rPr>
      </w:pPr>
      <w:ins w:id="2329" w:author="Unknown">
        <w:r>
          <w:t>To customize the functionality of the embedded media player, be sure to set the following attributes.</w:t>
        </w:r>
      </w:ins>
    </w:p>
    <w:p w:rsidR="0022092F" w:rsidRDefault="0022092F" w:rsidP="0022092F">
      <w:pPr>
        <w:numPr>
          <w:ilvl w:val="0"/>
          <w:numId w:val="26"/>
        </w:numPr>
        <w:spacing w:before="100" w:beforeAutospacing="1" w:after="100" w:afterAutospacing="1" w:line="240" w:lineRule="auto"/>
        <w:rPr>
          <w:ins w:id="2330" w:author="Unknown"/>
        </w:rPr>
      </w:pPr>
      <w:proofErr w:type="spellStart"/>
      <w:ins w:id="2331" w:author="Unknown">
        <w:r>
          <w:t>autostart</w:t>
        </w:r>
        <w:proofErr w:type="spellEnd"/>
        <w:r>
          <w:t xml:space="preserve"> - Allows media player to start </w:t>
        </w:r>
        <w:proofErr w:type="spellStart"/>
        <w:r>
          <w:t>automaticcaly</w:t>
        </w:r>
        <w:proofErr w:type="spellEnd"/>
        <w:r>
          <w:t xml:space="preserve"> (values are "true" and "false")</w:t>
        </w:r>
      </w:ins>
    </w:p>
    <w:p w:rsidR="0022092F" w:rsidRDefault="0022092F" w:rsidP="0022092F">
      <w:pPr>
        <w:numPr>
          <w:ilvl w:val="0"/>
          <w:numId w:val="26"/>
        </w:numPr>
        <w:spacing w:before="100" w:beforeAutospacing="1" w:after="100" w:afterAutospacing="1" w:line="240" w:lineRule="auto"/>
        <w:rPr>
          <w:ins w:id="2332" w:author="Unknown"/>
        </w:rPr>
      </w:pPr>
      <w:ins w:id="2333" w:author="Unknown">
        <w:r>
          <w:t>loop - Sets whether or not the media file will repeat (values are "true" and "false")</w:t>
        </w:r>
      </w:ins>
    </w:p>
    <w:p w:rsidR="0022092F" w:rsidRDefault="0022092F" w:rsidP="0022092F">
      <w:pPr>
        <w:numPr>
          <w:ilvl w:val="0"/>
          <w:numId w:val="26"/>
        </w:numPr>
        <w:spacing w:before="100" w:beforeAutospacing="1" w:after="100" w:afterAutospacing="1" w:line="240" w:lineRule="auto"/>
        <w:rPr>
          <w:ins w:id="2334" w:author="Unknown"/>
        </w:rPr>
      </w:pPr>
      <w:ins w:id="2335" w:author="Unknown">
        <w:r>
          <w:t>volume - Sets the volume of the media file (values range from "0" to "100")</w:t>
        </w:r>
      </w:ins>
    </w:p>
    <w:p w:rsidR="0022092F" w:rsidRDefault="0022092F" w:rsidP="0022092F">
      <w:pPr>
        <w:pStyle w:val="Heading2"/>
        <w:rPr>
          <w:ins w:id="2336" w:author="Unknown"/>
        </w:rPr>
      </w:pPr>
      <w:ins w:id="2337" w:author="Unknown">
        <w:r>
          <w:t>HTML Code:</w:t>
        </w:r>
      </w:ins>
    </w:p>
    <w:p w:rsidR="0022092F" w:rsidRDefault="0022092F" w:rsidP="0022092F">
      <w:pPr>
        <w:pStyle w:val="HTMLPreformatted"/>
        <w:rPr>
          <w:ins w:id="2338" w:author="Unknown"/>
        </w:rPr>
      </w:pPr>
      <w:ins w:id="2339" w:author="Unknown">
        <w:r>
          <w:t xml:space="preserve">&lt;embed </w:t>
        </w:r>
        <w:proofErr w:type="spellStart"/>
        <w:r>
          <w:t>src</w:t>
        </w:r>
        <w:proofErr w:type="spellEnd"/>
        <w:r>
          <w:t xml:space="preserve">="beethoven.mid" </w:t>
        </w:r>
        <w:proofErr w:type="spellStart"/>
        <w:r>
          <w:t>autostart</w:t>
        </w:r>
        <w:proofErr w:type="spellEnd"/>
        <w:r>
          <w:t>="false" loop="false"</w:t>
        </w:r>
      </w:ins>
    </w:p>
    <w:p w:rsidR="0022092F" w:rsidRDefault="0022092F" w:rsidP="0022092F">
      <w:pPr>
        <w:pStyle w:val="HTMLPreformatted"/>
        <w:rPr>
          <w:ins w:id="2340" w:author="Unknown"/>
        </w:rPr>
      </w:pPr>
      <w:proofErr w:type="gramStart"/>
      <w:ins w:id="2341" w:author="Unknown">
        <w:r>
          <w:t>volume</w:t>
        </w:r>
        <w:proofErr w:type="gramEnd"/>
        <w:r>
          <w:t>="60" /&gt;</w:t>
        </w:r>
      </w:ins>
    </w:p>
    <w:p w:rsidR="0022092F" w:rsidRDefault="0022092F" w:rsidP="0022092F">
      <w:pPr>
        <w:pStyle w:val="Heading2"/>
        <w:rPr>
          <w:ins w:id="2342" w:author="Unknown"/>
        </w:rPr>
      </w:pPr>
      <w:ins w:id="2343" w:author="Unknown">
        <w:r>
          <w:t>Customize Your Code:</w:t>
        </w:r>
      </w:ins>
    </w:p>
    <w:p w:rsidR="0022092F" w:rsidRDefault="0022092F" w:rsidP="0022092F">
      <w:pPr>
        <w:spacing w:after="240"/>
        <w:rPr>
          <w:ins w:id="2344" w:author="Unknown"/>
        </w:rPr>
      </w:pPr>
    </w:p>
    <w:p w:rsidR="0022092F" w:rsidRDefault="0022092F" w:rsidP="0022092F">
      <w:pPr>
        <w:spacing w:after="0"/>
        <w:jc w:val="center"/>
        <w:rPr>
          <w:ins w:id="2345" w:author="Unknown"/>
        </w:rPr>
      </w:pPr>
      <w:r>
        <w:rPr>
          <w:noProof/>
          <w:color w:val="0000FF"/>
          <w:lang w:bidi="hi-IN"/>
        </w:rPr>
        <w:drawing>
          <wp:inline distT="0" distB="0" distL="0" distR="0">
            <wp:extent cx="1190625" cy="152400"/>
            <wp:effectExtent l="19050" t="0" r="9525" b="0"/>
            <wp:docPr id="206" name="Picture 206" descr="Bookmark and Share">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Bookmark and Share">
                      <a:hlinkClick r:id="rId95" tgtFrame="&quot;_blank&quot;"/>
                    </pic:cNvPr>
                    <pic:cNvPicPr>
                      <a:picLocks noChangeAspect="1" noChangeArrowheads="1"/>
                    </pic:cNvPicPr>
                  </pic:nvPicPr>
                  <pic:blipFill>
                    <a:blip r:embed="rId96"/>
                    <a:srcRect/>
                    <a:stretch>
                      <a:fillRect/>
                    </a:stretch>
                  </pic:blipFill>
                  <pic:spPr bwMode="auto">
                    <a:xfrm>
                      <a:off x="0" y="0"/>
                      <a:ext cx="1190625" cy="152400"/>
                    </a:xfrm>
                    <a:prstGeom prst="rect">
                      <a:avLst/>
                    </a:prstGeom>
                    <a:noFill/>
                    <a:ln w="9525">
                      <a:noFill/>
                      <a:miter lim="800000"/>
                      <a:headEnd/>
                      <a:tailEnd/>
                    </a:ln>
                  </pic:spPr>
                </pic:pic>
              </a:graphicData>
            </a:graphic>
          </wp:inline>
        </w:drawing>
      </w:r>
    </w:p>
    <w:p w:rsidR="0022092F" w:rsidRDefault="0022092F" w:rsidP="0022092F">
      <w:pPr>
        <w:pStyle w:val="Heading1"/>
      </w:pPr>
      <w:r>
        <w:t>HTML - Video Codes</w:t>
      </w:r>
    </w:p>
    <w:p w:rsidR="0022092F" w:rsidRDefault="0022092F" w:rsidP="0022092F">
      <w:pPr>
        <w:pStyle w:val="NormalWeb"/>
      </w:pPr>
      <w:r>
        <w:t xml:space="preserve">Video files, including YouTube videos, are embedded into an HTML document using the &lt;embed&gt; tag. The </w:t>
      </w:r>
      <w:proofErr w:type="spellStart"/>
      <w:r>
        <w:rPr>
          <w:i/>
          <w:iCs/>
        </w:rPr>
        <w:t>src</w:t>
      </w:r>
      <w:proofErr w:type="spellEnd"/>
      <w:r>
        <w:t xml:space="preserve"> attribute defines what video file to embed into the page. The &lt;embed&gt; tag does not require a closing tag. Here is a look at the &lt;embed&gt; tag with a global URL. Notice that its controls, including Play, Stop, Pause, and volume, are already included.</w:t>
      </w:r>
    </w:p>
    <w:p w:rsidR="0022092F" w:rsidRDefault="000419BE" w:rsidP="0022092F">
      <w:pPr>
        <w:jc w:val="center"/>
        <w:rPr>
          <w:ins w:id="2346" w:author="Unknown"/>
        </w:rPr>
      </w:pPr>
      <w:ins w:id="2347" w:author="Unknown">
        <w:r>
          <w:fldChar w:fldCharType="begin"/>
        </w:r>
        <w:r w:rsidR="0022092F">
          <w:instrText xml:space="preserve"> HYPERLINK "http://www.tizag.com/about/advertise.php" </w:instrText>
        </w:r>
        <w:r>
          <w:fldChar w:fldCharType="separate"/>
        </w:r>
        <w:r w:rsidR="0022092F">
          <w:rPr>
            <w:rStyle w:val="Hyperlink"/>
            <w:b/>
            <w:bCs/>
          </w:rPr>
          <w:t>Advertise on Tizag.com</w:t>
        </w:r>
        <w:r>
          <w:fldChar w:fldCharType="end"/>
        </w:r>
        <w:r w:rsidR="0022092F">
          <w:t xml:space="preserve"> </w:t>
        </w:r>
      </w:ins>
    </w:p>
    <w:p w:rsidR="0022092F" w:rsidRDefault="0022092F" w:rsidP="0022092F">
      <w:pPr>
        <w:pStyle w:val="Heading2"/>
        <w:rPr>
          <w:ins w:id="2348" w:author="Unknown"/>
        </w:rPr>
      </w:pPr>
      <w:ins w:id="2349" w:author="Unknown">
        <w:r>
          <w:t>HTML Code:</w:t>
        </w:r>
      </w:ins>
    </w:p>
    <w:p w:rsidR="0022092F" w:rsidRDefault="0022092F" w:rsidP="0022092F">
      <w:pPr>
        <w:pStyle w:val="HTMLPreformatted"/>
        <w:rPr>
          <w:ins w:id="2350" w:author="Unknown"/>
        </w:rPr>
      </w:pPr>
      <w:ins w:id="2351" w:author="Unknown">
        <w:r>
          <w:t xml:space="preserve">&lt;embed </w:t>
        </w:r>
        <w:proofErr w:type="spellStart"/>
        <w:r>
          <w:t>src</w:t>
        </w:r>
        <w:proofErr w:type="spellEnd"/>
        <w:r>
          <w:t>="http://www.tizag.com/files/html/htmlexample.mpeg"</w:t>
        </w:r>
      </w:ins>
    </w:p>
    <w:p w:rsidR="0022092F" w:rsidRDefault="0022092F" w:rsidP="0022092F">
      <w:pPr>
        <w:pStyle w:val="HTMLPreformatted"/>
        <w:rPr>
          <w:ins w:id="2352" w:author="Unknown"/>
        </w:rPr>
      </w:pPr>
      <w:ins w:id="2353" w:author="Unknown">
        <w:r>
          <w:t xml:space="preserve"> </w:t>
        </w:r>
        <w:proofErr w:type="spellStart"/>
        <w:proofErr w:type="gramStart"/>
        <w:r>
          <w:t>autostart</w:t>
        </w:r>
        <w:proofErr w:type="spellEnd"/>
        <w:proofErr w:type="gramEnd"/>
        <w:r>
          <w:t>="false" /&gt;</w:t>
        </w:r>
      </w:ins>
    </w:p>
    <w:p w:rsidR="0022092F" w:rsidRDefault="0022092F" w:rsidP="0022092F">
      <w:pPr>
        <w:pStyle w:val="Heading2"/>
        <w:rPr>
          <w:ins w:id="2354" w:author="Unknown"/>
        </w:rPr>
      </w:pPr>
      <w:ins w:id="2355" w:author="Unknown">
        <w:r>
          <w:lastRenderedPageBreak/>
          <w:t>Mpeg Movie:</w:t>
        </w:r>
      </w:ins>
    </w:p>
    <w:p w:rsidR="0022092F" w:rsidRDefault="0022092F" w:rsidP="0022092F">
      <w:pPr>
        <w:pStyle w:val="NormalWeb"/>
        <w:rPr>
          <w:ins w:id="2356" w:author="Unknown"/>
        </w:rPr>
      </w:pPr>
      <w:ins w:id="2357" w:author="Unknown">
        <w:r>
          <w:t>You may start and stop your movie files by either pressing the buttons at the bottom of the object or by single-clicking on the object itself. The movie can be restarted by double-clicking your mouse.</w:t>
        </w:r>
      </w:ins>
    </w:p>
    <w:p w:rsidR="0022092F" w:rsidRDefault="0022092F" w:rsidP="0022092F">
      <w:pPr>
        <w:pStyle w:val="Heading1"/>
        <w:rPr>
          <w:ins w:id="2358" w:author="Unknown"/>
        </w:rPr>
      </w:pPr>
      <w:ins w:id="2359" w:author="Unknown">
        <w:r>
          <w:t>HTML - Video Media Types</w:t>
        </w:r>
      </w:ins>
    </w:p>
    <w:p w:rsidR="0022092F" w:rsidRDefault="0022092F" w:rsidP="0022092F">
      <w:pPr>
        <w:pStyle w:val="NormalWeb"/>
        <w:rPr>
          <w:ins w:id="2360" w:author="Unknown"/>
        </w:rPr>
      </w:pPr>
      <w:ins w:id="2361" w:author="Unknown">
        <w:r>
          <w:t>Flash (.</w:t>
        </w:r>
        <w:proofErr w:type="spellStart"/>
        <w:r>
          <w:t>swf</w:t>
        </w:r>
        <w:proofErr w:type="spellEnd"/>
        <w:r>
          <w:t>) and MOV (.</w:t>
        </w:r>
        <w:proofErr w:type="spellStart"/>
        <w:r>
          <w:t>mov</w:t>
        </w:r>
        <w:proofErr w:type="spellEnd"/>
        <w:r>
          <w:t>) file types are also supported by the &lt;embed&gt; tag.</w:t>
        </w:r>
      </w:ins>
    </w:p>
    <w:p w:rsidR="0022092F" w:rsidRDefault="0022092F" w:rsidP="0022092F">
      <w:pPr>
        <w:numPr>
          <w:ilvl w:val="0"/>
          <w:numId w:val="27"/>
        </w:numPr>
        <w:spacing w:before="100" w:beforeAutospacing="1" w:after="100" w:afterAutospacing="1" w:line="240" w:lineRule="auto"/>
        <w:rPr>
          <w:ins w:id="2362" w:author="Unknown"/>
        </w:rPr>
      </w:pPr>
      <w:ins w:id="2363" w:author="Unknown">
        <w:r>
          <w:rPr>
            <w:b/>
            <w:bCs/>
          </w:rPr>
          <w:t>.</w:t>
        </w:r>
        <w:proofErr w:type="spellStart"/>
        <w:r>
          <w:rPr>
            <w:b/>
            <w:bCs/>
          </w:rPr>
          <w:t>swf</w:t>
        </w:r>
        <w:proofErr w:type="spellEnd"/>
        <w:r>
          <w:t xml:space="preserve"> - Macromedia's Flash file types - very high compression, great for the web</w:t>
        </w:r>
        <w:proofErr w:type="gramStart"/>
        <w:r>
          <w:t>!.</w:t>
        </w:r>
        <w:proofErr w:type="gramEnd"/>
      </w:ins>
    </w:p>
    <w:p w:rsidR="0022092F" w:rsidRDefault="0022092F" w:rsidP="0022092F">
      <w:pPr>
        <w:numPr>
          <w:ilvl w:val="0"/>
          <w:numId w:val="27"/>
        </w:numPr>
        <w:spacing w:before="100" w:beforeAutospacing="1" w:after="100" w:afterAutospacing="1" w:line="240" w:lineRule="auto"/>
        <w:rPr>
          <w:ins w:id="2364" w:author="Unknown"/>
        </w:rPr>
      </w:pPr>
      <w:ins w:id="2365" w:author="Unknown">
        <w:r>
          <w:rPr>
            <w:b/>
            <w:bCs/>
          </w:rPr>
          <w:t>.</w:t>
        </w:r>
        <w:proofErr w:type="spellStart"/>
        <w:r>
          <w:rPr>
            <w:b/>
            <w:bCs/>
          </w:rPr>
          <w:t>wmv</w:t>
        </w:r>
        <w:proofErr w:type="spellEnd"/>
        <w:r>
          <w:t xml:space="preserve"> - Microsoft's Window's Media Video file types - good quality, variable compression.</w:t>
        </w:r>
      </w:ins>
    </w:p>
    <w:p w:rsidR="0022092F" w:rsidRDefault="0022092F" w:rsidP="0022092F">
      <w:pPr>
        <w:numPr>
          <w:ilvl w:val="0"/>
          <w:numId w:val="27"/>
        </w:numPr>
        <w:spacing w:before="100" w:beforeAutospacing="1" w:after="100" w:afterAutospacing="1" w:line="240" w:lineRule="auto"/>
        <w:rPr>
          <w:ins w:id="2366" w:author="Unknown"/>
        </w:rPr>
      </w:pPr>
      <w:ins w:id="2367" w:author="Unknown">
        <w:r>
          <w:rPr>
            <w:b/>
            <w:bCs/>
          </w:rPr>
          <w:t>.</w:t>
        </w:r>
        <w:proofErr w:type="spellStart"/>
        <w:r>
          <w:rPr>
            <w:b/>
            <w:bCs/>
          </w:rPr>
          <w:t>mov</w:t>
        </w:r>
        <w:proofErr w:type="spellEnd"/>
        <w:r>
          <w:t xml:space="preserve"> - Apple's Quick Time Movie format - good quality, variable compression.</w:t>
        </w:r>
      </w:ins>
    </w:p>
    <w:p w:rsidR="0022092F" w:rsidRDefault="0022092F" w:rsidP="0022092F">
      <w:pPr>
        <w:numPr>
          <w:ilvl w:val="0"/>
          <w:numId w:val="27"/>
        </w:numPr>
        <w:spacing w:before="100" w:beforeAutospacing="1" w:after="100" w:afterAutospacing="1" w:line="240" w:lineRule="auto"/>
        <w:rPr>
          <w:ins w:id="2368" w:author="Unknown"/>
        </w:rPr>
      </w:pPr>
      <w:ins w:id="2369" w:author="Unknown">
        <w:r>
          <w:rPr>
            <w:b/>
            <w:bCs/>
          </w:rPr>
          <w:t>.mpeg</w:t>
        </w:r>
        <w:r>
          <w:t xml:space="preserve"> - the accepted standard for web movie files created by the Moving Pictures Expert Group - good quality, variable compression.</w:t>
        </w:r>
      </w:ins>
    </w:p>
    <w:p w:rsidR="0022092F" w:rsidRDefault="0022092F" w:rsidP="0022092F">
      <w:pPr>
        <w:pStyle w:val="NormalWeb"/>
        <w:rPr>
          <w:ins w:id="2370" w:author="Unknown"/>
        </w:rPr>
      </w:pPr>
      <w:ins w:id="2371" w:author="Unknown">
        <w:r>
          <w:t>The list above outlines some of the most common "internet-ready" video files. Macromedia's .</w:t>
        </w:r>
        <w:proofErr w:type="spellStart"/>
        <w:r>
          <w:t>swf</w:t>
        </w:r>
        <w:proofErr w:type="spellEnd"/>
        <w:r>
          <w:t xml:space="preserve"> and .mpeg formats may be the best options for use with the web because the high compression rate of these file types reduces file size and expedites the download/buffering periods for your page visitors.</w:t>
        </w:r>
      </w:ins>
    </w:p>
    <w:p w:rsidR="0022092F" w:rsidRDefault="0022092F" w:rsidP="0022092F">
      <w:pPr>
        <w:pStyle w:val="NormalWeb"/>
        <w:rPr>
          <w:ins w:id="2372" w:author="Unknown"/>
        </w:rPr>
      </w:pPr>
      <w:ins w:id="2373" w:author="Unknown">
        <w:r>
          <w:t xml:space="preserve">You may also simply place the URL of your media files into the </w:t>
        </w:r>
        <w:proofErr w:type="spellStart"/>
        <w:r>
          <w:rPr>
            <w:i/>
            <w:iCs/>
          </w:rPr>
          <w:t>href</w:t>
        </w:r>
        <w:proofErr w:type="spellEnd"/>
        <w:r>
          <w:t xml:space="preserve"> attribute of an anchor tag, much like the concept of "</w:t>
        </w:r>
        <w:proofErr w:type="spellStart"/>
        <w:r>
          <w:t>thumbnailing</w:t>
        </w:r>
        <w:proofErr w:type="spellEnd"/>
        <w:r>
          <w:t>" images.</w:t>
        </w:r>
      </w:ins>
    </w:p>
    <w:p w:rsidR="0022092F" w:rsidRDefault="0022092F" w:rsidP="0022092F">
      <w:pPr>
        <w:pStyle w:val="Heading2"/>
        <w:rPr>
          <w:ins w:id="2374" w:author="Unknown"/>
        </w:rPr>
      </w:pPr>
      <w:ins w:id="2375" w:author="Unknown">
        <w:r>
          <w:t>HTML Code:</w:t>
        </w:r>
      </w:ins>
    </w:p>
    <w:p w:rsidR="0022092F" w:rsidRDefault="0022092F" w:rsidP="0022092F">
      <w:pPr>
        <w:pStyle w:val="HTMLPreformatted"/>
        <w:rPr>
          <w:ins w:id="2376" w:author="Unknown"/>
        </w:rPr>
      </w:pPr>
      <w:ins w:id="2377" w:author="Unknown">
        <w:r>
          <w:t xml:space="preserve">&lt;a </w:t>
        </w:r>
        <w:proofErr w:type="spellStart"/>
        <w:r>
          <w:t>href</w:t>
        </w:r>
        <w:proofErr w:type="spellEnd"/>
        <w:r>
          <w:t>="http://www.tizag.com/pics/flash/</w:t>
        </w:r>
        <w:r>
          <w:rPr>
            <w:color w:val="FF0000"/>
          </w:rPr>
          <w:t>motiontween1easy.swf</w:t>
        </w:r>
        <w:r>
          <w:t>"&gt;</w:t>
        </w:r>
      </w:ins>
    </w:p>
    <w:p w:rsidR="0022092F" w:rsidRDefault="0022092F" w:rsidP="0022092F">
      <w:pPr>
        <w:pStyle w:val="HTMLPreformatted"/>
        <w:rPr>
          <w:ins w:id="2378" w:author="Unknown"/>
        </w:rPr>
      </w:pPr>
      <w:ins w:id="2379" w:author="Unknown">
        <w:r>
          <w:t>motiontween1easy.swf&lt;/a&gt;</w:t>
        </w:r>
      </w:ins>
    </w:p>
    <w:p w:rsidR="0022092F" w:rsidRDefault="0022092F" w:rsidP="0022092F">
      <w:pPr>
        <w:pStyle w:val="Heading2"/>
        <w:rPr>
          <w:ins w:id="2380" w:author="Unknown"/>
        </w:rPr>
      </w:pPr>
      <w:ins w:id="2381" w:author="Unknown">
        <w:r>
          <w:t>Flash Media:</w:t>
        </w:r>
      </w:ins>
    </w:p>
    <w:p w:rsidR="0022092F" w:rsidRDefault="000419BE" w:rsidP="0022092F">
      <w:pPr>
        <w:pStyle w:val="HTMLPreformatted"/>
        <w:rPr>
          <w:ins w:id="2382" w:author="Unknown"/>
        </w:rPr>
      </w:pPr>
      <w:ins w:id="2383" w:author="Unknown">
        <w:r>
          <w:fldChar w:fldCharType="begin"/>
        </w:r>
        <w:r w:rsidR="0022092F">
          <w:instrText xml:space="preserve"> HYPERLINK "http://www.tizag.com/pics/flash/motiontween1easy.swf" \o "Flash Media" \t "_blank" </w:instrText>
        </w:r>
        <w:r>
          <w:fldChar w:fldCharType="separate"/>
        </w:r>
        <w:r w:rsidR="0022092F">
          <w:rPr>
            <w:rStyle w:val="Hyperlink"/>
          </w:rPr>
          <w:t>motiontween1easy.swf</w:t>
        </w:r>
        <w:r>
          <w:fldChar w:fldCharType="end"/>
        </w:r>
      </w:ins>
    </w:p>
    <w:p w:rsidR="0022092F" w:rsidRDefault="0022092F" w:rsidP="0022092F">
      <w:pPr>
        <w:pStyle w:val="Heading1"/>
        <w:rPr>
          <w:ins w:id="2384" w:author="Unknown"/>
        </w:rPr>
      </w:pPr>
      <w:ins w:id="2385" w:author="Unknown">
        <w:r>
          <w:t>HTML - YouTube Videos</w:t>
        </w:r>
      </w:ins>
    </w:p>
    <w:p w:rsidR="0022092F" w:rsidRDefault="0022092F" w:rsidP="0022092F">
      <w:pPr>
        <w:pStyle w:val="NormalWeb"/>
        <w:rPr>
          <w:ins w:id="2386" w:author="Unknown"/>
        </w:rPr>
      </w:pPr>
      <w:ins w:id="2387" w:author="Unknown">
        <w:r>
          <w:t>YouTube videos can be included in HTML documents, and Google offers the code to do so right on the same page as the video itself!</w:t>
        </w:r>
      </w:ins>
    </w:p>
    <w:p w:rsidR="0022092F" w:rsidRDefault="0022092F" w:rsidP="0022092F">
      <w:pPr>
        <w:pStyle w:val="NormalWeb"/>
        <w:rPr>
          <w:ins w:id="2388" w:author="Unknown"/>
        </w:rPr>
      </w:pPr>
      <w:ins w:id="2389" w:author="Unknown">
        <w:r>
          <w:t xml:space="preserve">The code offered by YouTube includes a small handful of parameters that help customize the embedded video object, and if you dive deep enough into the code, you will be able to identify the &lt;embed&gt; element and see the </w:t>
        </w:r>
        <w:proofErr w:type="spellStart"/>
        <w:r>
          <w:rPr>
            <w:i/>
            <w:iCs/>
          </w:rPr>
          <w:t>src</w:t>
        </w:r>
        <w:proofErr w:type="spellEnd"/>
        <w:r>
          <w:t xml:space="preserve"> attribute pointing to the URL of the media file.</w:t>
        </w:r>
      </w:ins>
    </w:p>
    <w:p w:rsidR="0022092F" w:rsidRDefault="0022092F" w:rsidP="0022092F">
      <w:pPr>
        <w:pStyle w:val="Heading2"/>
        <w:rPr>
          <w:ins w:id="2390" w:author="Unknown"/>
        </w:rPr>
      </w:pPr>
      <w:ins w:id="2391" w:author="Unknown">
        <w:r>
          <w:t>YouTube Video Code:</w:t>
        </w:r>
      </w:ins>
    </w:p>
    <w:p w:rsidR="0022092F" w:rsidRDefault="0022092F" w:rsidP="0022092F">
      <w:pPr>
        <w:pStyle w:val="HTMLPreformatted"/>
        <w:rPr>
          <w:ins w:id="2392" w:author="Unknown"/>
        </w:rPr>
      </w:pPr>
      <w:ins w:id="2393" w:author="Unknown">
        <w:r>
          <w:t>&lt;object width="425" height="344"&gt;&lt;</w:t>
        </w:r>
        <w:proofErr w:type="spellStart"/>
        <w:r>
          <w:t>param</w:t>
        </w:r>
        <w:proofErr w:type="spellEnd"/>
        <w:r>
          <w:t xml:space="preserve"> name="movie" value="http://www.youtube.com/v/opVb89Cmrtkamp;hl=enamp;fs=1"&gt;</w:t>
        </w:r>
      </w:ins>
    </w:p>
    <w:p w:rsidR="0022092F" w:rsidRDefault="0022092F" w:rsidP="0022092F">
      <w:pPr>
        <w:pStyle w:val="HTMLPreformatted"/>
        <w:rPr>
          <w:ins w:id="2394" w:author="Unknown"/>
        </w:rPr>
      </w:pPr>
      <w:ins w:id="2395" w:author="Unknown">
        <w:r>
          <w:t xml:space="preserve">  &lt;/</w:t>
        </w:r>
        <w:proofErr w:type="spellStart"/>
        <w:r>
          <w:t>param</w:t>
        </w:r>
        <w:proofErr w:type="spellEnd"/>
        <w:r>
          <w:t>&gt;&lt;</w:t>
        </w:r>
        <w:proofErr w:type="spellStart"/>
        <w:r>
          <w:t>param</w:t>
        </w:r>
        <w:proofErr w:type="spellEnd"/>
        <w:r>
          <w:t xml:space="preserve"> name="</w:t>
        </w:r>
        <w:proofErr w:type="spellStart"/>
        <w:r>
          <w:t>allowFullScreen</w:t>
        </w:r>
        <w:proofErr w:type="spellEnd"/>
        <w:r>
          <w:t>" value="true"&gt;</w:t>
        </w:r>
      </w:ins>
    </w:p>
    <w:p w:rsidR="0022092F" w:rsidRDefault="0022092F" w:rsidP="0022092F">
      <w:pPr>
        <w:pStyle w:val="HTMLPreformatted"/>
        <w:rPr>
          <w:ins w:id="2396" w:author="Unknown"/>
        </w:rPr>
      </w:pPr>
      <w:ins w:id="2397" w:author="Unknown">
        <w:r>
          <w:t xml:space="preserve">  &lt;/</w:t>
        </w:r>
        <w:proofErr w:type="spellStart"/>
        <w:r>
          <w:t>param</w:t>
        </w:r>
        <w:proofErr w:type="spellEnd"/>
        <w:r>
          <w:t>&gt;&lt;</w:t>
        </w:r>
        <w:proofErr w:type="spellStart"/>
        <w:r>
          <w:t>param</w:t>
        </w:r>
        <w:proofErr w:type="spellEnd"/>
        <w:r>
          <w:t xml:space="preserve"> name="</w:t>
        </w:r>
        <w:proofErr w:type="spellStart"/>
        <w:r>
          <w:t>allowscriptaccess</w:t>
        </w:r>
        <w:proofErr w:type="spellEnd"/>
        <w:r>
          <w:t>" value="always"&gt;&lt;/</w:t>
        </w:r>
        <w:proofErr w:type="spellStart"/>
        <w:r>
          <w:t>param</w:t>
        </w:r>
        <w:proofErr w:type="spellEnd"/>
        <w:r>
          <w:t>&gt;</w:t>
        </w:r>
      </w:ins>
    </w:p>
    <w:p w:rsidR="0022092F" w:rsidRDefault="0022092F" w:rsidP="0022092F">
      <w:pPr>
        <w:pStyle w:val="HTMLPreformatted"/>
        <w:rPr>
          <w:ins w:id="2398" w:author="Unknown"/>
        </w:rPr>
      </w:pPr>
      <w:ins w:id="2399" w:author="Unknown">
        <w:r>
          <w:lastRenderedPageBreak/>
          <w:t xml:space="preserve">  &lt;embed </w:t>
        </w:r>
        <w:proofErr w:type="spellStart"/>
        <w:r>
          <w:t>src</w:t>
        </w:r>
        <w:proofErr w:type="spellEnd"/>
        <w:r>
          <w:t xml:space="preserve">="http://www.youtube.com/v/opVb89Cmrtk&amp;hl=en&amp;fs=1" type="application/x-shockwave-flash" </w:t>
        </w:r>
        <w:proofErr w:type="spellStart"/>
        <w:r>
          <w:t>allowscriptaccess</w:t>
        </w:r>
        <w:proofErr w:type="spellEnd"/>
        <w:r>
          <w:t xml:space="preserve">="always" </w:t>
        </w:r>
        <w:proofErr w:type="spellStart"/>
        <w:r>
          <w:t>allowfullscreen</w:t>
        </w:r>
        <w:proofErr w:type="spellEnd"/>
        <w:r>
          <w:t>="true" width="425" height="344"&gt;</w:t>
        </w:r>
      </w:ins>
    </w:p>
    <w:p w:rsidR="0022092F" w:rsidRDefault="0022092F" w:rsidP="0022092F">
      <w:pPr>
        <w:pStyle w:val="HTMLPreformatted"/>
        <w:rPr>
          <w:ins w:id="2400" w:author="Unknown"/>
        </w:rPr>
      </w:pPr>
      <w:ins w:id="2401" w:author="Unknown">
        <w:r>
          <w:t xml:space="preserve">  &lt;/embed&gt;</w:t>
        </w:r>
      </w:ins>
    </w:p>
    <w:p w:rsidR="0022092F" w:rsidRDefault="0022092F" w:rsidP="0022092F">
      <w:pPr>
        <w:pStyle w:val="HTMLPreformatted"/>
        <w:rPr>
          <w:ins w:id="2402" w:author="Unknown"/>
        </w:rPr>
      </w:pPr>
      <w:ins w:id="2403" w:author="Unknown">
        <w:r>
          <w:t>&lt;/object&gt;</w:t>
        </w:r>
      </w:ins>
    </w:p>
    <w:p w:rsidR="0022092F" w:rsidRDefault="0022092F" w:rsidP="0022092F">
      <w:pPr>
        <w:pStyle w:val="Heading2"/>
        <w:rPr>
          <w:ins w:id="2404" w:author="Unknown"/>
        </w:rPr>
      </w:pPr>
      <w:ins w:id="2405" w:author="Unknown">
        <w:r>
          <w:t>Embed YouTube Video:</w:t>
        </w:r>
      </w:ins>
    </w:p>
    <w:p w:rsidR="0022092F" w:rsidRDefault="0022092F" w:rsidP="0022092F">
      <w:pPr>
        <w:pStyle w:val="Heading1"/>
        <w:rPr>
          <w:ins w:id="2406" w:author="Unknown"/>
        </w:rPr>
      </w:pPr>
      <w:ins w:id="2407" w:author="Unknown">
        <w:r>
          <w:t>HTML - Embed Attributes</w:t>
        </w:r>
      </w:ins>
    </w:p>
    <w:p w:rsidR="0022092F" w:rsidRDefault="0022092F" w:rsidP="0022092F">
      <w:pPr>
        <w:pStyle w:val="NormalWeb"/>
        <w:rPr>
          <w:ins w:id="2408" w:author="Unknown"/>
        </w:rPr>
      </w:pPr>
      <w:ins w:id="2409" w:author="Unknown">
        <w:r>
          <w:t>To customize the functionality of the embedded media player, be sure to set any of the following attributes.</w:t>
        </w:r>
      </w:ins>
    </w:p>
    <w:p w:rsidR="0022092F" w:rsidRDefault="0022092F" w:rsidP="0022092F">
      <w:pPr>
        <w:numPr>
          <w:ilvl w:val="0"/>
          <w:numId w:val="28"/>
        </w:numPr>
        <w:spacing w:before="100" w:beforeAutospacing="1" w:after="100" w:afterAutospacing="1" w:line="240" w:lineRule="auto"/>
        <w:rPr>
          <w:ins w:id="2410" w:author="Unknown"/>
        </w:rPr>
      </w:pPr>
      <w:proofErr w:type="spellStart"/>
      <w:ins w:id="2411" w:author="Unknown">
        <w:r>
          <w:rPr>
            <w:b/>
            <w:bCs/>
          </w:rPr>
          <w:t>autostart</w:t>
        </w:r>
        <w:proofErr w:type="spellEnd"/>
        <w:r>
          <w:t xml:space="preserve"> - Controls the media's ability to start without prompting (values are "true" or "false")</w:t>
        </w:r>
      </w:ins>
    </w:p>
    <w:p w:rsidR="0022092F" w:rsidRDefault="0022092F" w:rsidP="0022092F">
      <w:pPr>
        <w:numPr>
          <w:ilvl w:val="0"/>
          <w:numId w:val="28"/>
        </w:numPr>
        <w:spacing w:before="100" w:beforeAutospacing="1" w:after="100" w:afterAutospacing="1" w:line="240" w:lineRule="auto"/>
        <w:rPr>
          <w:ins w:id="2412" w:author="Unknown"/>
        </w:rPr>
      </w:pPr>
      <w:ins w:id="2413" w:author="Unknown">
        <w:r>
          <w:rPr>
            <w:b/>
            <w:bCs/>
          </w:rPr>
          <w:t>hidden</w:t>
        </w:r>
        <w:r>
          <w:t xml:space="preserve"> - Controls whether or not the play/stop/pause embedded object is hidden or not (values are "true" or "false"; hide your </w:t>
        </w:r>
        <w:proofErr w:type="spellStart"/>
        <w:r>
          <w:t>embeded</w:t>
        </w:r>
        <w:proofErr w:type="spellEnd"/>
        <w:r>
          <w:t xml:space="preserve"> media if you just want background noise)</w:t>
        </w:r>
      </w:ins>
    </w:p>
    <w:p w:rsidR="0022092F" w:rsidRDefault="0022092F" w:rsidP="0022092F">
      <w:pPr>
        <w:numPr>
          <w:ilvl w:val="0"/>
          <w:numId w:val="28"/>
        </w:numPr>
        <w:spacing w:before="100" w:beforeAutospacing="1" w:after="100" w:afterAutospacing="1" w:line="240" w:lineRule="auto"/>
        <w:rPr>
          <w:ins w:id="2414" w:author="Unknown"/>
        </w:rPr>
      </w:pPr>
      <w:ins w:id="2415" w:author="Unknown">
        <w:r>
          <w:rPr>
            <w:b/>
            <w:bCs/>
          </w:rPr>
          <w:t>loop</w:t>
        </w:r>
        <w:r>
          <w:t xml:space="preserve"> - Controls the ability of the media to continuously play (values are "true" and "false")</w:t>
        </w:r>
      </w:ins>
    </w:p>
    <w:p w:rsidR="0022092F" w:rsidRDefault="0022092F" w:rsidP="0022092F">
      <w:pPr>
        <w:numPr>
          <w:ilvl w:val="0"/>
          <w:numId w:val="28"/>
        </w:numPr>
        <w:spacing w:before="100" w:beforeAutospacing="1" w:after="100" w:afterAutospacing="1" w:line="240" w:lineRule="auto"/>
        <w:rPr>
          <w:ins w:id="2416" w:author="Unknown"/>
        </w:rPr>
      </w:pPr>
      <w:proofErr w:type="spellStart"/>
      <w:ins w:id="2417" w:author="Unknown">
        <w:r>
          <w:rPr>
            <w:b/>
            <w:bCs/>
          </w:rPr>
          <w:t>playcount</w:t>
        </w:r>
        <w:proofErr w:type="spellEnd"/>
        <w:r>
          <w:t xml:space="preserve"> - Sets a </w:t>
        </w:r>
        <w:proofErr w:type="spellStart"/>
        <w:r>
          <w:t>playcount</w:t>
        </w:r>
        <w:proofErr w:type="spellEnd"/>
        <w:r>
          <w:t xml:space="preserve"> which means the media will repeat itself </w:t>
        </w:r>
        <w:r>
          <w:rPr>
            <w:i/>
            <w:iCs/>
          </w:rPr>
          <w:t>x</w:t>
        </w:r>
        <w:r>
          <w:t xml:space="preserve"> number of times, instead of continuously as with the loop attribute above (a </w:t>
        </w:r>
        <w:proofErr w:type="spellStart"/>
        <w:r>
          <w:t>playcount</w:t>
        </w:r>
        <w:proofErr w:type="spellEnd"/>
        <w:r>
          <w:t xml:space="preserve"> of "2" will repeat the video twice)</w:t>
        </w:r>
      </w:ins>
    </w:p>
    <w:p w:rsidR="0022092F" w:rsidRDefault="0022092F" w:rsidP="0022092F">
      <w:pPr>
        <w:numPr>
          <w:ilvl w:val="0"/>
          <w:numId w:val="28"/>
        </w:numPr>
        <w:spacing w:before="100" w:beforeAutospacing="1" w:after="100" w:afterAutospacing="1" w:line="240" w:lineRule="auto"/>
        <w:rPr>
          <w:ins w:id="2418" w:author="Unknown"/>
        </w:rPr>
      </w:pPr>
      <w:proofErr w:type="spellStart"/>
      <w:ins w:id="2419" w:author="Unknown">
        <w:r>
          <w:rPr>
            <w:b/>
            <w:bCs/>
          </w:rPr>
          <w:t>volumn</w:t>
        </w:r>
        <w:proofErr w:type="spellEnd"/>
        <w:r>
          <w:t xml:space="preserve"> - Sets a numeric value for the loudness of your media (values are "0" through "100")</w:t>
        </w:r>
      </w:ins>
    </w:p>
    <w:p w:rsidR="0022092F" w:rsidRDefault="0022092F"/>
    <w:p w:rsidR="0022092F" w:rsidRDefault="0022092F" w:rsidP="0022092F">
      <w:pPr>
        <w:pStyle w:val="Heading1"/>
      </w:pPr>
      <w:r>
        <w:t>HTML - Meta Tags and Meta Data</w:t>
      </w:r>
    </w:p>
    <w:p w:rsidR="0022092F" w:rsidRDefault="0022092F" w:rsidP="0022092F">
      <w:pPr>
        <w:pStyle w:val="NormalWeb"/>
      </w:pPr>
      <w:r>
        <w:t>Meta tags are used to supply information for search engines that will not be seen by the web surfer. These invisible units provide a flag for search engines to investigate and will then present that data to any potential users that stumble across your site through a search engine.</w:t>
      </w:r>
    </w:p>
    <w:p w:rsidR="0022092F" w:rsidRDefault="000419BE" w:rsidP="0022092F">
      <w:pPr>
        <w:jc w:val="center"/>
        <w:rPr>
          <w:ins w:id="2420" w:author="Unknown"/>
        </w:rPr>
      </w:pPr>
      <w:ins w:id="2421" w:author="Unknown">
        <w:r>
          <w:fldChar w:fldCharType="begin"/>
        </w:r>
        <w:r w:rsidR="0022092F">
          <w:instrText xml:space="preserve"> HYPERLINK "http://www.tizag.com/about/advertise.php" </w:instrText>
        </w:r>
        <w:r>
          <w:fldChar w:fldCharType="separate"/>
        </w:r>
        <w:r w:rsidR="0022092F">
          <w:rPr>
            <w:rStyle w:val="Hyperlink"/>
            <w:b/>
            <w:bCs/>
          </w:rPr>
          <w:t>Advertise on Tizag.com</w:t>
        </w:r>
        <w:r>
          <w:fldChar w:fldCharType="end"/>
        </w:r>
        <w:r w:rsidR="0022092F">
          <w:t xml:space="preserve"> </w:t>
        </w:r>
      </w:ins>
    </w:p>
    <w:p w:rsidR="0022092F" w:rsidRDefault="0022092F" w:rsidP="0022092F">
      <w:pPr>
        <w:pStyle w:val="NormalWeb"/>
        <w:rPr>
          <w:ins w:id="2422" w:author="Unknown"/>
        </w:rPr>
      </w:pPr>
      <w:ins w:id="2423" w:author="Unknown">
        <w:r>
          <w:t xml:space="preserve">In the past, </w:t>
        </w:r>
        <w:proofErr w:type="gramStart"/>
        <w:r>
          <w:t>meta</w:t>
        </w:r>
        <w:proofErr w:type="gramEnd"/>
        <w:r>
          <w:t xml:space="preserve"> tags were </w:t>
        </w:r>
        <w:r>
          <w:rPr>
            <w:i/>
            <w:iCs/>
          </w:rPr>
          <w:t>the</w:t>
        </w:r>
        <w:r>
          <w:t xml:space="preserve"> primary means for your site to be recognized by web spiders, but webmasters abused meta tags to improve their rankings in search engines. As a result, search engines have since modified their approach to keep results accurate. They now rely less on </w:t>
        </w:r>
        <w:proofErr w:type="gramStart"/>
        <w:r>
          <w:t>meta</w:t>
        </w:r>
        <w:proofErr w:type="gramEnd"/>
        <w:r>
          <w:t xml:space="preserve"> tags. Nevertheless, you should still include </w:t>
        </w:r>
        <w:proofErr w:type="gramStart"/>
        <w:r>
          <w:t>meta</w:t>
        </w:r>
        <w:proofErr w:type="gramEnd"/>
        <w:r>
          <w:t xml:space="preserve"> for those search bots that still do recognize them.</w:t>
        </w:r>
      </w:ins>
    </w:p>
    <w:p w:rsidR="0022092F" w:rsidRDefault="0022092F" w:rsidP="0022092F">
      <w:pPr>
        <w:pStyle w:val="Heading1"/>
        <w:rPr>
          <w:ins w:id="2424" w:author="Unknown"/>
        </w:rPr>
      </w:pPr>
      <w:ins w:id="2425" w:author="Unknown">
        <w:r>
          <w:t xml:space="preserve">HTML - Meta Tag Description </w:t>
        </w:r>
      </w:ins>
    </w:p>
    <w:p w:rsidR="0022092F" w:rsidRDefault="0022092F" w:rsidP="0022092F">
      <w:pPr>
        <w:pStyle w:val="NormalWeb"/>
        <w:rPr>
          <w:ins w:id="2426" w:author="Unknown"/>
        </w:rPr>
      </w:pPr>
      <w:ins w:id="2427" w:author="Unknown">
        <w:r>
          <w:t xml:space="preserve">Search engines are the compasses of the web and help users navigate from site to site. Chances are, if you've used a search engine, you've probably seen the </w:t>
        </w:r>
        <w:r>
          <w:rPr>
            <w:i/>
            <w:iCs/>
          </w:rPr>
          <w:t>description</w:t>
        </w:r>
        <w:r>
          <w:t xml:space="preserve"> </w:t>
        </w:r>
        <w:proofErr w:type="gramStart"/>
        <w:r>
          <w:t>meta</w:t>
        </w:r>
        <w:proofErr w:type="gramEnd"/>
        <w:r>
          <w:t xml:space="preserve"> tag in action.</w:t>
        </w:r>
      </w:ins>
    </w:p>
    <w:p w:rsidR="0022092F" w:rsidRDefault="0022092F" w:rsidP="0022092F">
      <w:pPr>
        <w:pStyle w:val="NormalWeb"/>
        <w:rPr>
          <w:ins w:id="2428" w:author="Unknown"/>
        </w:rPr>
      </w:pPr>
      <w:ins w:id="2429" w:author="Unknown">
        <w:r>
          <w:lastRenderedPageBreak/>
          <w:t>Meta elements must be placed inside of the &lt;head&gt; element in order for them to be recognizable by web crawlers and bots. The &lt;</w:t>
        </w:r>
        <w:proofErr w:type="gramStart"/>
        <w:r>
          <w:t>meta</w:t>
        </w:r>
        <w:proofErr w:type="gramEnd"/>
        <w:r>
          <w:t xml:space="preserve">&gt; tag generally requires the </w:t>
        </w:r>
        <w:r>
          <w:rPr>
            <w:i/>
            <w:iCs/>
          </w:rPr>
          <w:t>name</w:t>
        </w:r>
        <w:r>
          <w:t xml:space="preserve"> and </w:t>
        </w:r>
        <w:r>
          <w:rPr>
            <w:i/>
            <w:iCs/>
          </w:rPr>
          <w:t>content</w:t>
        </w:r>
        <w:r>
          <w:t xml:space="preserve"> attributes to be working together to present your web page in a good light.</w:t>
        </w:r>
      </w:ins>
    </w:p>
    <w:p w:rsidR="0022092F" w:rsidRDefault="0022092F" w:rsidP="0022092F">
      <w:pPr>
        <w:pStyle w:val="Heading2"/>
        <w:rPr>
          <w:ins w:id="2430" w:author="Unknown"/>
        </w:rPr>
      </w:pPr>
      <w:ins w:id="2431" w:author="Unknown">
        <w:r>
          <w:t>HTML Code:</w:t>
        </w:r>
      </w:ins>
    </w:p>
    <w:p w:rsidR="0022092F" w:rsidRDefault="0022092F" w:rsidP="0022092F">
      <w:pPr>
        <w:pStyle w:val="HTMLPreformatted"/>
        <w:rPr>
          <w:ins w:id="2432" w:author="Unknown"/>
        </w:rPr>
      </w:pPr>
      <w:ins w:id="2433" w:author="Unknown">
        <w:r>
          <w:t>&lt;</w:t>
        </w:r>
        <w:proofErr w:type="gramStart"/>
        <w:r>
          <w:t>head</w:t>
        </w:r>
        <w:proofErr w:type="gramEnd"/>
        <w:r>
          <w:t>&gt;</w:t>
        </w:r>
      </w:ins>
    </w:p>
    <w:p w:rsidR="0022092F" w:rsidRDefault="0022092F" w:rsidP="0022092F">
      <w:pPr>
        <w:pStyle w:val="HTMLPreformatted"/>
        <w:rPr>
          <w:ins w:id="2434" w:author="Unknown"/>
        </w:rPr>
      </w:pPr>
      <w:ins w:id="2435" w:author="Unknown">
        <w:r>
          <w:t>&lt;</w:t>
        </w:r>
        <w:proofErr w:type="gramStart"/>
        <w:r>
          <w:t>meta</w:t>
        </w:r>
        <w:proofErr w:type="gramEnd"/>
        <w:r>
          <w:t xml:space="preserve"> name="description" content="</w:t>
        </w:r>
        <w:proofErr w:type="spellStart"/>
        <w:r>
          <w:t>Tizag</w:t>
        </w:r>
        <w:proofErr w:type="spellEnd"/>
        <w:r>
          <w:t xml:space="preserve"> contains webmaster tutorials." /&gt;</w:t>
        </w:r>
      </w:ins>
    </w:p>
    <w:p w:rsidR="0022092F" w:rsidRDefault="0022092F" w:rsidP="0022092F">
      <w:pPr>
        <w:pStyle w:val="HTMLPreformatted"/>
        <w:rPr>
          <w:ins w:id="2436" w:author="Unknown"/>
        </w:rPr>
      </w:pPr>
      <w:ins w:id="2437" w:author="Unknown">
        <w:r>
          <w:t>&lt;/head&gt;</w:t>
        </w:r>
      </w:ins>
    </w:p>
    <w:p w:rsidR="0022092F" w:rsidRDefault="0022092F" w:rsidP="0022092F">
      <w:pPr>
        <w:pStyle w:val="NormalWeb"/>
        <w:rPr>
          <w:ins w:id="2438" w:author="Unknown"/>
        </w:rPr>
      </w:pPr>
      <w:ins w:id="2439" w:author="Unknown">
        <w:r>
          <w:t xml:space="preserve">The </w:t>
        </w:r>
        <w:r>
          <w:rPr>
            <w:i/>
            <w:iCs/>
          </w:rPr>
          <w:t>description</w:t>
        </w:r>
        <w:r>
          <w:t xml:space="preserve"> </w:t>
        </w:r>
        <w:proofErr w:type="gramStart"/>
        <w:r>
          <w:t>meta</w:t>
        </w:r>
        <w:proofErr w:type="gramEnd"/>
        <w:r>
          <w:t xml:space="preserve"> element allows the developer to summarize the content that can be found on the page and is often the first chance you'll have to attract visitors. These brief narratives and hooks are often the only opportunity you'll have to generate a lasting first impression.</w:t>
        </w:r>
      </w:ins>
    </w:p>
    <w:p w:rsidR="0022092F" w:rsidRDefault="0022092F" w:rsidP="0022092F">
      <w:pPr>
        <w:pStyle w:val="Heading1"/>
        <w:rPr>
          <w:ins w:id="2440" w:author="Unknown"/>
        </w:rPr>
      </w:pPr>
      <w:ins w:id="2441" w:author="Unknown">
        <w:r>
          <w:t>HTML - Keyword Meta Tags</w:t>
        </w:r>
      </w:ins>
    </w:p>
    <w:p w:rsidR="0022092F" w:rsidRDefault="0022092F" w:rsidP="0022092F">
      <w:pPr>
        <w:pStyle w:val="NormalWeb"/>
        <w:rPr>
          <w:ins w:id="2442" w:author="Unknown"/>
        </w:rPr>
      </w:pPr>
      <w:ins w:id="2443" w:author="Unknown">
        <w:r>
          <w:t xml:space="preserve">Keywords and/or phrases may be placed inside the </w:t>
        </w:r>
        <w:r>
          <w:rPr>
            <w:i/>
            <w:iCs/>
          </w:rPr>
          <w:t>keyword</w:t>
        </w:r>
        <w:r>
          <w:t xml:space="preserve"> </w:t>
        </w:r>
        <w:proofErr w:type="gramStart"/>
        <w:r>
          <w:t>meta</w:t>
        </w:r>
        <w:proofErr w:type="gramEnd"/>
        <w:r>
          <w:t xml:space="preserve"> element. You should specify the most popular search terms you believe someone would use to reach your website. A few years back, you could spam this </w:t>
        </w:r>
        <w:proofErr w:type="gramStart"/>
        <w:r>
          <w:t>meta</w:t>
        </w:r>
        <w:proofErr w:type="gramEnd"/>
        <w:r>
          <w:t xml:space="preserve"> tag with any and every keyword possible to gain ranking on search engines. Now, however, repeated words, or words that do not pertain to the content of the site, will not benefit your search engine rankings.</w:t>
        </w:r>
      </w:ins>
    </w:p>
    <w:p w:rsidR="0022092F" w:rsidRDefault="0022092F" w:rsidP="0022092F">
      <w:pPr>
        <w:pStyle w:val="Heading2"/>
        <w:rPr>
          <w:ins w:id="2444" w:author="Unknown"/>
        </w:rPr>
      </w:pPr>
      <w:ins w:id="2445" w:author="Unknown">
        <w:r>
          <w:t>HTML Code:</w:t>
        </w:r>
      </w:ins>
    </w:p>
    <w:p w:rsidR="0022092F" w:rsidRDefault="0022092F" w:rsidP="0022092F">
      <w:pPr>
        <w:pStyle w:val="HTMLPreformatted"/>
        <w:rPr>
          <w:ins w:id="2446" w:author="Unknown"/>
        </w:rPr>
      </w:pPr>
      <w:ins w:id="2447" w:author="Unknown">
        <w:r>
          <w:t>&lt;</w:t>
        </w:r>
        <w:proofErr w:type="gramStart"/>
        <w:r>
          <w:t>head</w:t>
        </w:r>
        <w:proofErr w:type="gramEnd"/>
        <w:r>
          <w:t>&gt;</w:t>
        </w:r>
      </w:ins>
    </w:p>
    <w:p w:rsidR="0022092F" w:rsidRDefault="0022092F" w:rsidP="0022092F">
      <w:pPr>
        <w:pStyle w:val="HTMLPreformatted"/>
        <w:rPr>
          <w:ins w:id="2448" w:author="Unknown"/>
        </w:rPr>
      </w:pPr>
      <w:ins w:id="2449" w:author="Unknown">
        <w:r>
          <w:t>&lt;</w:t>
        </w:r>
        <w:proofErr w:type="gramStart"/>
        <w:r>
          <w:t>meta</w:t>
        </w:r>
        <w:proofErr w:type="gramEnd"/>
        <w:r>
          <w:t xml:space="preserve"> name="keywords" content="keyword, key keywords, etc" /&gt;</w:t>
        </w:r>
      </w:ins>
    </w:p>
    <w:p w:rsidR="0022092F" w:rsidRDefault="0022092F" w:rsidP="0022092F">
      <w:pPr>
        <w:pStyle w:val="HTMLPreformatted"/>
        <w:rPr>
          <w:ins w:id="2450" w:author="Unknown"/>
        </w:rPr>
      </w:pPr>
      <w:ins w:id="2451" w:author="Unknown">
        <w:r>
          <w:t>&lt;/head&gt;</w:t>
        </w:r>
      </w:ins>
    </w:p>
    <w:p w:rsidR="0022092F" w:rsidRDefault="0022092F" w:rsidP="0022092F">
      <w:pPr>
        <w:pStyle w:val="NormalWeb"/>
        <w:rPr>
          <w:ins w:id="2452" w:author="Unknown"/>
        </w:rPr>
      </w:pPr>
      <w:ins w:id="2453" w:author="Unknown">
        <w:r>
          <w:t xml:space="preserve">Separate each phrase/word with a comma to create large lists. An example of the keywords </w:t>
        </w:r>
        <w:proofErr w:type="gramStart"/>
        <w:r>
          <w:t>meta</w:t>
        </w:r>
        <w:proofErr w:type="gramEnd"/>
        <w:r>
          <w:t xml:space="preserve"> tag for Tizag.com would go something like this:</w:t>
        </w:r>
      </w:ins>
    </w:p>
    <w:p w:rsidR="0022092F" w:rsidRDefault="0022092F" w:rsidP="0022092F">
      <w:pPr>
        <w:pStyle w:val="Heading2"/>
        <w:rPr>
          <w:ins w:id="2454" w:author="Unknown"/>
        </w:rPr>
      </w:pPr>
      <w:ins w:id="2455" w:author="Unknown">
        <w:r>
          <w:t>HTML Code:</w:t>
        </w:r>
      </w:ins>
    </w:p>
    <w:p w:rsidR="0022092F" w:rsidRDefault="0022092F" w:rsidP="0022092F">
      <w:pPr>
        <w:pStyle w:val="HTMLPreformatted"/>
        <w:rPr>
          <w:ins w:id="2456" w:author="Unknown"/>
        </w:rPr>
      </w:pPr>
      <w:ins w:id="2457" w:author="Unknown">
        <w:r>
          <w:t>&lt;</w:t>
        </w:r>
        <w:proofErr w:type="gramStart"/>
        <w:r>
          <w:t>head</w:t>
        </w:r>
        <w:proofErr w:type="gramEnd"/>
        <w:r>
          <w:t>&gt;</w:t>
        </w:r>
      </w:ins>
    </w:p>
    <w:p w:rsidR="0022092F" w:rsidRDefault="0022092F" w:rsidP="0022092F">
      <w:pPr>
        <w:pStyle w:val="HTMLPreformatted"/>
        <w:rPr>
          <w:ins w:id="2458" w:author="Unknown"/>
        </w:rPr>
      </w:pPr>
      <w:ins w:id="2459" w:author="Unknown">
        <w:r>
          <w:t>&lt;</w:t>
        </w:r>
        <w:proofErr w:type="gramStart"/>
        <w:r>
          <w:t>meta</w:t>
        </w:r>
        <w:proofErr w:type="gramEnd"/>
        <w:r>
          <w:t xml:space="preserve"> name="keywords" content="HTML, XHTML, CSS, tutorials, </w:t>
        </w:r>
        <w:proofErr w:type="spellStart"/>
        <w:r>
          <w:t>tizag</w:t>
        </w:r>
        <w:proofErr w:type="spellEnd"/>
        <w:r>
          <w:t>" /&gt;</w:t>
        </w:r>
      </w:ins>
    </w:p>
    <w:p w:rsidR="0022092F" w:rsidRDefault="0022092F" w:rsidP="0022092F">
      <w:pPr>
        <w:pStyle w:val="HTMLPreformatted"/>
        <w:rPr>
          <w:ins w:id="2460" w:author="Unknown"/>
        </w:rPr>
      </w:pPr>
      <w:ins w:id="2461" w:author="Unknown">
        <w:r>
          <w:t>&lt;/head&gt;</w:t>
        </w:r>
      </w:ins>
    </w:p>
    <w:p w:rsidR="0022092F" w:rsidRDefault="0022092F" w:rsidP="0022092F">
      <w:pPr>
        <w:pStyle w:val="NormalWeb"/>
        <w:rPr>
          <w:ins w:id="2462" w:author="Unknown"/>
        </w:rPr>
      </w:pPr>
      <w:ins w:id="2463" w:author="Unknown">
        <w:r>
          <w:t xml:space="preserve">Keep in mind that driving traffic and having your site listed high in the search engine rankings is not as easy as placing keywords inside your </w:t>
        </w:r>
        <w:proofErr w:type="gramStart"/>
        <w:r>
          <w:t>meta</w:t>
        </w:r>
        <w:proofErr w:type="gramEnd"/>
        <w:r>
          <w:t xml:space="preserve"> element. The phrase "Search Engine Optimization (SEO)" was coined to describe the rigorous process involved in achieving rankings in search engines. While </w:t>
        </w:r>
        <w:proofErr w:type="gramStart"/>
        <w:r>
          <w:t>meta</w:t>
        </w:r>
        <w:proofErr w:type="gramEnd"/>
        <w:r>
          <w:t xml:space="preserve"> tags do play a small role in this process, they are by no means a one-stop shop for your SEO needs.</w:t>
        </w:r>
      </w:ins>
    </w:p>
    <w:p w:rsidR="0022092F" w:rsidRDefault="0022092F" w:rsidP="0022092F">
      <w:pPr>
        <w:pStyle w:val="Heading1"/>
        <w:rPr>
          <w:ins w:id="2464" w:author="Unknown"/>
        </w:rPr>
      </w:pPr>
      <w:ins w:id="2465" w:author="Unknown">
        <w:r>
          <w:t>HTML - Refresh and Redirect Meta</w:t>
        </w:r>
      </w:ins>
    </w:p>
    <w:p w:rsidR="0022092F" w:rsidRDefault="0022092F" w:rsidP="0022092F">
      <w:pPr>
        <w:pStyle w:val="NormalWeb"/>
        <w:rPr>
          <w:ins w:id="2466" w:author="Unknown"/>
        </w:rPr>
      </w:pPr>
      <w:ins w:id="2467" w:author="Unknown">
        <w:r>
          <w:t xml:space="preserve">Later down the road, you may need to redirect traffic to another domain. A common reason might be that you have just purchased a better domain name and would like to retain your old visitors, yet still use your new domain. With the </w:t>
        </w:r>
        <w:r>
          <w:rPr>
            <w:i/>
            <w:iCs/>
          </w:rPr>
          <w:t>refresh</w:t>
        </w:r>
        <w:r>
          <w:t xml:space="preserve"> </w:t>
        </w:r>
        <w:proofErr w:type="gramStart"/>
        <w:r>
          <w:t>meta</w:t>
        </w:r>
        <w:proofErr w:type="gramEnd"/>
        <w:r>
          <w:t xml:space="preserve"> tag, you will be able to redirect </w:t>
        </w:r>
        <w:r>
          <w:lastRenderedPageBreak/>
          <w:t>visitors to the website of your choice or simply refresh your own page to update dynamic content automatically.</w:t>
        </w:r>
      </w:ins>
    </w:p>
    <w:p w:rsidR="0022092F" w:rsidRDefault="0022092F" w:rsidP="0022092F">
      <w:pPr>
        <w:pStyle w:val="NormalWeb"/>
        <w:rPr>
          <w:ins w:id="2468" w:author="Unknown"/>
        </w:rPr>
      </w:pPr>
      <w:ins w:id="2469" w:author="Unknown">
        <w:r>
          <w:t xml:space="preserve">For the </w:t>
        </w:r>
        <w:r>
          <w:rPr>
            <w:i/>
            <w:iCs/>
          </w:rPr>
          <w:t>refresh</w:t>
        </w:r>
        <w:r>
          <w:t xml:space="preserve"> </w:t>
        </w:r>
        <w:proofErr w:type="gramStart"/>
        <w:r>
          <w:t>meta</w:t>
        </w:r>
        <w:proofErr w:type="gramEnd"/>
        <w:r>
          <w:t xml:space="preserve"> tag, the </w:t>
        </w:r>
        <w:r>
          <w:rPr>
            <w:i/>
            <w:iCs/>
          </w:rPr>
          <w:t>content</w:t>
        </w:r>
        <w:r>
          <w:t xml:space="preserve"> attribute accepts two arguments separated by a semicolon (;). The first argument specifies the number of seconds between refreshes or redirection and the 2nd argument is a URL of where the browser will relocate.</w:t>
        </w:r>
      </w:ins>
    </w:p>
    <w:p w:rsidR="0022092F" w:rsidRDefault="0022092F" w:rsidP="0022092F">
      <w:pPr>
        <w:pStyle w:val="Heading2"/>
        <w:rPr>
          <w:ins w:id="2470" w:author="Unknown"/>
        </w:rPr>
      </w:pPr>
      <w:ins w:id="2471" w:author="Unknown">
        <w:r>
          <w:t>HTML Redirect Meta Tag:</w:t>
        </w:r>
      </w:ins>
    </w:p>
    <w:p w:rsidR="0022092F" w:rsidRDefault="0022092F" w:rsidP="0022092F">
      <w:pPr>
        <w:pStyle w:val="HTMLPreformatted"/>
        <w:rPr>
          <w:ins w:id="2472" w:author="Unknown"/>
        </w:rPr>
      </w:pPr>
      <w:ins w:id="2473" w:author="Unknown">
        <w:r>
          <w:t>&lt;</w:t>
        </w:r>
        <w:proofErr w:type="gramStart"/>
        <w:r>
          <w:t>head</w:t>
        </w:r>
        <w:proofErr w:type="gramEnd"/>
        <w:r>
          <w:t>&gt;</w:t>
        </w:r>
      </w:ins>
    </w:p>
    <w:p w:rsidR="0022092F" w:rsidRDefault="0022092F" w:rsidP="0022092F">
      <w:pPr>
        <w:pStyle w:val="HTMLPreformatted"/>
        <w:rPr>
          <w:ins w:id="2474" w:author="Unknown"/>
        </w:rPr>
      </w:pPr>
      <w:ins w:id="2475" w:author="Unknown">
        <w:r>
          <w:t>&lt;</w:t>
        </w:r>
        <w:proofErr w:type="gramStart"/>
        <w:r>
          <w:t>meta</w:t>
        </w:r>
        <w:proofErr w:type="gramEnd"/>
        <w:r>
          <w:t xml:space="preserve"> http-equiv="refresh" content="10; </w:t>
        </w:r>
        <w:proofErr w:type="spellStart"/>
        <w:r>
          <w:t>url</w:t>
        </w:r>
        <w:proofErr w:type="spellEnd"/>
        <w:r>
          <w:t>=http://www.tizag.com" /&gt;</w:t>
        </w:r>
      </w:ins>
    </w:p>
    <w:p w:rsidR="0022092F" w:rsidRDefault="0022092F" w:rsidP="0022092F">
      <w:pPr>
        <w:pStyle w:val="HTMLPreformatted"/>
        <w:rPr>
          <w:ins w:id="2476" w:author="Unknown"/>
        </w:rPr>
      </w:pPr>
      <w:ins w:id="2477" w:author="Unknown">
        <w:r>
          <w:t>&lt;/head&gt;</w:t>
        </w:r>
      </w:ins>
    </w:p>
    <w:p w:rsidR="0022092F" w:rsidRDefault="0022092F" w:rsidP="0022092F">
      <w:pPr>
        <w:pStyle w:val="NormalWeb"/>
        <w:rPr>
          <w:ins w:id="2478" w:author="Unknown"/>
        </w:rPr>
      </w:pPr>
      <w:ins w:id="2479" w:author="Unknown">
        <w:r>
          <w:t xml:space="preserve">The above code refreshes </w:t>
        </w:r>
        <w:proofErr w:type="spellStart"/>
        <w:r>
          <w:t>Tizag's</w:t>
        </w:r>
        <w:proofErr w:type="spellEnd"/>
        <w:r>
          <w:t xml:space="preserve"> home page every 10 seconds. A quick refresh may be necessary for news, stocks, or any other time-sensitive information. The most common use for this type of </w:t>
        </w:r>
        <w:proofErr w:type="gramStart"/>
        <w:r>
          <w:t>meta</w:t>
        </w:r>
        <w:proofErr w:type="gramEnd"/>
        <w:r>
          <w:t xml:space="preserve"> tag, however, is redirection. To redirect a viewer automatically, just change the URL to the new site, like shown below. This code will send your visitors to espn.com after landing at your site for five seconds.</w:t>
        </w:r>
      </w:ins>
    </w:p>
    <w:p w:rsidR="0022092F" w:rsidRDefault="0022092F" w:rsidP="0022092F">
      <w:pPr>
        <w:pStyle w:val="Heading2"/>
        <w:rPr>
          <w:ins w:id="2480" w:author="Unknown"/>
        </w:rPr>
      </w:pPr>
      <w:ins w:id="2481" w:author="Unknown">
        <w:r>
          <w:t>HTML Page Refresh Meta Tag:</w:t>
        </w:r>
      </w:ins>
    </w:p>
    <w:p w:rsidR="0022092F" w:rsidRDefault="0022092F" w:rsidP="0022092F">
      <w:pPr>
        <w:pStyle w:val="HTMLPreformatted"/>
        <w:rPr>
          <w:ins w:id="2482" w:author="Unknown"/>
        </w:rPr>
      </w:pPr>
      <w:ins w:id="2483" w:author="Unknown">
        <w:r>
          <w:t>&lt;</w:t>
        </w:r>
        <w:proofErr w:type="gramStart"/>
        <w:r>
          <w:t>head</w:t>
        </w:r>
        <w:proofErr w:type="gramEnd"/>
        <w:r>
          <w:t>&gt;</w:t>
        </w:r>
      </w:ins>
    </w:p>
    <w:p w:rsidR="0022092F" w:rsidRDefault="0022092F" w:rsidP="0022092F">
      <w:pPr>
        <w:pStyle w:val="HTMLPreformatted"/>
        <w:rPr>
          <w:ins w:id="2484" w:author="Unknown"/>
        </w:rPr>
      </w:pPr>
      <w:ins w:id="2485" w:author="Unknown">
        <w:r>
          <w:t>&lt;</w:t>
        </w:r>
        <w:proofErr w:type="gramStart"/>
        <w:r>
          <w:t>meta</w:t>
        </w:r>
        <w:proofErr w:type="gramEnd"/>
        <w:r>
          <w:t xml:space="preserve"> http-equiv="refresh" content="5; </w:t>
        </w:r>
        <w:proofErr w:type="spellStart"/>
        <w:r>
          <w:t>url</w:t>
        </w:r>
        <w:proofErr w:type="spellEnd"/>
        <w:r>
          <w:t>=http://www.espn.com" /&gt;</w:t>
        </w:r>
      </w:ins>
    </w:p>
    <w:p w:rsidR="0022092F" w:rsidRDefault="0022092F" w:rsidP="0022092F">
      <w:pPr>
        <w:pStyle w:val="HTMLPreformatted"/>
        <w:rPr>
          <w:ins w:id="2486" w:author="Unknown"/>
        </w:rPr>
      </w:pPr>
      <w:ins w:id="2487" w:author="Unknown">
        <w:r>
          <w:t>&lt;/head&gt;</w:t>
        </w:r>
      </w:ins>
    </w:p>
    <w:p w:rsidR="0022092F" w:rsidRDefault="0022092F" w:rsidP="0022092F">
      <w:pPr>
        <w:pStyle w:val="Heading1"/>
        <w:rPr>
          <w:ins w:id="2488" w:author="Unknown"/>
        </w:rPr>
      </w:pPr>
      <w:ins w:id="2489" w:author="Unknown">
        <w:r>
          <w:t xml:space="preserve">HTML - Revised Meta </w:t>
        </w:r>
      </w:ins>
    </w:p>
    <w:p w:rsidR="0022092F" w:rsidRDefault="0022092F" w:rsidP="0022092F">
      <w:pPr>
        <w:pStyle w:val="NormalWeb"/>
        <w:rPr>
          <w:ins w:id="2490" w:author="Unknown"/>
        </w:rPr>
      </w:pPr>
      <w:ins w:id="2491" w:author="Unknown">
        <w:r>
          <w:t xml:space="preserve">The </w:t>
        </w:r>
        <w:r>
          <w:rPr>
            <w:i/>
            <w:iCs/>
          </w:rPr>
          <w:t>revised</w:t>
        </w:r>
        <w:r>
          <w:t xml:space="preserve"> </w:t>
        </w:r>
        <w:proofErr w:type="gramStart"/>
        <w:r>
          <w:t>meta</w:t>
        </w:r>
        <w:proofErr w:type="gramEnd"/>
        <w:r>
          <w:t xml:space="preserve"> tag records when the last update was done to the site. </w:t>
        </w:r>
      </w:ins>
    </w:p>
    <w:p w:rsidR="0022092F" w:rsidRDefault="0022092F" w:rsidP="0022092F">
      <w:pPr>
        <w:pStyle w:val="Heading2"/>
        <w:rPr>
          <w:ins w:id="2492" w:author="Unknown"/>
        </w:rPr>
      </w:pPr>
      <w:ins w:id="2493" w:author="Unknown">
        <w:r>
          <w:t>HTML Code:</w:t>
        </w:r>
      </w:ins>
    </w:p>
    <w:p w:rsidR="0022092F" w:rsidRDefault="0022092F" w:rsidP="0022092F">
      <w:pPr>
        <w:pStyle w:val="HTMLPreformatted"/>
        <w:rPr>
          <w:ins w:id="2494" w:author="Unknown"/>
        </w:rPr>
      </w:pPr>
      <w:ins w:id="2495" w:author="Unknown">
        <w:r>
          <w:t>&lt;</w:t>
        </w:r>
        <w:proofErr w:type="gramStart"/>
        <w:r>
          <w:t>head</w:t>
        </w:r>
        <w:proofErr w:type="gramEnd"/>
        <w:r>
          <w:t>&gt;</w:t>
        </w:r>
      </w:ins>
    </w:p>
    <w:p w:rsidR="0022092F" w:rsidRDefault="0022092F" w:rsidP="0022092F">
      <w:pPr>
        <w:pStyle w:val="HTMLPreformatted"/>
        <w:rPr>
          <w:ins w:id="2496" w:author="Unknown"/>
        </w:rPr>
      </w:pPr>
      <w:ins w:id="2497" w:author="Unknown">
        <w:r>
          <w:t>&lt;</w:t>
        </w:r>
        <w:proofErr w:type="gramStart"/>
        <w:r>
          <w:t>meta</w:t>
        </w:r>
        <w:proofErr w:type="gramEnd"/>
        <w:r>
          <w:t xml:space="preserve"> name="revised" content="Happy New Year: 1/1/2003" /&gt;</w:t>
        </w:r>
      </w:ins>
    </w:p>
    <w:p w:rsidR="0022092F" w:rsidRDefault="0022092F" w:rsidP="0022092F">
      <w:pPr>
        <w:pStyle w:val="HTMLPreformatted"/>
        <w:rPr>
          <w:ins w:id="2498" w:author="Unknown"/>
        </w:rPr>
      </w:pPr>
      <w:ins w:id="2499" w:author="Unknown">
        <w:r>
          <w:t>&lt;/head&gt;</w:t>
        </w:r>
      </w:ins>
    </w:p>
    <w:p w:rsidR="0022092F" w:rsidRDefault="0022092F" w:rsidP="0022092F">
      <w:pPr>
        <w:pStyle w:val="HTMLPreformatted"/>
        <w:rPr>
          <w:ins w:id="2500" w:author="Unknown"/>
        </w:rPr>
      </w:pPr>
      <w:ins w:id="2501" w:author="Unknown">
        <w:r>
          <w:br/>
        </w:r>
      </w:ins>
    </w:p>
    <w:p w:rsidR="0022092F" w:rsidRDefault="0022092F" w:rsidP="0022092F">
      <w:pPr>
        <w:pStyle w:val="NormalWeb"/>
        <w:rPr>
          <w:ins w:id="2502" w:author="Unknown"/>
        </w:rPr>
      </w:pPr>
      <w:ins w:id="2503" w:author="Unknown">
        <w:r>
          <w:t xml:space="preserve">Don't forget to get a little </w:t>
        </w:r>
        <w:proofErr w:type="gramStart"/>
        <w:r>
          <w:t>meta</w:t>
        </w:r>
        <w:proofErr w:type="gramEnd"/>
        <w:r>
          <w:t xml:space="preserve"> with your pages!</w:t>
        </w:r>
      </w:ins>
    </w:p>
    <w:p w:rsidR="006F3CEE" w:rsidRDefault="006F3CEE" w:rsidP="006F3CEE">
      <w:pPr>
        <w:pStyle w:val="Heading1"/>
      </w:pPr>
      <w:r>
        <w:t>HTML - Style Attribute</w:t>
      </w:r>
    </w:p>
    <w:p w:rsidR="006F3CEE" w:rsidRDefault="006F3CEE" w:rsidP="006F3CEE">
      <w:pPr>
        <w:pStyle w:val="NormalWeb"/>
      </w:pPr>
      <w:r>
        <w:t xml:space="preserve">Understanding the HTML </w:t>
      </w:r>
      <w:r>
        <w:rPr>
          <w:i/>
          <w:iCs/>
        </w:rPr>
        <w:t>style</w:t>
      </w:r>
      <w:r>
        <w:t xml:space="preserve"> attribute will provide you with a preview into the Cascading Style Sheet (CSS) world. In fact, the code we'll be using with </w:t>
      </w:r>
      <w:r>
        <w:rPr>
          <w:i/>
          <w:iCs/>
        </w:rPr>
        <w:t>style</w:t>
      </w:r>
      <w:r>
        <w:t xml:space="preserve"> is indeed CSS code known as </w:t>
      </w:r>
      <w:hyperlink r:id="rId97" w:tooltip="Internal CSS" w:history="1">
        <w:r>
          <w:rPr>
            <w:rStyle w:val="Hyperlink"/>
          </w:rPr>
          <w:t>Internal CSS</w:t>
        </w:r>
      </w:hyperlink>
      <w:r>
        <w:t>. CSS styling brings a whole new dimension to a website and offers endless customization of HTML elements and web page design.</w:t>
      </w:r>
    </w:p>
    <w:p w:rsidR="006F3CEE" w:rsidRDefault="000419BE" w:rsidP="006F3CEE">
      <w:pPr>
        <w:jc w:val="center"/>
        <w:rPr>
          <w:ins w:id="2504" w:author="Unknown"/>
        </w:rPr>
      </w:pPr>
      <w:ins w:id="2505" w:author="Unknown">
        <w:r>
          <w:fldChar w:fldCharType="begin"/>
        </w:r>
        <w:r w:rsidR="006F3CEE">
          <w:instrText xml:space="preserve"> HYPERLINK "http://www.tizag.com/about/advertise.php" </w:instrText>
        </w:r>
        <w:r>
          <w:fldChar w:fldCharType="separate"/>
        </w:r>
        <w:r w:rsidR="006F3CEE">
          <w:rPr>
            <w:rStyle w:val="Hyperlink"/>
            <w:b/>
            <w:bCs/>
          </w:rPr>
          <w:t>Advertise on Tizag.com</w:t>
        </w:r>
        <w:r>
          <w:fldChar w:fldCharType="end"/>
        </w:r>
        <w:r w:rsidR="006F3CEE">
          <w:t xml:space="preserve"> </w:t>
        </w:r>
      </w:ins>
    </w:p>
    <w:p w:rsidR="006F3CEE" w:rsidRDefault="006F3CEE" w:rsidP="006F3CEE">
      <w:pPr>
        <w:pStyle w:val="NormalWeb"/>
        <w:rPr>
          <w:ins w:id="2506" w:author="Unknown"/>
        </w:rPr>
      </w:pPr>
      <w:ins w:id="2507" w:author="Unknown">
        <w:r>
          <w:lastRenderedPageBreak/>
          <w:t xml:space="preserve">When the </w:t>
        </w:r>
        <w:r>
          <w:rPr>
            <w:i/>
            <w:iCs/>
          </w:rPr>
          <w:t>style</w:t>
        </w:r>
        <w:r>
          <w:t xml:space="preserve"> attribute was introduced into the HTML language along with CSS, a number of HTML attributes and tags became obsolete. Manipulation of the fonts and color of HTML elements is now accomplished through CSS styling, instead of stacking bulky formatting tags one inside the other.</w:t>
        </w:r>
      </w:ins>
    </w:p>
    <w:p w:rsidR="006F3CEE" w:rsidRDefault="006F3CEE" w:rsidP="006F3CEE">
      <w:pPr>
        <w:pStyle w:val="Heading2"/>
        <w:rPr>
          <w:ins w:id="2508" w:author="Unknown"/>
        </w:rPr>
      </w:pPr>
      <w:ins w:id="2509" w:author="Unknown">
        <w:r>
          <w:t>HTML Style: Inline CSS:</w:t>
        </w:r>
      </w:ins>
    </w:p>
    <w:p w:rsidR="006F3CEE" w:rsidRDefault="006F3CEE" w:rsidP="006F3CEE">
      <w:pPr>
        <w:pStyle w:val="HTMLPreformatted"/>
        <w:rPr>
          <w:ins w:id="2510" w:author="Unknown"/>
        </w:rPr>
      </w:pPr>
      <w:ins w:id="2511" w:author="Unknown">
        <w:r>
          <w:t>&lt;p id="</w:t>
        </w:r>
        <w:proofErr w:type="spellStart"/>
        <w:r>
          <w:t>contentParagraph</w:t>
        </w:r>
        <w:proofErr w:type="spellEnd"/>
        <w:r>
          <w:t>" style="color: #</w:t>
        </w:r>
        <w:proofErr w:type="gramStart"/>
        <w:r>
          <w:t>0900C4;</w:t>
        </w:r>
        <w:proofErr w:type="gramEnd"/>
        <w:r>
          <w:t>"&gt;</w:t>
        </w:r>
      </w:ins>
    </w:p>
    <w:p w:rsidR="006F3CEE" w:rsidRDefault="006F3CEE" w:rsidP="006F3CEE">
      <w:pPr>
        <w:pStyle w:val="HTMLPreformatted"/>
        <w:rPr>
          <w:ins w:id="2512" w:author="Unknown"/>
        </w:rPr>
      </w:pPr>
      <w:ins w:id="2513" w:author="Unknown">
        <w:r>
          <w:t>Here we've changed the font color of this paragraph to blue.</w:t>
        </w:r>
      </w:ins>
    </w:p>
    <w:p w:rsidR="006F3CEE" w:rsidRDefault="006F3CEE" w:rsidP="006F3CEE">
      <w:pPr>
        <w:pStyle w:val="HTMLPreformatted"/>
        <w:rPr>
          <w:ins w:id="2514" w:author="Unknown"/>
        </w:rPr>
      </w:pPr>
      <w:ins w:id="2515" w:author="Unknown">
        <w:r>
          <w:t>&lt;/p&gt;</w:t>
        </w:r>
      </w:ins>
    </w:p>
    <w:p w:rsidR="006F3CEE" w:rsidRDefault="006F3CEE" w:rsidP="006F3CEE">
      <w:pPr>
        <w:pStyle w:val="Heading2"/>
        <w:rPr>
          <w:ins w:id="2516" w:author="Unknown"/>
        </w:rPr>
      </w:pPr>
      <w:ins w:id="2517" w:author="Unknown">
        <w:r>
          <w:t>HTML Styling:</w:t>
        </w:r>
      </w:ins>
    </w:p>
    <w:p w:rsidR="006F3CEE" w:rsidRDefault="006F3CEE" w:rsidP="006F3CEE">
      <w:pPr>
        <w:pStyle w:val="NormalWeb"/>
        <w:rPr>
          <w:ins w:id="2518" w:author="Unknown"/>
          <w:color w:val="0900C4"/>
        </w:rPr>
      </w:pPr>
      <w:ins w:id="2519" w:author="Unknown">
        <w:r>
          <w:rPr>
            <w:color w:val="0900C4"/>
          </w:rPr>
          <w:t>Here we've changed the font color of this paragraph to blue.</w:t>
        </w:r>
      </w:ins>
    </w:p>
    <w:p w:rsidR="006F3CEE" w:rsidRDefault="006F3CEE" w:rsidP="006F3CEE">
      <w:pPr>
        <w:pStyle w:val="NormalWeb"/>
        <w:rPr>
          <w:ins w:id="2520" w:author="Unknown"/>
        </w:rPr>
      </w:pPr>
      <w:ins w:id="2521" w:author="Unknown">
        <w:r>
          <w:t xml:space="preserve">In the </w:t>
        </w:r>
        <w:r w:rsidR="000419BE">
          <w:fldChar w:fldCharType="begin"/>
        </w:r>
        <w:r>
          <w:instrText xml:space="preserve"> HYPERLINK "http://www.tizag.com/htmlT/font.php" \o "HTML Font" </w:instrText>
        </w:r>
        <w:r w:rsidR="000419BE">
          <w:fldChar w:fldCharType="separate"/>
        </w:r>
        <w:r>
          <w:rPr>
            <w:rStyle w:val="Hyperlink"/>
          </w:rPr>
          <w:t>HTML Font</w:t>
        </w:r>
        <w:r w:rsidR="000419BE">
          <w:fldChar w:fldCharType="end"/>
        </w:r>
        <w:r>
          <w:t xml:space="preserve"> lesson, we achieved similar results, but the code used to do so was cumbersome and inefficient. </w:t>
        </w:r>
      </w:ins>
    </w:p>
    <w:p w:rsidR="006F3CEE" w:rsidRDefault="006F3CEE" w:rsidP="006F3CEE">
      <w:pPr>
        <w:pStyle w:val="Heading1"/>
        <w:rPr>
          <w:ins w:id="2522" w:author="Unknown"/>
        </w:rPr>
      </w:pPr>
      <w:ins w:id="2523" w:author="Unknown">
        <w:r>
          <w:t>HTML - Styling</w:t>
        </w:r>
      </w:ins>
    </w:p>
    <w:p w:rsidR="006F3CEE" w:rsidRDefault="006F3CEE" w:rsidP="006F3CEE">
      <w:pPr>
        <w:pStyle w:val="NormalWeb"/>
        <w:rPr>
          <w:ins w:id="2524" w:author="Unknown"/>
        </w:rPr>
      </w:pPr>
      <w:ins w:id="2525" w:author="Unknown">
        <w:r>
          <w:t xml:space="preserve">As we mentioned, the values passed to the </w:t>
        </w:r>
        <w:r>
          <w:rPr>
            <w:i/>
            <w:iCs/>
          </w:rPr>
          <w:t>style</w:t>
        </w:r>
        <w:r>
          <w:t xml:space="preserve"> attribute are actually CSS code. This means that we can go ahead and pass a series of values at </w:t>
        </w:r>
        <w:proofErr w:type="gramStart"/>
        <w:r>
          <w:t>once,</w:t>
        </w:r>
        <w:proofErr w:type="gramEnd"/>
        <w:r>
          <w:t xml:space="preserve"> changing several properties in one go. Simply separate each CSS attribute with a semicolon (;).</w:t>
        </w:r>
      </w:ins>
    </w:p>
    <w:p w:rsidR="006F3CEE" w:rsidRDefault="006F3CEE" w:rsidP="006F3CEE">
      <w:pPr>
        <w:pStyle w:val="Heading2"/>
        <w:rPr>
          <w:ins w:id="2526" w:author="Unknown"/>
        </w:rPr>
      </w:pPr>
      <w:ins w:id="2527" w:author="Unknown">
        <w:r>
          <w:t>HTML Font Styling:</w:t>
        </w:r>
      </w:ins>
    </w:p>
    <w:p w:rsidR="006F3CEE" w:rsidRDefault="006F3CEE" w:rsidP="006F3CEE">
      <w:pPr>
        <w:pStyle w:val="HTMLPreformatted"/>
        <w:rPr>
          <w:ins w:id="2528" w:author="Unknown"/>
        </w:rPr>
      </w:pPr>
      <w:ins w:id="2529" w:author="Unknown">
        <w:r>
          <w:t>&lt;p id="</w:t>
        </w:r>
        <w:proofErr w:type="spellStart"/>
        <w:r>
          <w:t>contentParagraph</w:t>
        </w:r>
        <w:proofErr w:type="spellEnd"/>
        <w:r>
          <w:t xml:space="preserve">" style="font-family: </w:t>
        </w:r>
        <w:proofErr w:type="gramStart"/>
        <w:r>
          <w:t>Georgia ;</w:t>
        </w:r>
        <w:proofErr w:type="gramEnd"/>
        <w:r>
          <w:t xml:space="preserve"> font-size: 12pt; color: #0900C4;"&gt;</w:t>
        </w:r>
      </w:ins>
    </w:p>
    <w:p w:rsidR="006F3CEE" w:rsidRDefault="006F3CEE" w:rsidP="006F3CEE">
      <w:pPr>
        <w:pStyle w:val="HTMLPreformatted"/>
        <w:rPr>
          <w:ins w:id="2530" w:author="Unknown"/>
        </w:rPr>
      </w:pPr>
      <w:proofErr w:type="spellStart"/>
      <w:ins w:id="2531" w:author="Unknown">
        <w:r>
          <w:t>Lorem</w:t>
        </w:r>
        <w:proofErr w:type="spellEnd"/>
        <w:r>
          <w:t xml:space="preserve"> </w:t>
        </w:r>
        <w:proofErr w:type="spellStart"/>
        <w:r>
          <w:t>ipsum</w:t>
        </w:r>
        <w:proofErr w:type="spellEnd"/>
        <w:r>
          <w:t xml:space="preserve"> </w:t>
        </w:r>
        <w:proofErr w:type="gramStart"/>
        <w:r>
          <w:t>dolor 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 xml:space="preserve">. </w:t>
        </w:r>
        <w:proofErr w:type="spellStart"/>
        <w:proofErr w:type="gram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ea </w:t>
        </w:r>
        <w:proofErr w:type="spellStart"/>
        <w:r>
          <w:t>commodo</w:t>
        </w:r>
        <w:proofErr w:type="spellEnd"/>
        <w:r>
          <w:t xml:space="preserve"> </w:t>
        </w:r>
        <w:proofErr w:type="spellStart"/>
        <w:r>
          <w:t>consequat</w:t>
        </w:r>
        <w:proofErr w:type="spellEnd"/>
        <w:r>
          <w:t>.</w:t>
        </w:r>
        <w:proofErr w:type="gramEnd"/>
        <w:r>
          <w:t xml:space="preserve"> </w:t>
        </w:r>
        <w:proofErr w:type="spellStart"/>
        <w:proofErr w:type="gramStart"/>
        <w:r>
          <w:t>Duis</w:t>
        </w:r>
        <w:proofErr w:type="spellEnd"/>
        <w:r>
          <w:t xml:space="preserve">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w:t>
        </w:r>
        <w:proofErr w:type="gram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proofErr w:type="gramStart"/>
        <w:r>
          <w:t>est</w:t>
        </w:r>
        <w:proofErr w:type="spellEnd"/>
        <w:proofErr w:type="gramEnd"/>
        <w:r>
          <w:t xml:space="preserve"> </w:t>
        </w:r>
        <w:proofErr w:type="spellStart"/>
        <w:r>
          <w:t>laborum</w:t>
        </w:r>
        <w:proofErr w:type="spellEnd"/>
        <w:r>
          <w:t>.</w:t>
        </w:r>
      </w:ins>
    </w:p>
    <w:p w:rsidR="006F3CEE" w:rsidRDefault="006F3CEE" w:rsidP="006F3CEE">
      <w:pPr>
        <w:pStyle w:val="HTMLPreformatted"/>
        <w:rPr>
          <w:ins w:id="2532" w:author="Unknown"/>
        </w:rPr>
      </w:pPr>
      <w:ins w:id="2533" w:author="Unknown">
        <w:r>
          <w:t>&lt;/p&gt;</w:t>
        </w:r>
      </w:ins>
    </w:p>
    <w:p w:rsidR="006F3CEE" w:rsidRDefault="006F3CEE" w:rsidP="006F3CEE">
      <w:pPr>
        <w:pStyle w:val="Heading2"/>
        <w:rPr>
          <w:ins w:id="2534" w:author="Unknown"/>
        </w:rPr>
      </w:pPr>
      <w:ins w:id="2535" w:author="Unknown">
        <w:r>
          <w:t>HTML Font Styling:</w:t>
        </w:r>
      </w:ins>
    </w:p>
    <w:p w:rsidR="006F3CEE" w:rsidRDefault="006F3CEE" w:rsidP="006F3CEE">
      <w:pPr>
        <w:pStyle w:val="NormalWeb"/>
        <w:rPr>
          <w:ins w:id="2536" w:author="Unknown"/>
          <w:rFonts w:ascii="Georgia" w:hAnsi="Georgia"/>
          <w:color w:val="0900C4"/>
        </w:rPr>
      </w:pPr>
      <w:proofErr w:type="spellStart"/>
      <w:ins w:id="2537" w:author="Unknown">
        <w:r>
          <w:rPr>
            <w:rFonts w:ascii="Georgia" w:hAnsi="Georgia"/>
            <w:color w:val="0900C4"/>
          </w:rPr>
          <w:t>Lorem</w:t>
        </w:r>
        <w:proofErr w:type="spellEnd"/>
        <w:r>
          <w:rPr>
            <w:rFonts w:ascii="Georgia" w:hAnsi="Georgia"/>
            <w:color w:val="0900C4"/>
          </w:rPr>
          <w:t xml:space="preserve"> </w:t>
        </w:r>
        <w:proofErr w:type="spellStart"/>
        <w:r>
          <w:rPr>
            <w:rFonts w:ascii="Georgia" w:hAnsi="Georgia"/>
            <w:color w:val="0900C4"/>
          </w:rPr>
          <w:t>ipsum</w:t>
        </w:r>
        <w:proofErr w:type="spellEnd"/>
        <w:r>
          <w:rPr>
            <w:rFonts w:ascii="Georgia" w:hAnsi="Georgia"/>
            <w:color w:val="0900C4"/>
          </w:rPr>
          <w:t xml:space="preserve"> </w:t>
        </w:r>
        <w:proofErr w:type="gramStart"/>
        <w:r>
          <w:rPr>
            <w:rFonts w:ascii="Georgia" w:hAnsi="Georgia"/>
            <w:color w:val="0900C4"/>
          </w:rPr>
          <w:t>dolor sit</w:t>
        </w:r>
        <w:proofErr w:type="gramEnd"/>
        <w:r>
          <w:rPr>
            <w:rFonts w:ascii="Georgia" w:hAnsi="Georgia"/>
            <w:color w:val="0900C4"/>
          </w:rPr>
          <w:t xml:space="preserve"> </w:t>
        </w:r>
        <w:proofErr w:type="spellStart"/>
        <w:r>
          <w:rPr>
            <w:rFonts w:ascii="Georgia" w:hAnsi="Georgia"/>
            <w:color w:val="0900C4"/>
          </w:rPr>
          <w:t>amet</w:t>
        </w:r>
        <w:proofErr w:type="spellEnd"/>
        <w:r>
          <w:rPr>
            <w:rFonts w:ascii="Georgia" w:hAnsi="Georgia"/>
            <w:color w:val="0900C4"/>
          </w:rPr>
          <w:t xml:space="preserve">, </w:t>
        </w:r>
        <w:proofErr w:type="spellStart"/>
        <w:r>
          <w:rPr>
            <w:rFonts w:ascii="Georgia" w:hAnsi="Georgia"/>
            <w:color w:val="0900C4"/>
          </w:rPr>
          <w:t>consectetur</w:t>
        </w:r>
        <w:proofErr w:type="spellEnd"/>
        <w:r>
          <w:rPr>
            <w:rFonts w:ascii="Georgia" w:hAnsi="Georgia"/>
            <w:color w:val="0900C4"/>
          </w:rPr>
          <w:t xml:space="preserve"> </w:t>
        </w:r>
        <w:proofErr w:type="spellStart"/>
        <w:r>
          <w:rPr>
            <w:rFonts w:ascii="Georgia" w:hAnsi="Georgia"/>
            <w:color w:val="0900C4"/>
          </w:rPr>
          <w:t>adipisicing</w:t>
        </w:r>
        <w:proofErr w:type="spellEnd"/>
        <w:r>
          <w:rPr>
            <w:rFonts w:ascii="Georgia" w:hAnsi="Georgia"/>
            <w:color w:val="0900C4"/>
          </w:rPr>
          <w:t xml:space="preserve"> </w:t>
        </w:r>
        <w:proofErr w:type="spellStart"/>
        <w:r>
          <w:rPr>
            <w:rFonts w:ascii="Georgia" w:hAnsi="Georgia"/>
            <w:color w:val="0900C4"/>
          </w:rPr>
          <w:t>elit</w:t>
        </w:r>
        <w:proofErr w:type="spellEnd"/>
        <w:r>
          <w:rPr>
            <w:rFonts w:ascii="Georgia" w:hAnsi="Georgia"/>
            <w:color w:val="0900C4"/>
          </w:rPr>
          <w:t xml:space="preserve">, </w:t>
        </w:r>
        <w:proofErr w:type="spellStart"/>
        <w:r>
          <w:rPr>
            <w:rFonts w:ascii="Georgia" w:hAnsi="Georgia"/>
            <w:color w:val="0900C4"/>
          </w:rPr>
          <w:t>sed</w:t>
        </w:r>
        <w:proofErr w:type="spellEnd"/>
        <w:r>
          <w:rPr>
            <w:rFonts w:ascii="Georgia" w:hAnsi="Georgia"/>
            <w:color w:val="0900C4"/>
          </w:rPr>
          <w:t xml:space="preserve"> do </w:t>
        </w:r>
        <w:proofErr w:type="spellStart"/>
        <w:r>
          <w:rPr>
            <w:rFonts w:ascii="Georgia" w:hAnsi="Georgia"/>
            <w:color w:val="0900C4"/>
          </w:rPr>
          <w:t>eiusmod</w:t>
        </w:r>
        <w:proofErr w:type="spellEnd"/>
        <w:r>
          <w:rPr>
            <w:rFonts w:ascii="Georgia" w:hAnsi="Georgia"/>
            <w:color w:val="0900C4"/>
          </w:rPr>
          <w:t xml:space="preserve"> </w:t>
        </w:r>
        <w:proofErr w:type="spellStart"/>
        <w:r>
          <w:rPr>
            <w:rFonts w:ascii="Georgia" w:hAnsi="Georgia"/>
            <w:color w:val="0900C4"/>
          </w:rPr>
          <w:t>tempor</w:t>
        </w:r>
        <w:proofErr w:type="spellEnd"/>
        <w:r>
          <w:rPr>
            <w:rFonts w:ascii="Georgia" w:hAnsi="Georgia"/>
            <w:color w:val="0900C4"/>
          </w:rPr>
          <w:t xml:space="preserve"> </w:t>
        </w:r>
        <w:proofErr w:type="spellStart"/>
        <w:r>
          <w:rPr>
            <w:rFonts w:ascii="Georgia" w:hAnsi="Georgia"/>
            <w:color w:val="0900C4"/>
          </w:rPr>
          <w:t>incididunt</w:t>
        </w:r>
        <w:proofErr w:type="spellEnd"/>
        <w:r>
          <w:rPr>
            <w:rFonts w:ascii="Georgia" w:hAnsi="Georgia"/>
            <w:color w:val="0900C4"/>
          </w:rPr>
          <w:t xml:space="preserve"> </w:t>
        </w:r>
        <w:proofErr w:type="spellStart"/>
        <w:r>
          <w:rPr>
            <w:rFonts w:ascii="Georgia" w:hAnsi="Georgia"/>
            <w:color w:val="0900C4"/>
          </w:rPr>
          <w:t>ut</w:t>
        </w:r>
        <w:proofErr w:type="spellEnd"/>
        <w:r>
          <w:rPr>
            <w:rFonts w:ascii="Georgia" w:hAnsi="Georgia"/>
            <w:color w:val="0900C4"/>
          </w:rPr>
          <w:t xml:space="preserve"> </w:t>
        </w:r>
        <w:proofErr w:type="spellStart"/>
        <w:r>
          <w:rPr>
            <w:rFonts w:ascii="Georgia" w:hAnsi="Georgia"/>
            <w:color w:val="0900C4"/>
          </w:rPr>
          <w:t>labore</w:t>
        </w:r>
        <w:proofErr w:type="spellEnd"/>
        <w:r>
          <w:rPr>
            <w:rFonts w:ascii="Georgia" w:hAnsi="Georgia"/>
            <w:color w:val="0900C4"/>
          </w:rPr>
          <w:t xml:space="preserve"> et </w:t>
        </w:r>
        <w:proofErr w:type="spellStart"/>
        <w:r>
          <w:rPr>
            <w:rFonts w:ascii="Georgia" w:hAnsi="Georgia"/>
            <w:color w:val="0900C4"/>
          </w:rPr>
          <w:t>dolore</w:t>
        </w:r>
        <w:proofErr w:type="spellEnd"/>
        <w:r>
          <w:rPr>
            <w:rFonts w:ascii="Georgia" w:hAnsi="Georgia"/>
            <w:color w:val="0900C4"/>
          </w:rPr>
          <w:t xml:space="preserve"> magna </w:t>
        </w:r>
        <w:proofErr w:type="spellStart"/>
        <w:r>
          <w:rPr>
            <w:rFonts w:ascii="Georgia" w:hAnsi="Georgia"/>
            <w:color w:val="0900C4"/>
          </w:rPr>
          <w:t>aliqua</w:t>
        </w:r>
        <w:proofErr w:type="spellEnd"/>
        <w:r>
          <w:rPr>
            <w:rFonts w:ascii="Georgia" w:hAnsi="Georgia"/>
            <w:color w:val="0900C4"/>
          </w:rPr>
          <w:t xml:space="preserve">. </w:t>
        </w:r>
        <w:proofErr w:type="spellStart"/>
        <w:proofErr w:type="gramStart"/>
        <w:r>
          <w:rPr>
            <w:rFonts w:ascii="Georgia" w:hAnsi="Georgia"/>
            <w:color w:val="0900C4"/>
          </w:rPr>
          <w:t>Ut</w:t>
        </w:r>
        <w:proofErr w:type="spellEnd"/>
        <w:r>
          <w:rPr>
            <w:rFonts w:ascii="Georgia" w:hAnsi="Georgia"/>
            <w:color w:val="0900C4"/>
          </w:rPr>
          <w:t xml:space="preserve"> </w:t>
        </w:r>
        <w:proofErr w:type="spellStart"/>
        <w:r>
          <w:rPr>
            <w:rFonts w:ascii="Georgia" w:hAnsi="Georgia"/>
            <w:color w:val="0900C4"/>
          </w:rPr>
          <w:t>enim</w:t>
        </w:r>
        <w:proofErr w:type="spellEnd"/>
        <w:r>
          <w:rPr>
            <w:rFonts w:ascii="Georgia" w:hAnsi="Georgia"/>
            <w:color w:val="0900C4"/>
          </w:rPr>
          <w:t xml:space="preserve"> ad minim </w:t>
        </w:r>
        <w:proofErr w:type="spellStart"/>
        <w:r>
          <w:rPr>
            <w:rFonts w:ascii="Georgia" w:hAnsi="Georgia"/>
            <w:color w:val="0900C4"/>
          </w:rPr>
          <w:t>veniam</w:t>
        </w:r>
        <w:proofErr w:type="spellEnd"/>
        <w:r>
          <w:rPr>
            <w:rFonts w:ascii="Georgia" w:hAnsi="Georgia"/>
            <w:color w:val="0900C4"/>
          </w:rPr>
          <w:t xml:space="preserve">, </w:t>
        </w:r>
        <w:proofErr w:type="spellStart"/>
        <w:r>
          <w:rPr>
            <w:rFonts w:ascii="Georgia" w:hAnsi="Georgia"/>
            <w:color w:val="0900C4"/>
          </w:rPr>
          <w:t>quis</w:t>
        </w:r>
        <w:proofErr w:type="spellEnd"/>
        <w:r>
          <w:rPr>
            <w:rFonts w:ascii="Georgia" w:hAnsi="Georgia"/>
            <w:color w:val="0900C4"/>
          </w:rPr>
          <w:t xml:space="preserve"> </w:t>
        </w:r>
        <w:proofErr w:type="spellStart"/>
        <w:r>
          <w:rPr>
            <w:rFonts w:ascii="Georgia" w:hAnsi="Georgia"/>
            <w:color w:val="0900C4"/>
          </w:rPr>
          <w:t>nostrud</w:t>
        </w:r>
        <w:proofErr w:type="spellEnd"/>
        <w:r>
          <w:rPr>
            <w:rFonts w:ascii="Georgia" w:hAnsi="Georgia"/>
            <w:color w:val="0900C4"/>
          </w:rPr>
          <w:t xml:space="preserve"> exercitation </w:t>
        </w:r>
        <w:proofErr w:type="spellStart"/>
        <w:r>
          <w:rPr>
            <w:rFonts w:ascii="Georgia" w:hAnsi="Georgia"/>
            <w:color w:val="0900C4"/>
          </w:rPr>
          <w:t>ullamco</w:t>
        </w:r>
        <w:proofErr w:type="spellEnd"/>
        <w:r>
          <w:rPr>
            <w:rFonts w:ascii="Georgia" w:hAnsi="Georgia"/>
            <w:color w:val="0900C4"/>
          </w:rPr>
          <w:t xml:space="preserve"> </w:t>
        </w:r>
        <w:proofErr w:type="spellStart"/>
        <w:r>
          <w:rPr>
            <w:rFonts w:ascii="Georgia" w:hAnsi="Georgia"/>
            <w:color w:val="0900C4"/>
          </w:rPr>
          <w:t>laboris</w:t>
        </w:r>
        <w:proofErr w:type="spellEnd"/>
        <w:r>
          <w:rPr>
            <w:rFonts w:ascii="Georgia" w:hAnsi="Georgia"/>
            <w:color w:val="0900C4"/>
          </w:rPr>
          <w:t xml:space="preserve"> nisi </w:t>
        </w:r>
        <w:proofErr w:type="spellStart"/>
        <w:r>
          <w:rPr>
            <w:rFonts w:ascii="Georgia" w:hAnsi="Georgia"/>
            <w:color w:val="0900C4"/>
          </w:rPr>
          <w:t>ut</w:t>
        </w:r>
        <w:proofErr w:type="spellEnd"/>
        <w:r>
          <w:rPr>
            <w:rFonts w:ascii="Georgia" w:hAnsi="Georgia"/>
            <w:color w:val="0900C4"/>
          </w:rPr>
          <w:t xml:space="preserve"> </w:t>
        </w:r>
        <w:proofErr w:type="spellStart"/>
        <w:r>
          <w:rPr>
            <w:rFonts w:ascii="Georgia" w:hAnsi="Georgia"/>
            <w:color w:val="0900C4"/>
          </w:rPr>
          <w:t>aliquip</w:t>
        </w:r>
        <w:proofErr w:type="spellEnd"/>
        <w:r>
          <w:rPr>
            <w:rFonts w:ascii="Georgia" w:hAnsi="Georgia"/>
            <w:color w:val="0900C4"/>
          </w:rPr>
          <w:t xml:space="preserve"> ex ea </w:t>
        </w:r>
        <w:proofErr w:type="spellStart"/>
        <w:r>
          <w:rPr>
            <w:rFonts w:ascii="Georgia" w:hAnsi="Georgia"/>
            <w:color w:val="0900C4"/>
          </w:rPr>
          <w:t>commodo</w:t>
        </w:r>
        <w:proofErr w:type="spellEnd"/>
        <w:r>
          <w:rPr>
            <w:rFonts w:ascii="Georgia" w:hAnsi="Georgia"/>
            <w:color w:val="0900C4"/>
          </w:rPr>
          <w:t xml:space="preserve"> </w:t>
        </w:r>
        <w:proofErr w:type="spellStart"/>
        <w:r>
          <w:rPr>
            <w:rFonts w:ascii="Georgia" w:hAnsi="Georgia"/>
            <w:color w:val="0900C4"/>
          </w:rPr>
          <w:t>consequat</w:t>
        </w:r>
        <w:proofErr w:type="spellEnd"/>
        <w:r>
          <w:rPr>
            <w:rFonts w:ascii="Georgia" w:hAnsi="Georgia"/>
            <w:color w:val="0900C4"/>
          </w:rPr>
          <w:t>.</w:t>
        </w:r>
        <w:proofErr w:type="gramEnd"/>
        <w:r>
          <w:rPr>
            <w:rFonts w:ascii="Georgia" w:hAnsi="Georgia"/>
            <w:color w:val="0900C4"/>
          </w:rPr>
          <w:t xml:space="preserve"> </w:t>
        </w:r>
        <w:proofErr w:type="spellStart"/>
        <w:proofErr w:type="gramStart"/>
        <w:r>
          <w:rPr>
            <w:rFonts w:ascii="Georgia" w:hAnsi="Georgia"/>
            <w:color w:val="0900C4"/>
          </w:rPr>
          <w:t>Duis</w:t>
        </w:r>
        <w:proofErr w:type="spellEnd"/>
        <w:r>
          <w:rPr>
            <w:rFonts w:ascii="Georgia" w:hAnsi="Georgia"/>
            <w:color w:val="0900C4"/>
          </w:rPr>
          <w:t xml:space="preserve"> </w:t>
        </w:r>
        <w:proofErr w:type="spellStart"/>
        <w:r>
          <w:rPr>
            <w:rFonts w:ascii="Georgia" w:hAnsi="Georgia"/>
            <w:color w:val="0900C4"/>
          </w:rPr>
          <w:t>aute</w:t>
        </w:r>
        <w:proofErr w:type="spellEnd"/>
        <w:r>
          <w:rPr>
            <w:rFonts w:ascii="Georgia" w:hAnsi="Georgia"/>
            <w:color w:val="0900C4"/>
          </w:rPr>
          <w:t xml:space="preserve"> </w:t>
        </w:r>
        <w:proofErr w:type="spellStart"/>
        <w:r>
          <w:rPr>
            <w:rFonts w:ascii="Georgia" w:hAnsi="Georgia"/>
            <w:color w:val="0900C4"/>
          </w:rPr>
          <w:t>irure</w:t>
        </w:r>
        <w:proofErr w:type="spellEnd"/>
        <w:r>
          <w:rPr>
            <w:rFonts w:ascii="Georgia" w:hAnsi="Georgia"/>
            <w:color w:val="0900C4"/>
          </w:rPr>
          <w:t xml:space="preserve"> dolor in </w:t>
        </w:r>
        <w:proofErr w:type="spellStart"/>
        <w:r>
          <w:rPr>
            <w:rFonts w:ascii="Georgia" w:hAnsi="Georgia"/>
            <w:color w:val="0900C4"/>
          </w:rPr>
          <w:t>reprehenderit</w:t>
        </w:r>
        <w:proofErr w:type="spellEnd"/>
        <w:r>
          <w:rPr>
            <w:rFonts w:ascii="Georgia" w:hAnsi="Georgia"/>
            <w:color w:val="0900C4"/>
          </w:rPr>
          <w:t xml:space="preserve"> in </w:t>
        </w:r>
        <w:proofErr w:type="spellStart"/>
        <w:r>
          <w:rPr>
            <w:rFonts w:ascii="Georgia" w:hAnsi="Georgia"/>
            <w:color w:val="0900C4"/>
          </w:rPr>
          <w:t>voluptate</w:t>
        </w:r>
        <w:proofErr w:type="spellEnd"/>
        <w:r>
          <w:rPr>
            <w:rFonts w:ascii="Georgia" w:hAnsi="Georgia"/>
            <w:color w:val="0900C4"/>
          </w:rPr>
          <w:t xml:space="preserve"> </w:t>
        </w:r>
        <w:proofErr w:type="spellStart"/>
        <w:r>
          <w:rPr>
            <w:rFonts w:ascii="Georgia" w:hAnsi="Georgia"/>
            <w:color w:val="0900C4"/>
          </w:rPr>
          <w:t>velit</w:t>
        </w:r>
        <w:proofErr w:type="spellEnd"/>
        <w:r>
          <w:rPr>
            <w:rFonts w:ascii="Georgia" w:hAnsi="Georgia"/>
            <w:color w:val="0900C4"/>
          </w:rPr>
          <w:t xml:space="preserve"> </w:t>
        </w:r>
        <w:proofErr w:type="spellStart"/>
        <w:r>
          <w:rPr>
            <w:rFonts w:ascii="Georgia" w:hAnsi="Georgia"/>
            <w:color w:val="0900C4"/>
          </w:rPr>
          <w:t>esse</w:t>
        </w:r>
        <w:proofErr w:type="spellEnd"/>
        <w:r>
          <w:rPr>
            <w:rFonts w:ascii="Georgia" w:hAnsi="Georgia"/>
            <w:color w:val="0900C4"/>
          </w:rPr>
          <w:t xml:space="preserve"> </w:t>
        </w:r>
        <w:proofErr w:type="spellStart"/>
        <w:r>
          <w:rPr>
            <w:rFonts w:ascii="Georgia" w:hAnsi="Georgia"/>
            <w:color w:val="0900C4"/>
          </w:rPr>
          <w:t>cillum</w:t>
        </w:r>
        <w:proofErr w:type="spellEnd"/>
        <w:r>
          <w:rPr>
            <w:rFonts w:ascii="Georgia" w:hAnsi="Georgia"/>
            <w:color w:val="0900C4"/>
          </w:rPr>
          <w:t xml:space="preserve"> </w:t>
        </w:r>
        <w:proofErr w:type="spellStart"/>
        <w:r>
          <w:rPr>
            <w:rFonts w:ascii="Georgia" w:hAnsi="Georgia"/>
            <w:color w:val="0900C4"/>
          </w:rPr>
          <w:t>dolore</w:t>
        </w:r>
        <w:proofErr w:type="spellEnd"/>
        <w:r>
          <w:rPr>
            <w:rFonts w:ascii="Georgia" w:hAnsi="Georgia"/>
            <w:color w:val="0900C4"/>
          </w:rPr>
          <w:t xml:space="preserve"> </w:t>
        </w:r>
        <w:proofErr w:type="spellStart"/>
        <w:r>
          <w:rPr>
            <w:rFonts w:ascii="Georgia" w:hAnsi="Georgia"/>
            <w:color w:val="0900C4"/>
          </w:rPr>
          <w:t>eu</w:t>
        </w:r>
        <w:proofErr w:type="spellEnd"/>
        <w:r>
          <w:rPr>
            <w:rFonts w:ascii="Georgia" w:hAnsi="Georgia"/>
            <w:color w:val="0900C4"/>
          </w:rPr>
          <w:t xml:space="preserve"> </w:t>
        </w:r>
        <w:proofErr w:type="spellStart"/>
        <w:r>
          <w:rPr>
            <w:rFonts w:ascii="Georgia" w:hAnsi="Georgia"/>
            <w:color w:val="0900C4"/>
          </w:rPr>
          <w:t>fugiat</w:t>
        </w:r>
        <w:proofErr w:type="spellEnd"/>
        <w:r>
          <w:rPr>
            <w:rFonts w:ascii="Georgia" w:hAnsi="Georgia"/>
            <w:color w:val="0900C4"/>
          </w:rPr>
          <w:t xml:space="preserve"> </w:t>
        </w:r>
        <w:proofErr w:type="spellStart"/>
        <w:r>
          <w:rPr>
            <w:rFonts w:ascii="Georgia" w:hAnsi="Georgia"/>
            <w:color w:val="0900C4"/>
          </w:rPr>
          <w:t>nulla</w:t>
        </w:r>
        <w:proofErr w:type="spellEnd"/>
        <w:r>
          <w:rPr>
            <w:rFonts w:ascii="Georgia" w:hAnsi="Georgia"/>
            <w:color w:val="0900C4"/>
          </w:rPr>
          <w:t xml:space="preserve"> </w:t>
        </w:r>
        <w:proofErr w:type="spellStart"/>
        <w:r>
          <w:rPr>
            <w:rFonts w:ascii="Georgia" w:hAnsi="Georgia"/>
            <w:color w:val="0900C4"/>
          </w:rPr>
          <w:t>pariatur</w:t>
        </w:r>
        <w:proofErr w:type="spellEnd"/>
        <w:r>
          <w:rPr>
            <w:rFonts w:ascii="Georgia" w:hAnsi="Georgia"/>
            <w:color w:val="0900C4"/>
          </w:rPr>
          <w:t>.</w:t>
        </w:r>
        <w:proofErr w:type="gramEnd"/>
        <w:r>
          <w:rPr>
            <w:rFonts w:ascii="Georgia" w:hAnsi="Georgia"/>
            <w:color w:val="0900C4"/>
          </w:rPr>
          <w:t xml:space="preserve"> </w:t>
        </w:r>
        <w:proofErr w:type="spellStart"/>
        <w:r>
          <w:rPr>
            <w:rFonts w:ascii="Georgia" w:hAnsi="Georgia"/>
            <w:color w:val="0900C4"/>
          </w:rPr>
          <w:t>Excepteur</w:t>
        </w:r>
        <w:proofErr w:type="spellEnd"/>
        <w:r>
          <w:rPr>
            <w:rFonts w:ascii="Georgia" w:hAnsi="Georgia"/>
            <w:color w:val="0900C4"/>
          </w:rPr>
          <w:t xml:space="preserve"> </w:t>
        </w:r>
        <w:proofErr w:type="spellStart"/>
        <w:r>
          <w:rPr>
            <w:rFonts w:ascii="Georgia" w:hAnsi="Georgia"/>
            <w:color w:val="0900C4"/>
          </w:rPr>
          <w:t>sint</w:t>
        </w:r>
        <w:proofErr w:type="spellEnd"/>
        <w:r>
          <w:rPr>
            <w:rFonts w:ascii="Georgia" w:hAnsi="Georgia"/>
            <w:color w:val="0900C4"/>
          </w:rPr>
          <w:t xml:space="preserve"> </w:t>
        </w:r>
        <w:proofErr w:type="spellStart"/>
        <w:r>
          <w:rPr>
            <w:rFonts w:ascii="Georgia" w:hAnsi="Georgia"/>
            <w:color w:val="0900C4"/>
          </w:rPr>
          <w:t>occaecat</w:t>
        </w:r>
        <w:proofErr w:type="spellEnd"/>
        <w:r>
          <w:rPr>
            <w:rFonts w:ascii="Georgia" w:hAnsi="Georgia"/>
            <w:color w:val="0900C4"/>
          </w:rPr>
          <w:t xml:space="preserve"> </w:t>
        </w:r>
        <w:proofErr w:type="spellStart"/>
        <w:r>
          <w:rPr>
            <w:rFonts w:ascii="Georgia" w:hAnsi="Georgia"/>
            <w:color w:val="0900C4"/>
          </w:rPr>
          <w:t>cupidatat</w:t>
        </w:r>
        <w:proofErr w:type="spellEnd"/>
        <w:r>
          <w:rPr>
            <w:rFonts w:ascii="Georgia" w:hAnsi="Georgia"/>
            <w:color w:val="0900C4"/>
          </w:rPr>
          <w:t xml:space="preserve"> non </w:t>
        </w:r>
        <w:proofErr w:type="spellStart"/>
        <w:r>
          <w:rPr>
            <w:rFonts w:ascii="Georgia" w:hAnsi="Georgia"/>
            <w:color w:val="0900C4"/>
          </w:rPr>
          <w:t>proident</w:t>
        </w:r>
        <w:proofErr w:type="spellEnd"/>
        <w:r>
          <w:rPr>
            <w:rFonts w:ascii="Georgia" w:hAnsi="Georgia"/>
            <w:color w:val="0900C4"/>
          </w:rPr>
          <w:t xml:space="preserve">, </w:t>
        </w:r>
        <w:proofErr w:type="spellStart"/>
        <w:r>
          <w:rPr>
            <w:rFonts w:ascii="Georgia" w:hAnsi="Georgia"/>
            <w:color w:val="0900C4"/>
          </w:rPr>
          <w:t>sunt</w:t>
        </w:r>
        <w:proofErr w:type="spellEnd"/>
        <w:r>
          <w:rPr>
            <w:rFonts w:ascii="Georgia" w:hAnsi="Georgia"/>
            <w:color w:val="0900C4"/>
          </w:rPr>
          <w:t xml:space="preserve"> in culpa qui </w:t>
        </w:r>
        <w:proofErr w:type="spellStart"/>
        <w:r>
          <w:rPr>
            <w:rFonts w:ascii="Georgia" w:hAnsi="Georgia"/>
            <w:color w:val="0900C4"/>
          </w:rPr>
          <w:t>officia</w:t>
        </w:r>
        <w:proofErr w:type="spellEnd"/>
        <w:r>
          <w:rPr>
            <w:rFonts w:ascii="Georgia" w:hAnsi="Georgia"/>
            <w:color w:val="0900C4"/>
          </w:rPr>
          <w:t xml:space="preserve"> </w:t>
        </w:r>
        <w:proofErr w:type="spellStart"/>
        <w:r>
          <w:rPr>
            <w:rFonts w:ascii="Georgia" w:hAnsi="Georgia"/>
            <w:color w:val="0900C4"/>
          </w:rPr>
          <w:t>deserunt</w:t>
        </w:r>
        <w:proofErr w:type="spellEnd"/>
        <w:r>
          <w:rPr>
            <w:rFonts w:ascii="Georgia" w:hAnsi="Georgia"/>
            <w:color w:val="0900C4"/>
          </w:rPr>
          <w:t xml:space="preserve"> </w:t>
        </w:r>
        <w:proofErr w:type="spellStart"/>
        <w:r>
          <w:rPr>
            <w:rFonts w:ascii="Georgia" w:hAnsi="Georgia"/>
            <w:color w:val="0900C4"/>
          </w:rPr>
          <w:t>mollit</w:t>
        </w:r>
        <w:proofErr w:type="spellEnd"/>
        <w:r>
          <w:rPr>
            <w:rFonts w:ascii="Georgia" w:hAnsi="Georgia"/>
            <w:color w:val="0900C4"/>
          </w:rPr>
          <w:t xml:space="preserve"> </w:t>
        </w:r>
        <w:proofErr w:type="spellStart"/>
        <w:r>
          <w:rPr>
            <w:rFonts w:ascii="Georgia" w:hAnsi="Georgia"/>
            <w:color w:val="0900C4"/>
          </w:rPr>
          <w:t>anim</w:t>
        </w:r>
        <w:proofErr w:type="spellEnd"/>
        <w:r>
          <w:rPr>
            <w:rFonts w:ascii="Georgia" w:hAnsi="Georgia"/>
            <w:color w:val="0900C4"/>
          </w:rPr>
          <w:t xml:space="preserve"> id </w:t>
        </w:r>
        <w:proofErr w:type="spellStart"/>
        <w:proofErr w:type="gramStart"/>
        <w:r>
          <w:rPr>
            <w:rFonts w:ascii="Georgia" w:hAnsi="Georgia"/>
            <w:color w:val="0900C4"/>
          </w:rPr>
          <w:t>est</w:t>
        </w:r>
        <w:proofErr w:type="spellEnd"/>
        <w:proofErr w:type="gramEnd"/>
        <w:r>
          <w:rPr>
            <w:rFonts w:ascii="Georgia" w:hAnsi="Georgia"/>
            <w:color w:val="0900C4"/>
          </w:rPr>
          <w:t xml:space="preserve"> </w:t>
        </w:r>
        <w:proofErr w:type="spellStart"/>
        <w:r>
          <w:rPr>
            <w:rFonts w:ascii="Georgia" w:hAnsi="Georgia"/>
            <w:color w:val="0900C4"/>
          </w:rPr>
          <w:t>laborum</w:t>
        </w:r>
        <w:proofErr w:type="spellEnd"/>
        <w:r>
          <w:rPr>
            <w:rFonts w:ascii="Georgia" w:hAnsi="Georgia"/>
            <w:color w:val="0900C4"/>
          </w:rPr>
          <w:t xml:space="preserve">. </w:t>
        </w:r>
      </w:ins>
    </w:p>
    <w:p w:rsidR="006F3CEE" w:rsidRDefault="006F3CEE" w:rsidP="006F3CEE">
      <w:pPr>
        <w:pStyle w:val="NormalWeb"/>
        <w:rPr>
          <w:ins w:id="2538" w:author="Unknown"/>
        </w:rPr>
      </w:pPr>
      <w:ins w:id="2539" w:author="Unknown">
        <w:r>
          <w:t xml:space="preserve">Inline CSS with the HTML </w:t>
        </w:r>
        <w:r>
          <w:rPr>
            <w:i/>
            <w:iCs/>
          </w:rPr>
          <w:t>style</w:t>
        </w:r>
        <w:r>
          <w:t xml:space="preserve"> attribute offers a great way to improve the visual display of web elements and pages. With this new understanding of HTML and CSS, you're well on your way to mastering web design.</w:t>
        </w:r>
      </w:ins>
    </w:p>
    <w:p w:rsidR="006F3CEE" w:rsidRDefault="006F3CEE" w:rsidP="006F3CEE">
      <w:pPr>
        <w:pStyle w:val="Heading1"/>
      </w:pPr>
      <w:r>
        <w:lastRenderedPageBreak/>
        <w:t>HTML - Div Element(s)</w:t>
      </w:r>
    </w:p>
    <w:p w:rsidR="006F3CEE" w:rsidRDefault="006F3CEE" w:rsidP="006F3CEE">
      <w:pPr>
        <w:pStyle w:val="NormalWeb"/>
      </w:pPr>
      <w:r>
        <w:t>The &lt;div&gt; tag is nothing more than a container unit that encapsulates other page elements and divides the HTML document into sections. Web developers use &lt;div&gt; elements to group together HTML elements and apply CSS styles to many elements at once. For instance, by wrapping a set of paragraph elements into a &lt;div&gt; element, the developer can take advantage of CSS styles and apply a font to all paragraphs at once by applying a font style to the &lt;div&gt; tag instead of coding the same style for each paragraph element.</w:t>
      </w:r>
    </w:p>
    <w:p w:rsidR="006F3CEE" w:rsidRDefault="000419BE" w:rsidP="006F3CEE">
      <w:pPr>
        <w:jc w:val="center"/>
        <w:rPr>
          <w:ins w:id="2540" w:author="Unknown"/>
        </w:rPr>
      </w:pPr>
      <w:ins w:id="2541" w:author="Unknown">
        <w:r>
          <w:fldChar w:fldCharType="begin"/>
        </w:r>
        <w:r w:rsidR="006F3CEE">
          <w:instrText xml:space="preserve"> HYPERLINK "http://www.tizag.com/about/advertise.php" </w:instrText>
        </w:r>
        <w:r>
          <w:fldChar w:fldCharType="separate"/>
        </w:r>
        <w:r w:rsidR="006F3CEE">
          <w:rPr>
            <w:rStyle w:val="Hyperlink"/>
            <w:b/>
            <w:bCs/>
          </w:rPr>
          <w:t>Advertise on Tizag.com</w:t>
        </w:r>
        <w:r>
          <w:fldChar w:fldCharType="end"/>
        </w:r>
        <w:r w:rsidR="006F3CEE">
          <w:t xml:space="preserve"> </w:t>
        </w:r>
      </w:ins>
    </w:p>
    <w:p w:rsidR="006F3CEE" w:rsidRDefault="006F3CEE" w:rsidP="006F3CEE">
      <w:pPr>
        <w:pStyle w:val="NormalWeb"/>
        <w:rPr>
          <w:ins w:id="2542" w:author="Unknown"/>
        </w:rPr>
      </w:pPr>
      <w:ins w:id="2543" w:author="Unknown">
        <w:r>
          <w:t>Group together text elements within a &lt;div&gt; tag to slice up HTML documents.</w:t>
        </w:r>
      </w:ins>
    </w:p>
    <w:p w:rsidR="006F3CEE" w:rsidRDefault="006F3CEE" w:rsidP="006F3CEE">
      <w:pPr>
        <w:pStyle w:val="Heading2"/>
        <w:rPr>
          <w:ins w:id="2544" w:author="Unknown"/>
        </w:rPr>
      </w:pPr>
      <w:ins w:id="2545" w:author="Unknown">
        <w:r>
          <w:t>HTML Div Element Code:</w:t>
        </w:r>
      </w:ins>
    </w:p>
    <w:p w:rsidR="006F3CEE" w:rsidRDefault="006F3CEE" w:rsidP="006F3CEE">
      <w:pPr>
        <w:pStyle w:val="HTMLPreformatted"/>
        <w:rPr>
          <w:ins w:id="2546" w:author="Unknown"/>
        </w:rPr>
      </w:pPr>
      <w:ins w:id="2547" w:author="Unknown">
        <w:r>
          <w:t>&lt;div id="</w:t>
        </w:r>
        <w:proofErr w:type="spellStart"/>
        <w:r>
          <w:t>myDiv</w:t>
        </w:r>
        <w:proofErr w:type="spellEnd"/>
        <w:r>
          <w:t>" name="</w:t>
        </w:r>
        <w:proofErr w:type="spellStart"/>
        <w:r>
          <w:t>myDiv</w:t>
        </w:r>
        <w:proofErr w:type="spellEnd"/>
        <w:r>
          <w:t>" title="Example Div Element"&gt;</w:t>
        </w:r>
      </w:ins>
    </w:p>
    <w:p w:rsidR="006F3CEE" w:rsidRDefault="006F3CEE" w:rsidP="006F3CEE">
      <w:pPr>
        <w:pStyle w:val="HTMLPreformatted"/>
        <w:rPr>
          <w:ins w:id="2548" w:author="Unknown"/>
        </w:rPr>
      </w:pPr>
      <w:ins w:id="2549" w:author="Unknown">
        <w:r>
          <w:t xml:space="preserve">  &lt;h5&gt;Subtitle&lt;/h5&gt;</w:t>
        </w:r>
      </w:ins>
    </w:p>
    <w:p w:rsidR="006F3CEE" w:rsidRDefault="006F3CEE" w:rsidP="006F3CEE">
      <w:pPr>
        <w:pStyle w:val="HTMLPreformatted"/>
        <w:rPr>
          <w:ins w:id="2550" w:author="Unknown"/>
        </w:rPr>
      </w:pPr>
      <w:ins w:id="2551" w:author="Unknown">
        <w:r>
          <w:t xml:space="preserve">  &lt;p&gt;</w:t>
        </w:r>
        <w:proofErr w:type="gramStart"/>
        <w:r>
          <w:t>This</w:t>
        </w:r>
        <w:proofErr w:type="gramEnd"/>
        <w:r>
          <w:t xml:space="preserve"> paragraph would be your content paragraph...&lt;/p&gt;</w:t>
        </w:r>
      </w:ins>
    </w:p>
    <w:p w:rsidR="006F3CEE" w:rsidRDefault="006F3CEE" w:rsidP="006F3CEE">
      <w:pPr>
        <w:pStyle w:val="HTMLPreformatted"/>
        <w:rPr>
          <w:ins w:id="2552" w:author="Unknown"/>
        </w:rPr>
      </w:pPr>
      <w:ins w:id="2553" w:author="Unknown">
        <w:r>
          <w:t xml:space="preserve">  &lt;p&gt;Here's another content article right here</w:t>
        </w:r>
        <w:proofErr w:type="gramStart"/>
        <w:r>
          <w:t>.&lt;</w:t>
        </w:r>
        <w:proofErr w:type="gramEnd"/>
        <w:r>
          <w:t>/p&gt;</w:t>
        </w:r>
      </w:ins>
    </w:p>
    <w:p w:rsidR="006F3CEE" w:rsidRDefault="006F3CEE" w:rsidP="006F3CEE">
      <w:pPr>
        <w:pStyle w:val="HTMLPreformatted"/>
        <w:rPr>
          <w:ins w:id="2554" w:author="Unknown"/>
        </w:rPr>
      </w:pPr>
      <w:ins w:id="2555" w:author="Unknown">
        <w:r>
          <w:t>&lt;/div&gt;</w:t>
        </w:r>
      </w:ins>
    </w:p>
    <w:p w:rsidR="006F3CEE" w:rsidRDefault="006F3CEE" w:rsidP="006F3CEE">
      <w:pPr>
        <w:pStyle w:val="NormalWeb"/>
        <w:rPr>
          <w:ins w:id="2556" w:author="Unknown"/>
        </w:rPr>
      </w:pPr>
      <w:ins w:id="2557" w:author="Unknown">
        <w:r>
          <w:t xml:space="preserve">With these text elements now grouped together under a &lt;div&gt; element, we can alter the appearance of each underlying element collectively by applying a </w:t>
        </w:r>
        <w:r>
          <w:rPr>
            <w:i/>
            <w:iCs/>
          </w:rPr>
          <w:t>style</w:t>
        </w:r>
        <w:r>
          <w:t xml:space="preserve"> attribute to the &lt;div&gt; tag.</w:t>
        </w:r>
      </w:ins>
    </w:p>
    <w:p w:rsidR="006F3CEE" w:rsidRDefault="006F3CEE" w:rsidP="006F3CEE">
      <w:pPr>
        <w:pStyle w:val="Heading2"/>
        <w:rPr>
          <w:ins w:id="2558" w:author="Unknown"/>
        </w:rPr>
      </w:pPr>
      <w:ins w:id="2559" w:author="Unknown">
        <w:r>
          <w:t>HTML Div Element Code:</w:t>
        </w:r>
      </w:ins>
    </w:p>
    <w:p w:rsidR="006F3CEE" w:rsidRDefault="006F3CEE" w:rsidP="006F3CEE">
      <w:pPr>
        <w:pStyle w:val="HTMLPreformatted"/>
        <w:rPr>
          <w:ins w:id="2560" w:author="Unknown"/>
        </w:rPr>
      </w:pPr>
      <w:ins w:id="2561" w:author="Unknown">
        <w:r>
          <w:t>&lt;div id="</w:t>
        </w:r>
        <w:proofErr w:type="spellStart"/>
        <w:r>
          <w:t>myDiv</w:t>
        </w:r>
        <w:proofErr w:type="spellEnd"/>
        <w:r>
          <w:t>" name="</w:t>
        </w:r>
        <w:proofErr w:type="spellStart"/>
        <w:r>
          <w:t>myDiv</w:t>
        </w:r>
        <w:proofErr w:type="spellEnd"/>
        <w:r>
          <w:t>" title="Example Div Element" style="color: #0900C4; font: Helvetica 12pt</w:t>
        </w:r>
        <w:proofErr w:type="gramStart"/>
        <w:r>
          <w:t>;border</w:t>
        </w:r>
        <w:proofErr w:type="gramEnd"/>
        <w:r>
          <w:t>: 1px solid black;"&gt;</w:t>
        </w:r>
      </w:ins>
    </w:p>
    <w:p w:rsidR="006F3CEE" w:rsidRDefault="006F3CEE" w:rsidP="006F3CEE">
      <w:pPr>
        <w:pStyle w:val="HTMLPreformatted"/>
        <w:rPr>
          <w:ins w:id="2562" w:author="Unknown"/>
        </w:rPr>
      </w:pPr>
      <w:ins w:id="2563" w:author="Unknown">
        <w:r>
          <w:t xml:space="preserve">  &lt;h5&gt;Subtitle&lt;/h5&gt;</w:t>
        </w:r>
      </w:ins>
    </w:p>
    <w:p w:rsidR="006F3CEE" w:rsidRDefault="006F3CEE" w:rsidP="006F3CEE">
      <w:pPr>
        <w:pStyle w:val="HTMLPreformatted"/>
        <w:rPr>
          <w:ins w:id="2564" w:author="Unknown"/>
        </w:rPr>
      </w:pPr>
      <w:ins w:id="2565" w:author="Unknown">
        <w:r>
          <w:t xml:space="preserve">  &lt;p&gt;</w:t>
        </w:r>
        <w:proofErr w:type="gramStart"/>
        <w:r>
          <w:t>This</w:t>
        </w:r>
        <w:proofErr w:type="gramEnd"/>
        <w:r>
          <w:t xml:space="preserve"> paragraph would be your content paragraph...&lt;/p&gt;</w:t>
        </w:r>
      </w:ins>
    </w:p>
    <w:p w:rsidR="006F3CEE" w:rsidRDefault="006F3CEE" w:rsidP="006F3CEE">
      <w:pPr>
        <w:pStyle w:val="HTMLPreformatted"/>
        <w:rPr>
          <w:ins w:id="2566" w:author="Unknown"/>
        </w:rPr>
      </w:pPr>
      <w:ins w:id="2567" w:author="Unknown">
        <w:r>
          <w:t xml:space="preserve">  &lt;p&gt;Here's another content article right here</w:t>
        </w:r>
        <w:proofErr w:type="gramStart"/>
        <w:r>
          <w:t>.&lt;</w:t>
        </w:r>
        <w:proofErr w:type="gramEnd"/>
        <w:r>
          <w:t>/p&gt;</w:t>
        </w:r>
      </w:ins>
    </w:p>
    <w:p w:rsidR="006F3CEE" w:rsidRDefault="006F3CEE" w:rsidP="006F3CEE">
      <w:pPr>
        <w:pStyle w:val="HTMLPreformatted"/>
        <w:rPr>
          <w:ins w:id="2568" w:author="Unknown"/>
        </w:rPr>
      </w:pPr>
      <w:ins w:id="2569" w:author="Unknown">
        <w:r>
          <w:t>&lt;/div&gt;</w:t>
        </w:r>
      </w:ins>
    </w:p>
    <w:p w:rsidR="006F3CEE" w:rsidRDefault="006F3CEE" w:rsidP="006F3CEE">
      <w:pPr>
        <w:pStyle w:val="Heading2"/>
        <w:rPr>
          <w:ins w:id="2570" w:author="Unknown"/>
        </w:rPr>
      </w:pPr>
      <w:ins w:id="2571" w:author="Unknown">
        <w:r>
          <w:t>HTML Div Element in Action:</w:t>
        </w:r>
      </w:ins>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4979"/>
      </w:tblGrid>
      <w:tr w:rsidR="006F3CEE" w:rsidTr="006F3CEE">
        <w:trPr>
          <w:tblCellSpacing w:w="15" w:type="dxa"/>
        </w:trPr>
        <w:tc>
          <w:tcPr>
            <w:tcW w:w="0" w:type="auto"/>
            <w:vAlign w:val="center"/>
            <w:hideMark/>
          </w:tcPr>
          <w:p w:rsidR="006F3CEE" w:rsidRDefault="006F3CEE">
            <w:pPr>
              <w:pStyle w:val="Heading5"/>
              <w:rPr>
                <w:color w:val="0900C4"/>
              </w:rPr>
            </w:pPr>
            <w:r>
              <w:rPr>
                <w:color w:val="0900C4"/>
              </w:rPr>
              <w:t>Subtitle</w:t>
            </w:r>
          </w:p>
          <w:p w:rsidR="006F3CEE" w:rsidRDefault="006F3CEE">
            <w:pPr>
              <w:pStyle w:val="NormalWeb"/>
              <w:rPr>
                <w:color w:val="0900C4"/>
              </w:rPr>
            </w:pPr>
            <w:r>
              <w:rPr>
                <w:color w:val="0900C4"/>
              </w:rPr>
              <w:t>This paragraph would be your content paragraph...</w:t>
            </w:r>
          </w:p>
          <w:p w:rsidR="006F3CEE" w:rsidRDefault="006F3CEE">
            <w:pPr>
              <w:pStyle w:val="NormalWeb"/>
              <w:rPr>
                <w:color w:val="0900C4"/>
              </w:rPr>
            </w:pPr>
            <w:r>
              <w:rPr>
                <w:color w:val="0900C4"/>
              </w:rPr>
              <w:t>Here's another content article right here.</w:t>
            </w:r>
          </w:p>
        </w:tc>
      </w:tr>
    </w:tbl>
    <w:p w:rsidR="006F3CEE" w:rsidRDefault="006F3CEE" w:rsidP="006F3CEE">
      <w:pPr>
        <w:pStyle w:val="NormalWeb"/>
        <w:rPr>
          <w:ins w:id="2572" w:author="Unknown"/>
        </w:rPr>
      </w:pPr>
      <w:ins w:id="2573" w:author="Unknown">
        <w:r>
          <w:t xml:space="preserve">Elements housed within a &lt;div&gt; tag acquire any styles or properties applied to the master div element. Therefore the paragraph and heading elements should now be rendered </w:t>
        </w:r>
        <w:r>
          <w:rPr>
            <w:i/>
            <w:iCs/>
          </w:rPr>
          <w:t>blue</w:t>
        </w:r>
        <w:r>
          <w:t xml:space="preserve"> in a </w:t>
        </w:r>
        <w:r>
          <w:rPr>
            <w:i/>
            <w:iCs/>
          </w:rPr>
          <w:t>Helvetica</w:t>
        </w:r>
        <w:r>
          <w:t xml:space="preserve"> font. In addition, we've applied a border to the &lt;div&gt; element just to help visualize the grouping of elements together.</w:t>
        </w:r>
      </w:ins>
    </w:p>
    <w:p w:rsidR="006F3CEE" w:rsidRDefault="006F3CEE" w:rsidP="006F3CEE">
      <w:pPr>
        <w:pStyle w:val="Heading1"/>
        <w:rPr>
          <w:ins w:id="2574" w:author="Unknown"/>
        </w:rPr>
      </w:pPr>
      <w:ins w:id="2575" w:author="Unknown">
        <w:r>
          <w:t>HTML - Div inside of Div</w:t>
        </w:r>
      </w:ins>
    </w:p>
    <w:p w:rsidR="006F3CEE" w:rsidRDefault="006F3CEE" w:rsidP="006F3CEE">
      <w:pPr>
        <w:pStyle w:val="NormalWeb"/>
        <w:rPr>
          <w:ins w:id="2576" w:author="Unknown"/>
        </w:rPr>
      </w:pPr>
      <w:ins w:id="2577" w:author="Unknown">
        <w:r>
          <w:lastRenderedPageBreak/>
          <w:t>Placing &lt;div&gt; elements inside of other &lt;div&gt; elements allows these elements to be further subdivided.</w:t>
        </w:r>
      </w:ins>
    </w:p>
    <w:p w:rsidR="006F3CEE" w:rsidRDefault="006F3CEE" w:rsidP="006F3CEE">
      <w:pPr>
        <w:pStyle w:val="Heading2"/>
        <w:rPr>
          <w:ins w:id="2578" w:author="Unknown"/>
        </w:rPr>
      </w:pPr>
      <w:ins w:id="2579" w:author="Unknown">
        <w:r>
          <w:t>HTML Div Subdivision:</w:t>
        </w:r>
      </w:ins>
    </w:p>
    <w:p w:rsidR="006F3CEE" w:rsidRDefault="006F3CEE" w:rsidP="006F3CEE">
      <w:pPr>
        <w:pStyle w:val="HTMLPreformatted"/>
        <w:rPr>
          <w:ins w:id="2580" w:author="Unknown"/>
        </w:rPr>
      </w:pPr>
      <w:ins w:id="2581" w:author="Unknown">
        <w:r>
          <w:t>&lt;div id="</w:t>
        </w:r>
        <w:proofErr w:type="spellStart"/>
        <w:r>
          <w:t>myDiv</w:t>
        </w:r>
        <w:proofErr w:type="spellEnd"/>
        <w:r>
          <w:t>" name="</w:t>
        </w:r>
        <w:proofErr w:type="spellStart"/>
        <w:r>
          <w:t>myDiv</w:t>
        </w:r>
        <w:proofErr w:type="spellEnd"/>
        <w:r>
          <w:t xml:space="preserve">" title="Example Div Element" style="font-family: Helvetica; font-size: 12pt; border: 1px solid </w:t>
        </w:r>
        <w:proofErr w:type="gramStart"/>
        <w:r>
          <w:t>black;</w:t>
        </w:r>
        <w:proofErr w:type="gramEnd"/>
        <w:r>
          <w:t>"&gt;</w:t>
        </w:r>
      </w:ins>
    </w:p>
    <w:p w:rsidR="006F3CEE" w:rsidRDefault="006F3CEE" w:rsidP="006F3CEE">
      <w:pPr>
        <w:pStyle w:val="HTMLPreformatted"/>
        <w:rPr>
          <w:ins w:id="2582" w:author="Unknown"/>
        </w:rPr>
      </w:pPr>
      <w:ins w:id="2583" w:author="Unknown">
        <w:r>
          <w:t xml:space="preserve">  &lt;div id="subDiv1" name="subDiv1" title="Subdivision Div Element" style="color: #FF0000; border: 1px dotted </w:t>
        </w:r>
        <w:proofErr w:type="gramStart"/>
        <w:r>
          <w:t>black;</w:t>
        </w:r>
        <w:proofErr w:type="gramEnd"/>
        <w:r>
          <w:t>"&gt;</w:t>
        </w:r>
      </w:ins>
    </w:p>
    <w:p w:rsidR="006F3CEE" w:rsidRDefault="006F3CEE" w:rsidP="006F3CEE">
      <w:pPr>
        <w:pStyle w:val="HTMLPreformatted"/>
        <w:rPr>
          <w:ins w:id="2584" w:author="Unknown"/>
        </w:rPr>
      </w:pPr>
      <w:ins w:id="2585" w:author="Unknown">
        <w:r>
          <w:t xml:space="preserve">    &lt;h5&gt;Section 1&lt;/h5&gt;</w:t>
        </w:r>
      </w:ins>
    </w:p>
    <w:p w:rsidR="006F3CEE" w:rsidRDefault="006F3CEE" w:rsidP="006F3CEE">
      <w:pPr>
        <w:pStyle w:val="HTMLPreformatted"/>
        <w:rPr>
          <w:ins w:id="2586" w:author="Unknown"/>
        </w:rPr>
      </w:pPr>
      <w:ins w:id="2587" w:author="Unknown">
        <w:r>
          <w:t xml:space="preserve">    &lt;p&gt;</w:t>
        </w:r>
        <w:proofErr w:type="gramStart"/>
        <w:r>
          <w:t>This</w:t>
        </w:r>
        <w:proofErr w:type="gramEnd"/>
        <w:r>
          <w:t xml:space="preserve"> paragraph would be your content paragraph...&lt;/p&gt;</w:t>
        </w:r>
      </w:ins>
    </w:p>
    <w:p w:rsidR="006F3CEE" w:rsidRDefault="006F3CEE" w:rsidP="006F3CEE">
      <w:pPr>
        <w:pStyle w:val="HTMLPreformatted"/>
        <w:rPr>
          <w:ins w:id="2588" w:author="Unknown"/>
        </w:rPr>
      </w:pPr>
      <w:ins w:id="2589" w:author="Unknown">
        <w:r>
          <w:t xml:space="preserve">    &lt;p&gt;Here's another content article right here</w:t>
        </w:r>
        <w:proofErr w:type="gramStart"/>
        <w:r>
          <w:t>.&lt;</w:t>
        </w:r>
        <w:proofErr w:type="gramEnd"/>
        <w:r>
          <w:t>/p&gt;</w:t>
        </w:r>
      </w:ins>
    </w:p>
    <w:p w:rsidR="006F3CEE" w:rsidRDefault="006F3CEE" w:rsidP="006F3CEE">
      <w:pPr>
        <w:pStyle w:val="HTMLPreformatted"/>
        <w:rPr>
          <w:ins w:id="2590" w:author="Unknown"/>
        </w:rPr>
      </w:pPr>
      <w:ins w:id="2591" w:author="Unknown">
        <w:r>
          <w:t xml:space="preserve">  &lt;/div&gt;</w:t>
        </w:r>
      </w:ins>
    </w:p>
    <w:p w:rsidR="006F3CEE" w:rsidRDefault="006F3CEE" w:rsidP="006F3CEE">
      <w:pPr>
        <w:pStyle w:val="HTMLPreformatted"/>
        <w:rPr>
          <w:ins w:id="2592" w:author="Unknown"/>
        </w:rPr>
      </w:pPr>
      <w:ins w:id="2593" w:author="Unknown">
        <w:r>
          <w:t xml:space="preserve">  &lt;</w:t>
        </w:r>
        <w:proofErr w:type="spellStart"/>
        <w:r>
          <w:t>br</w:t>
        </w:r>
        <w:proofErr w:type="spellEnd"/>
        <w:r>
          <w:t xml:space="preserve"> /&gt;</w:t>
        </w:r>
      </w:ins>
    </w:p>
    <w:p w:rsidR="006F3CEE" w:rsidRDefault="006F3CEE" w:rsidP="006F3CEE">
      <w:pPr>
        <w:pStyle w:val="HTMLPreformatted"/>
        <w:rPr>
          <w:ins w:id="2594" w:author="Unknown"/>
        </w:rPr>
      </w:pPr>
      <w:ins w:id="2595" w:author="Unknown">
        <w:r>
          <w:t xml:space="preserve">  &lt;div id="subDiv2" name="subDiv2" title="Subdivision Div Element" style="color: #FF00FF</w:t>
        </w:r>
        <w:proofErr w:type="gramStart"/>
        <w:r>
          <w:t>;border</w:t>
        </w:r>
        <w:proofErr w:type="gramEnd"/>
        <w:r>
          <w:t>: 1px dashed black;"&gt;</w:t>
        </w:r>
      </w:ins>
    </w:p>
    <w:p w:rsidR="006F3CEE" w:rsidRDefault="006F3CEE" w:rsidP="006F3CEE">
      <w:pPr>
        <w:pStyle w:val="HTMLPreformatted"/>
        <w:rPr>
          <w:ins w:id="2596" w:author="Unknown"/>
        </w:rPr>
      </w:pPr>
      <w:ins w:id="2597" w:author="Unknown">
        <w:r>
          <w:t xml:space="preserve">    &lt;h5&gt;Section 2&lt;/h5&gt;</w:t>
        </w:r>
      </w:ins>
    </w:p>
    <w:p w:rsidR="006F3CEE" w:rsidRDefault="006F3CEE" w:rsidP="006F3CEE">
      <w:pPr>
        <w:pStyle w:val="HTMLPreformatted"/>
        <w:rPr>
          <w:ins w:id="2598" w:author="Unknown"/>
        </w:rPr>
      </w:pPr>
      <w:ins w:id="2599" w:author="Unknown">
        <w:r>
          <w:t xml:space="preserve">    &lt;p&gt;</w:t>
        </w:r>
        <w:proofErr w:type="gramStart"/>
        <w:r>
          <w:t>This</w:t>
        </w:r>
        <w:proofErr w:type="gramEnd"/>
        <w:r>
          <w:t xml:space="preserve"> paragraph would be your content paragraph...&lt;/p&gt;</w:t>
        </w:r>
      </w:ins>
    </w:p>
    <w:p w:rsidR="006F3CEE" w:rsidRDefault="006F3CEE" w:rsidP="006F3CEE">
      <w:pPr>
        <w:pStyle w:val="HTMLPreformatted"/>
        <w:rPr>
          <w:ins w:id="2600" w:author="Unknown"/>
        </w:rPr>
      </w:pPr>
      <w:ins w:id="2601" w:author="Unknown">
        <w:r>
          <w:t xml:space="preserve">    &lt;p&gt;Here's another content article right here</w:t>
        </w:r>
        <w:proofErr w:type="gramStart"/>
        <w:r>
          <w:t>.&lt;</w:t>
        </w:r>
        <w:proofErr w:type="gramEnd"/>
        <w:r>
          <w:t>/p&gt;</w:t>
        </w:r>
      </w:ins>
    </w:p>
    <w:p w:rsidR="006F3CEE" w:rsidRDefault="006F3CEE" w:rsidP="006F3CEE">
      <w:pPr>
        <w:pStyle w:val="HTMLPreformatted"/>
        <w:rPr>
          <w:ins w:id="2602" w:author="Unknown"/>
        </w:rPr>
      </w:pPr>
      <w:ins w:id="2603" w:author="Unknown">
        <w:r>
          <w:t xml:space="preserve">  &lt;/div&gt;</w:t>
        </w:r>
      </w:ins>
    </w:p>
    <w:p w:rsidR="006F3CEE" w:rsidRDefault="006F3CEE" w:rsidP="006F3CEE">
      <w:pPr>
        <w:pStyle w:val="HTMLPreformatted"/>
        <w:rPr>
          <w:ins w:id="2604" w:author="Unknown"/>
        </w:rPr>
      </w:pPr>
      <w:ins w:id="2605" w:author="Unknown">
        <w:r>
          <w:t>&lt;/div&gt;</w:t>
        </w:r>
      </w:ins>
    </w:p>
    <w:p w:rsidR="006F3CEE" w:rsidRDefault="006F3CEE" w:rsidP="006F3CEE">
      <w:pPr>
        <w:pStyle w:val="Heading2"/>
        <w:rPr>
          <w:ins w:id="2606" w:author="Unknown"/>
        </w:rPr>
      </w:pPr>
      <w:proofErr w:type="spellStart"/>
      <w:ins w:id="2607" w:author="Unknown">
        <w:r>
          <w:t>Divs</w:t>
        </w:r>
        <w:proofErr w:type="spellEnd"/>
        <w:r>
          <w:t xml:space="preserve"> Inside of </w:t>
        </w:r>
        <w:proofErr w:type="spellStart"/>
        <w:r>
          <w:t>Divs</w:t>
        </w:r>
        <w:proofErr w:type="spellEnd"/>
        <w:r>
          <w:t>:</w:t>
        </w:r>
      </w:ins>
    </w:p>
    <w:tbl>
      <w:tblPr>
        <w:tblW w:w="0" w:type="auto"/>
        <w:tblCellSpacing w:w="9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tblPr>
      <w:tblGrid>
        <w:gridCol w:w="5535"/>
      </w:tblGrid>
      <w:tr w:rsidR="006F3CEE" w:rsidTr="006F3CEE">
        <w:trPr>
          <w:tblCellSpacing w:w="90" w:type="dxa"/>
        </w:trPr>
        <w:tc>
          <w:tcPr>
            <w:tcW w:w="0" w:type="auto"/>
            <w:vAlign w:val="center"/>
            <w:hideMark/>
          </w:tcPr>
          <w:tbl>
            <w:tblPr>
              <w:tblW w:w="0" w:type="auto"/>
              <w:tblCellSpacing w:w="15" w:type="dxa"/>
              <w:tblBorders>
                <w:top w:val="dotted" w:sz="6" w:space="0" w:color="000000"/>
                <w:left w:val="dotted" w:sz="6" w:space="0" w:color="000000"/>
                <w:bottom w:val="dotted" w:sz="6" w:space="0" w:color="000000"/>
                <w:right w:val="dotted" w:sz="6" w:space="0" w:color="000000"/>
              </w:tblBorders>
              <w:tblCellMar>
                <w:top w:w="15" w:type="dxa"/>
                <w:left w:w="15" w:type="dxa"/>
                <w:bottom w:w="15" w:type="dxa"/>
                <w:right w:w="15" w:type="dxa"/>
              </w:tblCellMar>
              <w:tblLook w:val="04A0"/>
            </w:tblPr>
            <w:tblGrid>
              <w:gridCol w:w="4979"/>
            </w:tblGrid>
            <w:tr w:rsidR="006F3CEE">
              <w:trPr>
                <w:tblCellSpacing w:w="15" w:type="dxa"/>
              </w:trPr>
              <w:tc>
                <w:tcPr>
                  <w:tcW w:w="0" w:type="auto"/>
                  <w:vAlign w:val="center"/>
                  <w:hideMark/>
                </w:tcPr>
                <w:p w:rsidR="006F3CEE" w:rsidRDefault="006F3CEE">
                  <w:pPr>
                    <w:pStyle w:val="Heading5"/>
                    <w:rPr>
                      <w:color w:val="FF0000"/>
                    </w:rPr>
                  </w:pPr>
                  <w:r>
                    <w:rPr>
                      <w:color w:val="FF0000"/>
                    </w:rPr>
                    <w:t>Section 1</w:t>
                  </w:r>
                </w:p>
                <w:p w:rsidR="006F3CEE" w:rsidRDefault="006F3CEE">
                  <w:pPr>
                    <w:pStyle w:val="NormalWeb"/>
                    <w:rPr>
                      <w:color w:val="FF0000"/>
                    </w:rPr>
                  </w:pPr>
                  <w:r>
                    <w:rPr>
                      <w:color w:val="FF0000"/>
                    </w:rPr>
                    <w:t>This paragraph would be your content paragraph...</w:t>
                  </w:r>
                </w:p>
                <w:p w:rsidR="006F3CEE" w:rsidRDefault="006F3CEE">
                  <w:pPr>
                    <w:pStyle w:val="NormalWeb"/>
                    <w:rPr>
                      <w:color w:val="FF0000"/>
                    </w:rPr>
                  </w:pPr>
                  <w:r>
                    <w:rPr>
                      <w:color w:val="FF0000"/>
                    </w:rPr>
                    <w:t>Here's another content article right here.</w:t>
                  </w:r>
                </w:p>
              </w:tc>
            </w:tr>
          </w:tbl>
          <w:p w:rsidR="006F3CEE" w:rsidRDefault="006F3CEE">
            <w:pPr>
              <w:rPr>
                <w:rFonts w:ascii="Helvetica" w:hAnsi="Helvetica" w:cs="Helvetica"/>
                <w:sz w:val="24"/>
                <w:szCs w:val="24"/>
              </w:rPr>
            </w:pPr>
          </w:p>
        </w:tc>
      </w:tr>
      <w:tr w:rsidR="006F3CEE" w:rsidTr="006F3CEE">
        <w:trPr>
          <w:tblCellSpacing w:w="90" w:type="dxa"/>
        </w:trPr>
        <w:tc>
          <w:tcPr>
            <w:tcW w:w="0" w:type="auto"/>
            <w:vAlign w:val="center"/>
            <w:hideMark/>
          </w:tcPr>
          <w:tbl>
            <w:tblPr>
              <w:tblW w:w="0" w:type="auto"/>
              <w:tblCellSpacing w:w="15" w:type="dxa"/>
              <w:tblBorders>
                <w:top w:val="dashed" w:sz="6" w:space="0" w:color="000000"/>
                <w:left w:val="dashed" w:sz="6" w:space="0" w:color="000000"/>
                <w:bottom w:val="dashed" w:sz="6" w:space="0" w:color="000000"/>
                <w:right w:val="dashed" w:sz="6" w:space="0" w:color="000000"/>
              </w:tblBorders>
              <w:tblCellMar>
                <w:top w:w="15" w:type="dxa"/>
                <w:left w:w="15" w:type="dxa"/>
                <w:bottom w:w="15" w:type="dxa"/>
                <w:right w:w="15" w:type="dxa"/>
              </w:tblCellMar>
              <w:tblLook w:val="04A0"/>
            </w:tblPr>
            <w:tblGrid>
              <w:gridCol w:w="4979"/>
            </w:tblGrid>
            <w:tr w:rsidR="006F3CEE">
              <w:trPr>
                <w:tblCellSpacing w:w="15" w:type="dxa"/>
              </w:trPr>
              <w:tc>
                <w:tcPr>
                  <w:tcW w:w="0" w:type="auto"/>
                  <w:vAlign w:val="center"/>
                  <w:hideMark/>
                </w:tcPr>
                <w:p w:rsidR="006F3CEE" w:rsidRDefault="006F3CEE">
                  <w:pPr>
                    <w:pStyle w:val="Heading5"/>
                    <w:rPr>
                      <w:color w:val="FF00FF"/>
                    </w:rPr>
                  </w:pPr>
                  <w:r>
                    <w:rPr>
                      <w:color w:val="FF00FF"/>
                    </w:rPr>
                    <w:t>Section 2</w:t>
                  </w:r>
                </w:p>
                <w:p w:rsidR="006F3CEE" w:rsidRDefault="006F3CEE">
                  <w:pPr>
                    <w:pStyle w:val="NormalWeb"/>
                    <w:rPr>
                      <w:color w:val="FF00FF"/>
                    </w:rPr>
                  </w:pPr>
                  <w:r>
                    <w:rPr>
                      <w:color w:val="FF00FF"/>
                    </w:rPr>
                    <w:t>This paragraph would be your content paragraph...</w:t>
                  </w:r>
                </w:p>
                <w:p w:rsidR="006F3CEE" w:rsidRDefault="006F3CEE">
                  <w:pPr>
                    <w:pStyle w:val="NormalWeb"/>
                    <w:rPr>
                      <w:color w:val="FF00FF"/>
                    </w:rPr>
                  </w:pPr>
                  <w:r>
                    <w:rPr>
                      <w:color w:val="FF00FF"/>
                    </w:rPr>
                    <w:t>Here's another content article right here.</w:t>
                  </w:r>
                </w:p>
              </w:tc>
            </w:tr>
          </w:tbl>
          <w:p w:rsidR="006F3CEE" w:rsidRDefault="006F3CEE">
            <w:pPr>
              <w:rPr>
                <w:rFonts w:ascii="Helvetica" w:hAnsi="Helvetica" w:cs="Helvetica"/>
                <w:sz w:val="24"/>
                <w:szCs w:val="24"/>
              </w:rPr>
            </w:pPr>
          </w:p>
        </w:tc>
      </w:tr>
    </w:tbl>
    <w:p w:rsidR="006F3CEE" w:rsidRDefault="006F3CEE" w:rsidP="006F3CEE">
      <w:pPr>
        <w:pStyle w:val="NormalWeb"/>
        <w:rPr>
          <w:ins w:id="2608" w:author="Unknown"/>
        </w:rPr>
      </w:pPr>
      <w:ins w:id="2609" w:author="Unknown">
        <w:r>
          <w:t>This concept is the foundation of which most web pages are now built. HTML documents that are properly divided and subdivided are easy to maintain and modify.</w:t>
        </w:r>
      </w:ins>
    </w:p>
    <w:p w:rsidR="006F3CEE" w:rsidRDefault="006F3CEE" w:rsidP="006F3CEE">
      <w:pPr>
        <w:pStyle w:val="Heading1"/>
      </w:pPr>
      <w:r>
        <w:t>HTML - Page Layouts and Templates</w:t>
      </w:r>
    </w:p>
    <w:p w:rsidR="006F3CEE" w:rsidRDefault="006F3CEE" w:rsidP="006F3CEE">
      <w:pPr>
        <w:pStyle w:val="NormalWeb"/>
      </w:pPr>
      <w:r>
        <w:t>HTML layout is very basic. Not many options exist with the body tag alone. Tables, on the other hand, are the bread and butter of HTML layouts. Any element may be placed inside of a table, including tables themselves!</w:t>
      </w:r>
    </w:p>
    <w:p w:rsidR="006F3CEE" w:rsidRDefault="000419BE" w:rsidP="006F3CEE">
      <w:pPr>
        <w:jc w:val="center"/>
        <w:rPr>
          <w:ins w:id="2610" w:author="Unknown"/>
        </w:rPr>
      </w:pPr>
      <w:ins w:id="2611" w:author="Unknown">
        <w:r>
          <w:lastRenderedPageBreak/>
          <w:fldChar w:fldCharType="begin"/>
        </w:r>
        <w:r w:rsidR="006F3CEE">
          <w:instrText xml:space="preserve"> HYPERLINK "http://www.tizag.com/about/advertise.php" </w:instrText>
        </w:r>
        <w:r>
          <w:fldChar w:fldCharType="separate"/>
        </w:r>
        <w:r w:rsidR="006F3CEE">
          <w:rPr>
            <w:rStyle w:val="Hyperlink"/>
            <w:b/>
            <w:bCs/>
          </w:rPr>
          <w:t>Advertise on Tizag.com</w:t>
        </w:r>
        <w:r>
          <w:fldChar w:fldCharType="end"/>
        </w:r>
        <w:r w:rsidR="006F3CEE">
          <w:t xml:space="preserve"> </w:t>
        </w:r>
      </w:ins>
    </w:p>
    <w:p w:rsidR="006F3CEE" w:rsidRDefault="006F3CEE" w:rsidP="006F3CEE">
      <w:pPr>
        <w:pStyle w:val="Heading2"/>
        <w:rPr>
          <w:ins w:id="2612" w:author="Unknown"/>
        </w:rPr>
      </w:pPr>
      <w:ins w:id="2613" w:author="Unknown">
        <w:r>
          <w:t>HTML Code:</w:t>
        </w:r>
      </w:ins>
    </w:p>
    <w:p w:rsidR="006F3CEE" w:rsidRDefault="006F3CEE" w:rsidP="006F3CEE">
      <w:pPr>
        <w:pStyle w:val="HTMLPreformatted"/>
        <w:rPr>
          <w:ins w:id="2614" w:author="Unknown"/>
        </w:rPr>
      </w:pPr>
      <w:ins w:id="2615" w:author="Unknown">
        <w:r>
          <w:t xml:space="preserve">&lt;table id="shell" </w:t>
        </w:r>
        <w:proofErr w:type="spellStart"/>
        <w:r>
          <w:t>bgcolor</w:t>
        </w:r>
        <w:proofErr w:type="spellEnd"/>
        <w:r>
          <w:t>="black" border="1" height="200" width="300"&gt;</w:t>
        </w:r>
      </w:ins>
    </w:p>
    <w:p w:rsidR="006F3CEE" w:rsidRDefault="006F3CEE" w:rsidP="006F3CEE">
      <w:pPr>
        <w:pStyle w:val="HTMLPreformatted"/>
        <w:rPr>
          <w:ins w:id="2616" w:author="Unknown"/>
        </w:rPr>
      </w:pPr>
      <w:ins w:id="2617"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618" w:author="Unknown"/>
        </w:rPr>
      </w:pPr>
      <w:ins w:id="2619" w:author="Unknown">
        <w:r>
          <w:t xml:space="preserve">      &lt;</w:t>
        </w:r>
        <w:proofErr w:type="gramStart"/>
        <w:r>
          <w:t>td</w:t>
        </w:r>
        <w:proofErr w:type="gramEnd"/>
        <w:r>
          <w:t>&gt;</w:t>
        </w:r>
      </w:ins>
    </w:p>
    <w:p w:rsidR="006F3CEE" w:rsidRDefault="006F3CEE" w:rsidP="006F3CEE">
      <w:pPr>
        <w:pStyle w:val="HTMLPreformatted"/>
        <w:rPr>
          <w:ins w:id="2620" w:author="Unknown"/>
        </w:rPr>
      </w:pPr>
      <w:ins w:id="2621" w:author="Unknown">
        <w:r>
          <w:t xml:space="preserve">         &lt;table id="inner" </w:t>
        </w:r>
        <w:proofErr w:type="spellStart"/>
        <w:r>
          <w:t>bgcolor</w:t>
        </w:r>
        <w:proofErr w:type="spellEnd"/>
        <w:r>
          <w:t>="white" height="100" width="100"&gt;</w:t>
        </w:r>
      </w:ins>
    </w:p>
    <w:p w:rsidR="006F3CEE" w:rsidRDefault="006F3CEE" w:rsidP="006F3CEE">
      <w:pPr>
        <w:pStyle w:val="HTMLPreformatted"/>
        <w:rPr>
          <w:ins w:id="2622" w:author="Unknown"/>
        </w:rPr>
      </w:pPr>
      <w:ins w:id="2623"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624" w:author="Unknown"/>
        </w:rPr>
      </w:pPr>
      <w:ins w:id="2625" w:author="Unknown">
        <w:r>
          <w:t xml:space="preserve">               &lt;</w:t>
        </w:r>
        <w:proofErr w:type="gramStart"/>
        <w:r>
          <w:t>td&gt;</w:t>
        </w:r>
        <w:proofErr w:type="gramEnd"/>
        <w:r>
          <w:t>Tables inside tables!&lt;/td&gt;</w:t>
        </w:r>
      </w:ins>
    </w:p>
    <w:p w:rsidR="006F3CEE" w:rsidRDefault="006F3CEE" w:rsidP="006F3CEE">
      <w:pPr>
        <w:pStyle w:val="HTMLPreformatted"/>
        <w:rPr>
          <w:ins w:id="2626" w:author="Unknown"/>
        </w:rPr>
      </w:pPr>
      <w:ins w:id="2627"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628" w:author="Unknown"/>
        </w:rPr>
      </w:pPr>
      <w:ins w:id="2629" w:author="Unknown">
        <w:r>
          <w:t xml:space="preserve">         &lt;/table&gt;</w:t>
        </w:r>
      </w:ins>
    </w:p>
    <w:p w:rsidR="006F3CEE" w:rsidRDefault="006F3CEE" w:rsidP="006F3CEE">
      <w:pPr>
        <w:pStyle w:val="HTMLPreformatted"/>
        <w:rPr>
          <w:ins w:id="2630" w:author="Unknown"/>
        </w:rPr>
      </w:pPr>
      <w:ins w:id="2631" w:author="Unknown">
        <w:r>
          <w:t xml:space="preserve">      &lt;/td&gt;</w:t>
        </w:r>
      </w:ins>
    </w:p>
    <w:p w:rsidR="006F3CEE" w:rsidRDefault="006F3CEE" w:rsidP="006F3CEE">
      <w:pPr>
        <w:pStyle w:val="HTMLPreformatted"/>
        <w:rPr>
          <w:ins w:id="2632" w:author="Unknown"/>
        </w:rPr>
      </w:pPr>
      <w:ins w:id="2633"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634" w:author="Unknown"/>
        </w:rPr>
      </w:pPr>
      <w:ins w:id="2635" w:author="Unknown">
        <w:r>
          <w:t>&lt;/table&gt;</w:t>
        </w:r>
      </w:ins>
    </w:p>
    <w:p w:rsidR="006F3CEE" w:rsidRDefault="006F3CEE" w:rsidP="006F3CEE">
      <w:pPr>
        <w:pStyle w:val="Heading2"/>
        <w:rPr>
          <w:ins w:id="2636" w:author="Unknown"/>
        </w:rPr>
      </w:pPr>
      <w:ins w:id="2637" w:author="Unknown">
        <w:r>
          <w:t>Tables inside tables:</w:t>
        </w:r>
      </w:ins>
    </w:p>
    <w:tbl>
      <w:tblPr>
        <w:tblW w:w="4500" w:type="dxa"/>
        <w:tblCellSpacing w:w="15"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tblPr>
      <w:tblGrid>
        <w:gridCol w:w="4500"/>
      </w:tblGrid>
      <w:tr w:rsidR="006F3CEE" w:rsidTr="006F3C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tbl>
            <w:tblPr>
              <w:tblW w:w="1500" w:type="dxa"/>
              <w:tblCellSpacing w:w="15" w:type="dxa"/>
              <w:shd w:val="clear" w:color="auto" w:fill="FFFFFF"/>
              <w:tblCellMar>
                <w:top w:w="15" w:type="dxa"/>
                <w:left w:w="15" w:type="dxa"/>
                <w:bottom w:w="15" w:type="dxa"/>
                <w:right w:w="15" w:type="dxa"/>
              </w:tblCellMar>
              <w:tblLook w:val="04A0"/>
            </w:tblPr>
            <w:tblGrid>
              <w:gridCol w:w="1500"/>
            </w:tblGrid>
            <w:tr w:rsidR="006F3CEE">
              <w:trPr>
                <w:tblCellSpacing w:w="15" w:type="dxa"/>
              </w:trPr>
              <w:tc>
                <w:tcPr>
                  <w:tcW w:w="0" w:type="auto"/>
                  <w:shd w:val="clear" w:color="auto" w:fill="FFFFFF"/>
                  <w:vAlign w:val="center"/>
                  <w:hideMark/>
                </w:tcPr>
                <w:p w:rsidR="006F3CEE" w:rsidRDefault="006F3CEE">
                  <w:pPr>
                    <w:rPr>
                      <w:sz w:val="24"/>
                      <w:szCs w:val="24"/>
                    </w:rPr>
                  </w:pPr>
                  <w:r>
                    <w:t>Tables inside tables!</w:t>
                  </w:r>
                </w:p>
              </w:tc>
            </w:tr>
          </w:tbl>
          <w:p w:rsidR="006F3CEE" w:rsidRDefault="006F3CEE">
            <w:pPr>
              <w:rPr>
                <w:sz w:val="24"/>
                <w:szCs w:val="24"/>
              </w:rPr>
            </w:pPr>
          </w:p>
        </w:tc>
      </w:tr>
    </w:tbl>
    <w:p w:rsidR="006F3CEE" w:rsidRDefault="006F3CEE" w:rsidP="006F3CEE">
      <w:pPr>
        <w:pStyle w:val="NormalWeb"/>
        <w:rPr>
          <w:ins w:id="2638" w:author="Unknown"/>
        </w:rPr>
      </w:pPr>
      <w:ins w:id="2639" w:author="Unknown">
        <w:r>
          <w:t>The white table (identified as inner) exists inside of the (shell) table, the black one. A light bulb should be going off inside of your head as you explore how this system will allow for the creation of limitless layouts.</w:t>
        </w:r>
      </w:ins>
    </w:p>
    <w:p w:rsidR="006F3CEE" w:rsidRDefault="006F3CEE" w:rsidP="006F3CEE">
      <w:pPr>
        <w:pStyle w:val="Heading1"/>
        <w:rPr>
          <w:ins w:id="2640" w:author="Unknown"/>
        </w:rPr>
      </w:pPr>
      <w:ins w:id="2641" w:author="Unknown">
        <w:r>
          <w:t>HTML - Standard Layout</w:t>
        </w:r>
      </w:ins>
    </w:p>
    <w:p w:rsidR="006F3CEE" w:rsidRDefault="006F3CEE" w:rsidP="006F3CEE">
      <w:pPr>
        <w:pStyle w:val="NormalWeb"/>
        <w:rPr>
          <w:ins w:id="2642" w:author="Unknown"/>
        </w:rPr>
      </w:pPr>
      <w:ins w:id="2643" w:author="Unknown">
        <w:r>
          <w:t>A fairly standard layout consists of a banner near the top, navigation, and your content or display box. These are the backbone to any great website.</w:t>
        </w:r>
      </w:ins>
    </w:p>
    <w:p w:rsidR="006F3CEE" w:rsidRDefault="006F3CEE" w:rsidP="006F3CEE">
      <w:pPr>
        <w:pStyle w:val="Heading2"/>
        <w:rPr>
          <w:ins w:id="2644" w:author="Unknown"/>
        </w:rPr>
      </w:pPr>
      <w:ins w:id="2645" w:author="Unknown">
        <w:r>
          <w:t>HTML Code:</w:t>
        </w:r>
      </w:ins>
    </w:p>
    <w:p w:rsidR="006F3CEE" w:rsidRDefault="006F3CEE" w:rsidP="006F3CEE">
      <w:pPr>
        <w:pStyle w:val="HTMLPreformatted"/>
        <w:rPr>
          <w:ins w:id="2646" w:author="Unknown"/>
        </w:rPr>
      </w:pPr>
      <w:ins w:id="2647" w:author="Unknown">
        <w:r>
          <w:t xml:space="preserve">&lt;table </w:t>
        </w:r>
        <w:proofErr w:type="spellStart"/>
        <w:r>
          <w:t>cellspacing</w:t>
        </w:r>
        <w:proofErr w:type="spellEnd"/>
        <w:r>
          <w:t xml:space="preserve">="1" </w:t>
        </w:r>
        <w:proofErr w:type="spellStart"/>
        <w:r>
          <w:t>cellpadding</w:t>
        </w:r>
        <w:proofErr w:type="spellEnd"/>
        <w:r>
          <w:t>="0" border="0"</w:t>
        </w:r>
      </w:ins>
    </w:p>
    <w:p w:rsidR="006F3CEE" w:rsidRDefault="006F3CEE" w:rsidP="006F3CEE">
      <w:pPr>
        <w:pStyle w:val="HTMLPreformatted"/>
        <w:rPr>
          <w:ins w:id="2648" w:author="Unknown"/>
        </w:rPr>
      </w:pPr>
      <w:ins w:id="2649" w:author="Unknown">
        <w:r>
          <w:t xml:space="preserve"> </w:t>
        </w:r>
        <w:proofErr w:type="spellStart"/>
        <w:proofErr w:type="gramStart"/>
        <w:r>
          <w:t>bgcolor</w:t>
        </w:r>
        <w:proofErr w:type="spellEnd"/>
        <w:proofErr w:type="gramEnd"/>
        <w:r>
          <w:t>="black" id="shell" height="250" width="400"&gt;</w:t>
        </w:r>
      </w:ins>
    </w:p>
    <w:p w:rsidR="006F3CEE" w:rsidRDefault="006F3CEE" w:rsidP="006F3CEE">
      <w:pPr>
        <w:pStyle w:val="HTMLPreformatted"/>
        <w:rPr>
          <w:ins w:id="2650" w:author="Unknown"/>
        </w:rPr>
      </w:pPr>
      <w:ins w:id="2651" w:author="Unknown">
        <w:r>
          <w:t xml:space="preserve">   &lt;</w:t>
        </w:r>
        <w:proofErr w:type="spellStart"/>
        <w:proofErr w:type="gramStart"/>
        <w:r>
          <w:t>tr</w:t>
        </w:r>
        <w:proofErr w:type="spellEnd"/>
        <w:proofErr w:type="gramEnd"/>
        <w:r>
          <w:t xml:space="preserve"> height="50"&gt;</w:t>
        </w:r>
      </w:ins>
    </w:p>
    <w:p w:rsidR="006F3CEE" w:rsidRDefault="006F3CEE" w:rsidP="006F3CEE">
      <w:pPr>
        <w:pStyle w:val="HTMLPreformatted"/>
        <w:rPr>
          <w:ins w:id="2652" w:author="Unknown"/>
        </w:rPr>
      </w:pPr>
      <w:ins w:id="2653" w:author="Unknown">
        <w:r>
          <w:t xml:space="preserve">      &lt;td </w:t>
        </w:r>
        <w:proofErr w:type="spellStart"/>
        <w:r>
          <w:t>colspan</w:t>
        </w:r>
        <w:proofErr w:type="spellEnd"/>
        <w:r>
          <w:t xml:space="preserve">="2" </w:t>
        </w:r>
        <w:proofErr w:type="spellStart"/>
        <w:r>
          <w:t>bgcolor</w:t>
        </w:r>
        <w:proofErr w:type="spellEnd"/>
        <w:r>
          <w:t>="white"&gt;</w:t>
        </w:r>
      </w:ins>
    </w:p>
    <w:p w:rsidR="006F3CEE" w:rsidRDefault="006F3CEE" w:rsidP="006F3CEE">
      <w:pPr>
        <w:pStyle w:val="HTMLPreformatted"/>
        <w:rPr>
          <w:ins w:id="2654" w:author="Unknown"/>
        </w:rPr>
      </w:pPr>
      <w:ins w:id="2655" w:author="Unknown">
        <w:r>
          <w:t xml:space="preserve">         &lt;table title="Banner" id="banner" border="0"&gt;</w:t>
        </w:r>
      </w:ins>
    </w:p>
    <w:p w:rsidR="006F3CEE" w:rsidRDefault="006F3CEE" w:rsidP="006F3CEE">
      <w:pPr>
        <w:pStyle w:val="HTMLPreformatted"/>
        <w:rPr>
          <w:ins w:id="2656" w:author="Unknown"/>
        </w:rPr>
      </w:pPr>
      <w:ins w:id="2657" w:author="Unknown">
        <w:r>
          <w:t xml:space="preserve">            &lt;</w:t>
        </w:r>
        <w:proofErr w:type="spellStart"/>
        <w:proofErr w:type="gramStart"/>
        <w:r>
          <w:t>tr</w:t>
        </w:r>
        <w:proofErr w:type="spellEnd"/>
        <w:proofErr w:type="gramEnd"/>
        <w:r>
          <w:t>&gt;&lt;td&gt;Place a banner here&lt;/td&gt;&lt;/</w:t>
        </w:r>
        <w:proofErr w:type="spellStart"/>
        <w:r>
          <w:t>tr</w:t>
        </w:r>
        <w:proofErr w:type="spellEnd"/>
        <w:r>
          <w:t>&gt;</w:t>
        </w:r>
      </w:ins>
    </w:p>
    <w:p w:rsidR="006F3CEE" w:rsidRDefault="006F3CEE" w:rsidP="006F3CEE">
      <w:pPr>
        <w:pStyle w:val="HTMLPreformatted"/>
        <w:rPr>
          <w:ins w:id="2658" w:author="Unknown"/>
        </w:rPr>
      </w:pPr>
      <w:ins w:id="2659" w:author="Unknown">
        <w:r>
          <w:t xml:space="preserve">         &lt;/table&gt;</w:t>
        </w:r>
      </w:ins>
    </w:p>
    <w:p w:rsidR="006F3CEE" w:rsidRDefault="006F3CEE" w:rsidP="006F3CEE">
      <w:pPr>
        <w:pStyle w:val="HTMLPreformatted"/>
        <w:rPr>
          <w:ins w:id="2660" w:author="Unknown"/>
        </w:rPr>
      </w:pPr>
      <w:ins w:id="2661" w:author="Unknown">
        <w:r>
          <w:t xml:space="preserve">      &lt;/td&gt;</w:t>
        </w:r>
      </w:ins>
    </w:p>
    <w:p w:rsidR="006F3CEE" w:rsidRDefault="006F3CEE" w:rsidP="006F3CEE">
      <w:pPr>
        <w:pStyle w:val="HTMLPreformatted"/>
        <w:rPr>
          <w:ins w:id="2662" w:author="Unknown"/>
        </w:rPr>
      </w:pPr>
      <w:ins w:id="2663"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664" w:author="Unknown"/>
        </w:rPr>
      </w:pPr>
      <w:ins w:id="2665" w:author="Unknown">
        <w:r>
          <w:t xml:space="preserve">   &lt;</w:t>
        </w:r>
        <w:proofErr w:type="spellStart"/>
        <w:proofErr w:type="gramStart"/>
        <w:r>
          <w:t>tr</w:t>
        </w:r>
        <w:proofErr w:type="spellEnd"/>
        <w:proofErr w:type="gramEnd"/>
        <w:r>
          <w:t xml:space="preserve"> height="200"&gt;</w:t>
        </w:r>
      </w:ins>
    </w:p>
    <w:p w:rsidR="006F3CEE" w:rsidRDefault="006F3CEE" w:rsidP="006F3CEE">
      <w:pPr>
        <w:pStyle w:val="HTMLPreformatted"/>
        <w:rPr>
          <w:ins w:id="2666" w:author="Unknown"/>
        </w:rPr>
      </w:pPr>
      <w:ins w:id="2667" w:author="Unknown">
        <w:r>
          <w:t xml:space="preserve">      &lt;td </w:t>
        </w:r>
        <w:proofErr w:type="spellStart"/>
        <w:r>
          <w:t>bgcolor</w:t>
        </w:r>
        <w:proofErr w:type="spellEnd"/>
        <w:r>
          <w:t>="white"&gt;</w:t>
        </w:r>
      </w:ins>
    </w:p>
    <w:p w:rsidR="006F3CEE" w:rsidRDefault="006F3CEE" w:rsidP="006F3CEE">
      <w:pPr>
        <w:pStyle w:val="HTMLPreformatted"/>
        <w:rPr>
          <w:ins w:id="2668" w:author="Unknown"/>
        </w:rPr>
      </w:pPr>
      <w:ins w:id="2669" w:author="Unknown">
        <w:r>
          <w:t xml:space="preserve">         &lt;table id="navigation" title="Navigation" border="0"&gt;</w:t>
        </w:r>
      </w:ins>
    </w:p>
    <w:p w:rsidR="006F3CEE" w:rsidRDefault="006F3CEE" w:rsidP="006F3CEE">
      <w:pPr>
        <w:pStyle w:val="HTMLPreformatted"/>
        <w:rPr>
          <w:ins w:id="2670" w:author="Unknown"/>
        </w:rPr>
      </w:pPr>
      <w:ins w:id="2671" w:author="Unknown">
        <w:r>
          <w:t xml:space="preserve">            &lt;</w:t>
        </w:r>
        <w:proofErr w:type="spellStart"/>
        <w:proofErr w:type="gramStart"/>
        <w:r>
          <w:t>tr</w:t>
        </w:r>
        <w:proofErr w:type="spellEnd"/>
        <w:proofErr w:type="gramEnd"/>
        <w:r>
          <w:t>&gt;&lt;td&gt;Links!&lt;/td&gt;&lt;/</w:t>
        </w:r>
        <w:proofErr w:type="spellStart"/>
        <w:r>
          <w:t>tr</w:t>
        </w:r>
        <w:proofErr w:type="spellEnd"/>
        <w:r>
          <w:t>&gt;</w:t>
        </w:r>
      </w:ins>
    </w:p>
    <w:p w:rsidR="006F3CEE" w:rsidRDefault="006F3CEE" w:rsidP="006F3CEE">
      <w:pPr>
        <w:pStyle w:val="HTMLPreformatted"/>
        <w:rPr>
          <w:ins w:id="2672" w:author="Unknown"/>
        </w:rPr>
      </w:pPr>
      <w:ins w:id="2673" w:author="Unknown">
        <w:r>
          <w:t xml:space="preserve">            &lt;</w:t>
        </w:r>
        <w:proofErr w:type="spellStart"/>
        <w:proofErr w:type="gramStart"/>
        <w:r>
          <w:t>tr</w:t>
        </w:r>
        <w:proofErr w:type="spellEnd"/>
        <w:proofErr w:type="gramEnd"/>
        <w:r>
          <w:t>&gt;&lt;td&gt;Links!&lt;/td&gt;&lt;/</w:t>
        </w:r>
        <w:proofErr w:type="spellStart"/>
        <w:r>
          <w:t>tr</w:t>
        </w:r>
        <w:proofErr w:type="spellEnd"/>
        <w:r>
          <w:t>&gt;</w:t>
        </w:r>
      </w:ins>
    </w:p>
    <w:p w:rsidR="006F3CEE" w:rsidRDefault="006F3CEE" w:rsidP="006F3CEE">
      <w:pPr>
        <w:pStyle w:val="HTMLPreformatted"/>
        <w:rPr>
          <w:ins w:id="2674" w:author="Unknown"/>
        </w:rPr>
      </w:pPr>
      <w:ins w:id="2675" w:author="Unknown">
        <w:r>
          <w:t xml:space="preserve">            &lt;</w:t>
        </w:r>
        <w:proofErr w:type="spellStart"/>
        <w:proofErr w:type="gramStart"/>
        <w:r>
          <w:t>tr</w:t>
        </w:r>
        <w:proofErr w:type="spellEnd"/>
        <w:proofErr w:type="gramEnd"/>
        <w:r>
          <w:t>&gt;&lt;td&gt;Links!&lt;/td&gt;&lt;/</w:t>
        </w:r>
        <w:proofErr w:type="spellStart"/>
        <w:r>
          <w:t>tr</w:t>
        </w:r>
        <w:proofErr w:type="spellEnd"/>
        <w:r>
          <w:t>&gt;</w:t>
        </w:r>
      </w:ins>
    </w:p>
    <w:p w:rsidR="006F3CEE" w:rsidRDefault="006F3CEE" w:rsidP="006F3CEE">
      <w:pPr>
        <w:pStyle w:val="HTMLPreformatted"/>
        <w:rPr>
          <w:ins w:id="2676" w:author="Unknown"/>
        </w:rPr>
      </w:pPr>
      <w:ins w:id="2677" w:author="Unknown">
        <w:r>
          <w:t xml:space="preserve">         &lt;/table&gt;</w:t>
        </w:r>
      </w:ins>
    </w:p>
    <w:p w:rsidR="006F3CEE" w:rsidRDefault="006F3CEE" w:rsidP="006F3CEE">
      <w:pPr>
        <w:pStyle w:val="HTMLPreformatted"/>
        <w:rPr>
          <w:ins w:id="2678" w:author="Unknown"/>
        </w:rPr>
      </w:pPr>
      <w:ins w:id="2679" w:author="Unknown">
        <w:r>
          <w:t xml:space="preserve">      &lt;/td&gt;&lt;td </w:t>
        </w:r>
        <w:proofErr w:type="spellStart"/>
        <w:r>
          <w:t>bgcolor</w:t>
        </w:r>
        <w:proofErr w:type="spellEnd"/>
        <w:r>
          <w:t>="white"&gt;</w:t>
        </w:r>
      </w:ins>
    </w:p>
    <w:p w:rsidR="006F3CEE" w:rsidRDefault="006F3CEE" w:rsidP="006F3CEE">
      <w:pPr>
        <w:pStyle w:val="HTMLPreformatted"/>
        <w:rPr>
          <w:ins w:id="2680" w:author="Unknown"/>
        </w:rPr>
      </w:pPr>
      <w:ins w:id="2681" w:author="Unknown">
        <w:r>
          <w:t xml:space="preserve">         &lt;table title="Content" id="content" border="0"&gt;</w:t>
        </w:r>
      </w:ins>
    </w:p>
    <w:p w:rsidR="006F3CEE" w:rsidRDefault="006F3CEE" w:rsidP="006F3CEE">
      <w:pPr>
        <w:pStyle w:val="HTMLPreformatted"/>
        <w:rPr>
          <w:ins w:id="2682" w:author="Unknown"/>
        </w:rPr>
      </w:pPr>
      <w:ins w:id="2683" w:author="Unknown">
        <w:r>
          <w:t xml:space="preserve">            &lt;</w:t>
        </w:r>
        <w:proofErr w:type="spellStart"/>
        <w:proofErr w:type="gramStart"/>
        <w:r>
          <w:t>tr</w:t>
        </w:r>
        <w:proofErr w:type="spellEnd"/>
        <w:proofErr w:type="gramEnd"/>
        <w:r>
          <w:t>&gt;&lt;td&gt;Content goes here&lt;/td&gt;&lt;/</w:t>
        </w:r>
        <w:proofErr w:type="spellStart"/>
        <w:r>
          <w:t>tr</w:t>
        </w:r>
        <w:proofErr w:type="spellEnd"/>
        <w:r>
          <w:t>&gt;</w:t>
        </w:r>
      </w:ins>
    </w:p>
    <w:p w:rsidR="006F3CEE" w:rsidRDefault="006F3CEE" w:rsidP="006F3CEE">
      <w:pPr>
        <w:pStyle w:val="HTMLPreformatted"/>
        <w:rPr>
          <w:ins w:id="2684" w:author="Unknown"/>
        </w:rPr>
      </w:pPr>
      <w:ins w:id="2685" w:author="Unknown">
        <w:r>
          <w:t xml:space="preserve">         &lt;/table&gt;</w:t>
        </w:r>
      </w:ins>
    </w:p>
    <w:p w:rsidR="006F3CEE" w:rsidRDefault="006F3CEE" w:rsidP="006F3CEE">
      <w:pPr>
        <w:pStyle w:val="HTMLPreformatted"/>
        <w:rPr>
          <w:ins w:id="2686" w:author="Unknown"/>
        </w:rPr>
      </w:pPr>
      <w:ins w:id="2687" w:author="Unknown">
        <w:r>
          <w:lastRenderedPageBreak/>
          <w:t xml:space="preserve">      &lt;/td&gt;</w:t>
        </w:r>
      </w:ins>
    </w:p>
    <w:p w:rsidR="006F3CEE" w:rsidRDefault="006F3CEE" w:rsidP="006F3CEE">
      <w:pPr>
        <w:pStyle w:val="HTMLPreformatted"/>
        <w:rPr>
          <w:ins w:id="2688" w:author="Unknown"/>
        </w:rPr>
      </w:pPr>
      <w:ins w:id="2689"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690" w:author="Unknown"/>
        </w:rPr>
      </w:pPr>
      <w:ins w:id="2691" w:author="Unknown">
        <w:r>
          <w:t>&lt;/table&gt;</w:t>
        </w:r>
      </w:ins>
    </w:p>
    <w:p w:rsidR="006F3CEE" w:rsidRDefault="006F3CEE" w:rsidP="006F3CEE">
      <w:pPr>
        <w:pStyle w:val="Heading2"/>
        <w:rPr>
          <w:ins w:id="2692" w:author="Unknown"/>
        </w:rPr>
      </w:pPr>
      <w:ins w:id="2693" w:author="Unknown">
        <w:r>
          <w:t>Basic Layout:</w:t>
        </w:r>
      </w:ins>
    </w:p>
    <w:tbl>
      <w:tblPr>
        <w:tblW w:w="6000" w:type="dxa"/>
        <w:tblCellSpacing w:w="7" w:type="dxa"/>
        <w:shd w:val="clear" w:color="auto" w:fill="000000"/>
        <w:tblCellMar>
          <w:left w:w="0" w:type="dxa"/>
          <w:right w:w="0" w:type="dxa"/>
        </w:tblCellMar>
        <w:tblLook w:val="04A0"/>
      </w:tblPr>
      <w:tblGrid>
        <w:gridCol w:w="1563"/>
        <w:gridCol w:w="4437"/>
      </w:tblGrid>
      <w:tr w:rsidR="006F3CEE" w:rsidTr="006F3CEE">
        <w:trPr>
          <w:trHeight w:val="750"/>
          <w:tblCellSpacing w:w="7" w:type="dxa"/>
        </w:trPr>
        <w:tc>
          <w:tcPr>
            <w:tcW w:w="0" w:type="auto"/>
            <w:gridSpan w:val="2"/>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1867"/>
            </w:tblGrid>
            <w:tr w:rsidR="006F3CEE">
              <w:trPr>
                <w:tblCellSpacing w:w="15" w:type="dxa"/>
              </w:trPr>
              <w:tc>
                <w:tcPr>
                  <w:tcW w:w="0" w:type="auto"/>
                  <w:vAlign w:val="center"/>
                  <w:hideMark/>
                </w:tcPr>
                <w:p w:rsidR="006F3CEE" w:rsidRDefault="006F3CEE">
                  <w:pPr>
                    <w:rPr>
                      <w:sz w:val="24"/>
                      <w:szCs w:val="24"/>
                    </w:rPr>
                  </w:pPr>
                  <w:r>
                    <w:t>Place a banner here</w:t>
                  </w:r>
                </w:p>
              </w:tc>
            </w:tr>
          </w:tbl>
          <w:p w:rsidR="006F3CEE" w:rsidRDefault="006F3CEE">
            <w:pPr>
              <w:rPr>
                <w:sz w:val="24"/>
                <w:szCs w:val="24"/>
              </w:rPr>
            </w:pPr>
          </w:p>
        </w:tc>
      </w:tr>
      <w:tr w:rsidR="006F3CEE" w:rsidTr="006F3CEE">
        <w:trPr>
          <w:trHeight w:val="3000"/>
          <w:tblCellSpacing w:w="7"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607"/>
            </w:tblGrid>
            <w:tr w:rsidR="006F3CEE">
              <w:trPr>
                <w:tblCellSpacing w:w="15" w:type="dxa"/>
              </w:trPr>
              <w:tc>
                <w:tcPr>
                  <w:tcW w:w="0" w:type="auto"/>
                  <w:vAlign w:val="center"/>
                  <w:hideMark/>
                </w:tcPr>
                <w:p w:rsidR="006F3CEE" w:rsidRDefault="006F3CEE">
                  <w:pPr>
                    <w:rPr>
                      <w:sz w:val="24"/>
                      <w:szCs w:val="24"/>
                    </w:rPr>
                  </w:pPr>
                  <w:r>
                    <w:t>Links!</w:t>
                  </w:r>
                </w:p>
              </w:tc>
            </w:tr>
            <w:tr w:rsidR="006F3CEE">
              <w:trPr>
                <w:tblCellSpacing w:w="15" w:type="dxa"/>
              </w:trPr>
              <w:tc>
                <w:tcPr>
                  <w:tcW w:w="0" w:type="auto"/>
                  <w:vAlign w:val="center"/>
                  <w:hideMark/>
                </w:tcPr>
                <w:p w:rsidR="006F3CEE" w:rsidRDefault="006F3CEE">
                  <w:pPr>
                    <w:rPr>
                      <w:sz w:val="24"/>
                      <w:szCs w:val="24"/>
                    </w:rPr>
                  </w:pPr>
                  <w:r>
                    <w:t>Links!</w:t>
                  </w:r>
                </w:p>
              </w:tc>
            </w:tr>
            <w:tr w:rsidR="006F3CEE">
              <w:trPr>
                <w:tblCellSpacing w:w="15" w:type="dxa"/>
              </w:trPr>
              <w:tc>
                <w:tcPr>
                  <w:tcW w:w="0" w:type="auto"/>
                  <w:vAlign w:val="center"/>
                  <w:hideMark/>
                </w:tcPr>
                <w:p w:rsidR="006F3CEE" w:rsidRDefault="006F3CEE">
                  <w:pPr>
                    <w:rPr>
                      <w:sz w:val="24"/>
                      <w:szCs w:val="24"/>
                    </w:rPr>
                  </w:pPr>
                  <w:r>
                    <w:t>Links!</w:t>
                  </w:r>
                </w:p>
              </w:tc>
            </w:tr>
          </w:tbl>
          <w:p w:rsidR="006F3CEE" w:rsidRDefault="006F3CEE">
            <w:pPr>
              <w:rPr>
                <w:sz w:val="24"/>
                <w:szCs w:val="24"/>
              </w:rPr>
            </w:pPr>
          </w:p>
        </w:tc>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1738"/>
            </w:tblGrid>
            <w:tr w:rsidR="006F3CEE">
              <w:trPr>
                <w:tblCellSpacing w:w="15" w:type="dxa"/>
              </w:trPr>
              <w:tc>
                <w:tcPr>
                  <w:tcW w:w="0" w:type="auto"/>
                  <w:vAlign w:val="center"/>
                  <w:hideMark/>
                </w:tcPr>
                <w:p w:rsidR="006F3CEE" w:rsidRDefault="006F3CEE">
                  <w:pPr>
                    <w:rPr>
                      <w:sz w:val="24"/>
                      <w:szCs w:val="24"/>
                    </w:rPr>
                  </w:pPr>
                  <w:r>
                    <w:t>Content goes here</w:t>
                  </w:r>
                </w:p>
              </w:tc>
            </w:tr>
          </w:tbl>
          <w:p w:rsidR="006F3CEE" w:rsidRDefault="006F3CEE">
            <w:pPr>
              <w:rPr>
                <w:sz w:val="24"/>
                <w:szCs w:val="24"/>
              </w:rPr>
            </w:pPr>
          </w:p>
        </w:tc>
      </w:tr>
    </w:tbl>
    <w:p w:rsidR="006F3CEE" w:rsidRDefault="006F3CEE" w:rsidP="006F3CEE">
      <w:pPr>
        <w:pStyle w:val="NormalWeb"/>
        <w:rPr>
          <w:ins w:id="2694" w:author="Unknown"/>
        </w:rPr>
      </w:pPr>
      <w:ins w:id="2695" w:author="Unknown">
        <w:r>
          <w:t>This approach is basic, yet organized. The code becomes complex rather fast, so you will need to be sure to properly assign height and width values to your tables as well. The more specific you are about heights and widths, the less room there will be for error and debugging.</w:t>
        </w:r>
      </w:ins>
    </w:p>
    <w:p w:rsidR="006F3CEE" w:rsidRDefault="006F3CEE" w:rsidP="006F3CEE">
      <w:pPr>
        <w:pStyle w:val="Heading2"/>
        <w:rPr>
          <w:ins w:id="2696" w:author="Unknown"/>
        </w:rPr>
      </w:pPr>
      <w:ins w:id="2697" w:author="Unknown">
        <w:r>
          <w:t>HTML Code:</w:t>
        </w:r>
      </w:ins>
    </w:p>
    <w:p w:rsidR="006F3CEE" w:rsidRDefault="006F3CEE" w:rsidP="006F3CEE">
      <w:pPr>
        <w:pStyle w:val="HTMLPreformatted"/>
        <w:rPr>
          <w:ins w:id="2698" w:author="Unknown"/>
        </w:rPr>
      </w:pPr>
      <w:ins w:id="2699" w:author="Unknown">
        <w:r>
          <w:t>&lt;table id="shell" title="Shell" height="250" width="400"</w:t>
        </w:r>
      </w:ins>
    </w:p>
    <w:p w:rsidR="006F3CEE" w:rsidRDefault="006F3CEE" w:rsidP="006F3CEE">
      <w:pPr>
        <w:pStyle w:val="HTMLPreformatted"/>
        <w:rPr>
          <w:ins w:id="2700" w:author="Unknown"/>
        </w:rPr>
      </w:pPr>
      <w:ins w:id="2701" w:author="Unknown">
        <w:r>
          <w:t xml:space="preserve"> </w:t>
        </w:r>
        <w:proofErr w:type="gramStart"/>
        <w:r>
          <w:t>border</w:t>
        </w:r>
        <w:proofErr w:type="gramEnd"/>
        <w:r>
          <w:t xml:space="preserve">="0" </w:t>
        </w:r>
        <w:proofErr w:type="spellStart"/>
        <w:r>
          <w:t>bgcolor</w:t>
        </w:r>
        <w:proofErr w:type="spellEnd"/>
        <w:r>
          <w:t xml:space="preserve">="black" </w:t>
        </w:r>
        <w:proofErr w:type="spellStart"/>
        <w:r>
          <w:t>cellspacing</w:t>
        </w:r>
        <w:proofErr w:type="spellEnd"/>
        <w:r>
          <w:t xml:space="preserve">="1" </w:t>
        </w:r>
        <w:proofErr w:type="spellStart"/>
        <w:r>
          <w:t>cellpadding</w:t>
        </w:r>
        <w:proofErr w:type="spellEnd"/>
        <w:r>
          <w:t>="0"&gt;</w:t>
        </w:r>
      </w:ins>
    </w:p>
    <w:p w:rsidR="006F3CEE" w:rsidRDefault="006F3CEE" w:rsidP="006F3CEE">
      <w:pPr>
        <w:pStyle w:val="HTMLPreformatted"/>
        <w:rPr>
          <w:ins w:id="2702" w:author="Unknown"/>
        </w:rPr>
      </w:pPr>
      <w:ins w:id="2703" w:author="Unknown">
        <w:r>
          <w:t xml:space="preserve">   &lt;</w:t>
        </w:r>
        <w:proofErr w:type="spellStart"/>
        <w:proofErr w:type="gramStart"/>
        <w:r>
          <w:t>tr</w:t>
        </w:r>
        <w:proofErr w:type="spellEnd"/>
        <w:proofErr w:type="gramEnd"/>
        <w:r>
          <w:t xml:space="preserve"> height="50"&gt;</w:t>
        </w:r>
      </w:ins>
    </w:p>
    <w:p w:rsidR="006F3CEE" w:rsidRDefault="006F3CEE" w:rsidP="006F3CEE">
      <w:pPr>
        <w:pStyle w:val="HTMLPreformatted"/>
        <w:rPr>
          <w:ins w:id="2704" w:author="Unknown"/>
        </w:rPr>
      </w:pPr>
      <w:ins w:id="2705" w:author="Unknown">
        <w:r>
          <w:t xml:space="preserve">      &lt;td </w:t>
        </w:r>
        <w:proofErr w:type="spellStart"/>
        <w:r>
          <w:t>bgcolor</w:t>
        </w:r>
        <w:proofErr w:type="spellEnd"/>
        <w:r>
          <w:t>="white"&gt;</w:t>
        </w:r>
      </w:ins>
    </w:p>
    <w:p w:rsidR="006F3CEE" w:rsidRDefault="006F3CEE" w:rsidP="006F3CEE">
      <w:pPr>
        <w:pStyle w:val="HTMLPreformatted"/>
        <w:rPr>
          <w:ins w:id="2706" w:author="Unknown"/>
        </w:rPr>
      </w:pPr>
      <w:ins w:id="2707" w:author="Unknown">
        <w:r>
          <w:t xml:space="preserve">         &lt;table title="banner" id="banner"&gt;</w:t>
        </w:r>
      </w:ins>
    </w:p>
    <w:p w:rsidR="006F3CEE" w:rsidRDefault="006F3CEE" w:rsidP="006F3CEE">
      <w:pPr>
        <w:pStyle w:val="HTMLPreformatted"/>
        <w:rPr>
          <w:ins w:id="2708" w:author="Unknown"/>
        </w:rPr>
      </w:pPr>
      <w:ins w:id="2709" w:author="Unknown">
        <w:r>
          <w:t xml:space="preserve">            &lt;</w:t>
        </w:r>
        <w:proofErr w:type="spellStart"/>
        <w:proofErr w:type="gramStart"/>
        <w:r>
          <w:t>tr</w:t>
        </w:r>
        <w:proofErr w:type="spellEnd"/>
        <w:proofErr w:type="gramEnd"/>
        <w:r>
          <w:t>&gt;&lt;td&gt;Banner goes here&lt;/td&gt;&lt;/</w:t>
        </w:r>
        <w:proofErr w:type="spellStart"/>
        <w:r>
          <w:t>tr</w:t>
        </w:r>
        <w:proofErr w:type="spellEnd"/>
        <w:r>
          <w:t>&gt;</w:t>
        </w:r>
      </w:ins>
    </w:p>
    <w:p w:rsidR="006F3CEE" w:rsidRDefault="006F3CEE" w:rsidP="006F3CEE">
      <w:pPr>
        <w:pStyle w:val="HTMLPreformatted"/>
        <w:rPr>
          <w:ins w:id="2710" w:author="Unknown"/>
        </w:rPr>
      </w:pPr>
      <w:ins w:id="2711" w:author="Unknown">
        <w:r>
          <w:t xml:space="preserve">         &lt;/table&gt;</w:t>
        </w:r>
      </w:ins>
    </w:p>
    <w:p w:rsidR="006F3CEE" w:rsidRDefault="006F3CEE" w:rsidP="006F3CEE">
      <w:pPr>
        <w:pStyle w:val="HTMLPreformatted"/>
        <w:rPr>
          <w:ins w:id="2712" w:author="Unknown"/>
        </w:rPr>
      </w:pPr>
      <w:ins w:id="2713" w:author="Unknown">
        <w:r>
          <w:t xml:space="preserve">      &lt;/td&gt;</w:t>
        </w:r>
      </w:ins>
    </w:p>
    <w:p w:rsidR="006F3CEE" w:rsidRDefault="006F3CEE" w:rsidP="006F3CEE">
      <w:pPr>
        <w:pStyle w:val="HTMLPreformatted"/>
        <w:rPr>
          <w:ins w:id="2714" w:author="Unknown"/>
        </w:rPr>
      </w:pPr>
      <w:ins w:id="2715"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716" w:author="Unknown"/>
        </w:rPr>
      </w:pPr>
      <w:ins w:id="2717" w:author="Unknown">
        <w:r>
          <w:t xml:space="preserve">   &lt;</w:t>
        </w:r>
        <w:proofErr w:type="spellStart"/>
        <w:proofErr w:type="gramStart"/>
        <w:r>
          <w:t>tr</w:t>
        </w:r>
        <w:proofErr w:type="spellEnd"/>
        <w:proofErr w:type="gramEnd"/>
        <w:r>
          <w:t xml:space="preserve"> height="25"&gt;</w:t>
        </w:r>
      </w:ins>
    </w:p>
    <w:p w:rsidR="006F3CEE" w:rsidRDefault="006F3CEE" w:rsidP="006F3CEE">
      <w:pPr>
        <w:pStyle w:val="HTMLPreformatted"/>
        <w:rPr>
          <w:ins w:id="2718" w:author="Unknown"/>
        </w:rPr>
      </w:pPr>
      <w:ins w:id="2719" w:author="Unknown">
        <w:r>
          <w:t xml:space="preserve">      &lt;td </w:t>
        </w:r>
        <w:proofErr w:type="spellStart"/>
        <w:r>
          <w:t>bgcolor</w:t>
        </w:r>
        <w:proofErr w:type="spellEnd"/>
        <w:r>
          <w:t>="white"&gt;</w:t>
        </w:r>
      </w:ins>
    </w:p>
    <w:p w:rsidR="006F3CEE" w:rsidRDefault="006F3CEE" w:rsidP="006F3CEE">
      <w:pPr>
        <w:pStyle w:val="HTMLPreformatted"/>
        <w:rPr>
          <w:ins w:id="2720" w:author="Unknown"/>
        </w:rPr>
      </w:pPr>
      <w:ins w:id="2721" w:author="Unknown">
        <w:r>
          <w:t xml:space="preserve">         &lt;table title="Navigation" id="navigation"&gt;</w:t>
        </w:r>
      </w:ins>
    </w:p>
    <w:p w:rsidR="006F3CEE" w:rsidRDefault="006F3CEE" w:rsidP="006F3CEE">
      <w:pPr>
        <w:pStyle w:val="HTMLPreformatted"/>
        <w:rPr>
          <w:ins w:id="2722" w:author="Unknown"/>
        </w:rPr>
      </w:pPr>
      <w:ins w:id="2723" w:author="Unknown">
        <w:r>
          <w:t xml:space="preserve">            &lt;</w:t>
        </w:r>
        <w:proofErr w:type="spellStart"/>
        <w:proofErr w:type="gramStart"/>
        <w:r>
          <w:t>tr</w:t>
        </w:r>
        <w:proofErr w:type="spellEnd"/>
        <w:proofErr w:type="gramEnd"/>
        <w:r>
          <w:t>&gt;&lt;td&gt;Links!&lt;/td&gt;</w:t>
        </w:r>
      </w:ins>
    </w:p>
    <w:p w:rsidR="006F3CEE" w:rsidRDefault="006F3CEE" w:rsidP="006F3CEE">
      <w:pPr>
        <w:pStyle w:val="HTMLPreformatted"/>
        <w:rPr>
          <w:ins w:id="2724" w:author="Unknown"/>
        </w:rPr>
      </w:pPr>
      <w:ins w:id="2725" w:author="Unknown">
        <w:r>
          <w:t xml:space="preserve">            &lt;</w:t>
        </w:r>
        <w:proofErr w:type="gramStart"/>
        <w:r>
          <w:t>td&gt;</w:t>
        </w:r>
        <w:proofErr w:type="gramEnd"/>
        <w:r>
          <w:t>Links!&lt;/td&gt;</w:t>
        </w:r>
      </w:ins>
    </w:p>
    <w:p w:rsidR="006F3CEE" w:rsidRDefault="006F3CEE" w:rsidP="006F3CEE">
      <w:pPr>
        <w:pStyle w:val="HTMLPreformatted"/>
        <w:rPr>
          <w:ins w:id="2726" w:author="Unknown"/>
        </w:rPr>
      </w:pPr>
      <w:ins w:id="2727" w:author="Unknown">
        <w:r>
          <w:t xml:space="preserve">            &lt;</w:t>
        </w:r>
        <w:proofErr w:type="gramStart"/>
        <w:r>
          <w:t>td&gt;</w:t>
        </w:r>
        <w:proofErr w:type="gramEnd"/>
        <w:r>
          <w:t>Links!&lt;/td&gt;&lt;/</w:t>
        </w:r>
        <w:proofErr w:type="spellStart"/>
        <w:r>
          <w:t>tr</w:t>
        </w:r>
        <w:proofErr w:type="spellEnd"/>
        <w:r>
          <w:t>&gt;</w:t>
        </w:r>
      </w:ins>
    </w:p>
    <w:p w:rsidR="006F3CEE" w:rsidRDefault="006F3CEE" w:rsidP="006F3CEE">
      <w:pPr>
        <w:pStyle w:val="HTMLPreformatted"/>
        <w:rPr>
          <w:ins w:id="2728" w:author="Unknown"/>
        </w:rPr>
      </w:pPr>
      <w:ins w:id="2729" w:author="Unknown">
        <w:r>
          <w:t xml:space="preserve">         &lt;/table&gt;</w:t>
        </w:r>
      </w:ins>
    </w:p>
    <w:p w:rsidR="006F3CEE" w:rsidRDefault="006F3CEE" w:rsidP="006F3CEE">
      <w:pPr>
        <w:pStyle w:val="HTMLPreformatted"/>
        <w:rPr>
          <w:ins w:id="2730" w:author="Unknown"/>
        </w:rPr>
      </w:pPr>
      <w:ins w:id="2731" w:author="Unknown">
        <w:r>
          <w:t xml:space="preserve">      &lt;/td&gt;</w:t>
        </w:r>
      </w:ins>
    </w:p>
    <w:p w:rsidR="006F3CEE" w:rsidRDefault="006F3CEE" w:rsidP="006F3CEE">
      <w:pPr>
        <w:pStyle w:val="HTMLPreformatted"/>
        <w:rPr>
          <w:ins w:id="2732" w:author="Unknown"/>
        </w:rPr>
      </w:pPr>
      <w:ins w:id="2733"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734" w:author="Unknown"/>
        </w:rPr>
      </w:pPr>
      <w:ins w:id="2735"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736" w:author="Unknown"/>
        </w:rPr>
      </w:pPr>
      <w:ins w:id="2737" w:author="Unknown">
        <w:r>
          <w:t xml:space="preserve">      &lt;td </w:t>
        </w:r>
        <w:proofErr w:type="spellStart"/>
        <w:r>
          <w:t>bgcolor</w:t>
        </w:r>
        <w:proofErr w:type="spellEnd"/>
        <w:r>
          <w:t>="white"&gt;</w:t>
        </w:r>
      </w:ins>
    </w:p>
    <w:p w:rsidR="006F3CEE" w:rsidRDefault="006F3CEE" w:rsidP="006F3CEE">
      <w:pPr>
        <w:pStyle w:val="HTMLPreformatted"/>
        <w:rPr>
          <w:ins w:id="2738" w:author="Unknown"/>
        </w:rPr>
      </w:pPr>
      <w:ins w:id="2739" w:author="Unknown">
        <w:r>
          <w:t xml:space="preserve">         &lt;table title="Content" id="content"&gt;</w:t>
        </w:r>
      </w:ins>
    </w:p>
    <w:p w:rsidR="006F3CEE" w:rsidRDefault="006F3CEE" w:rsidP="006F3CEE">
      <w:pPr>
        <w:pStyle w:val="HTMLPreformatted"/>
        <w:rPr>
          <w:ins w:id="2740" w:author="Unknown"/>
        </w:rPr>
      </w:pPr>
      <w:ins w:id="2741"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742" w:author="Unknown"/>
        </w:rPr>
      </w:pPr>
      <w:ins w:id="2743" w:author="Unknown">
        <w:r>
          <w:t xml:space="preserve">               &lt;</w:t>
        </w:r>
        <w:proofErr w:type="gramStart"/>
        <w:r>
          <w:t>td&gt;</w:t>
        </w:r>
        <w:proofErr w:type="gramEnd"/>
        <w:r>
          <w:t>Content goes here&lt;/td&gt;</w:t>
        </w:r>
      </w:ins>
    </w:p>
    <w:p w:rsidR="006F3CEE" w:rsidRDefault="006F3CEE" w:rsidP="006F3CEE">
      <w:pPr>
        <w:pStyle w:val="HTMLPreformatted"/>
        <w:rPr>
          <w:ins w:id="2744" w:author="Unknown"/>
        </w:rPr>
      </w:pPr>
      <w:ins w:id="2745"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746" w:author="Unknown"/>
        </w:rPr>
      </w:pPr>
      <w:ins w:id="2747" w:author="Unknown">
        <w:r>
          <w:t xml:space="preserve">         &lt;/table&gt;</w:t>
        </w:r>
      </w:ins>
    </w:p>
    <w:p w:rsidR="006F3CEE" w:rsidRDefault="006F3CEE" w:rsidP="006F3CEE">
      <w:pPr>
        <w:pStyle w:val="HTMLPreformatted"/>
        <w:rPr>
          <w:ins w:id="2748" w:author="Unknown"/>
        </w:rPr>
      </w:pPr>
      <w:ins w:id="2749" w:author="Unknown">
        <w:r>
          <w:t xml:space="preserve">      &lt;/td&gt;</w:t>
        </w:r>
      </w:ins>
    </w:p>
    <w:p w:rsidR="006F3CEE" w:rsidRDefault="006F3CEE" w:rsidP="006F3CEE">
      <w:pPr>
        <w:pStyle w:val="HTMLPreformatted"/>
        <w:rPr>
          <w:ins w:id="2750" w:author="Unknown"/>
        </w:rPr>
      </w:pPr>
      <w:ins w:id="2751" w:author="Unknown">
        <w:r>
          <w:t xml:space="preserve">   &lt;/</w:t>
        </w:r>
        <w:proofErr w:type="spellStart"/>
        <w:proofErr w:type="gramStart"/>
        <w:r>
          <w:t>tr</w:t>
        </w:r>
        <w:proofErr w:type="spellEnd"/>
        <w:proofErr w:type="gramEnd"/>
        <w:r>
          <w:t>&gt;</w:t>
        </w:r>
      </w:ins>
    </w:p>
    <w:p w:rsidR="006F3CEE" w:rsidRDefault="006F3CEE" w:rsidP="006F3CEE">
      <w:pPr>
        <w:pStyle w:val="HTMLPreformatted"/>
        <w:rPr>
          <w:ins w:id="2752" w:author="Unknown"/>
        </w:rPr>
      </w:pPr>
      <w:ins w:id="2753" w:author="Unknown">
        <w:r>
          <w:lastRenderedPageBreak/>
          <w:t>&lt;/table&gt;</w:t>
        </w:r>
      </w:ins>
    </w:p>
    <w:p w:rsidR="006F3CEE" w:rsidRDefault="006F3CEE" w:rsidP="006F3CEE">
      <w:pPr>
        <w:pStyle w:val="Heading2"/>
        <w:rPr>
          <w:ins w:id="2754" w:author="Unknown"/>
        </w:rPr>
      </w:pPr>
      <w:ins w:id="2755" w:author="Unknown">
        <w:r>
          <w:t>Basic Layout 2:</w:t>
        </w:r>
      </w:ins>
    </w:p>
    <w:tbl>
      <w:tblPr>
        <w:tblW w:w="6000" w:type="dxa"/>
        <w:tblCellSpacing w:w="7" w:type="dxa"/>
        <w:shd w:val="clear" w:color="auto" w:fill="000000"/>
        <w:tblCellMar>
          <w:left w:w="0" w:type="dxa"/>
          <w:right w:w="0" w:type="dxa"/>
        </w:tblCellMar>
        <w:tblLook w:val="04A0"/>
      </w:tblPr>
      <w:tblGrid>
        <w:gridCol w:w="6000"/>
      </w:tblGrid>
      <w:tr w:rsidR="006F3CEE" w:rsidTr="006F3CEE">
        <w:trPr>
          <w:trHeight w:val="750"/>
          <w:tblCellSpacing w:w="7"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1659"/>
            </w:tblGrid>
            <w:tr w:rsidR="006F3CEE">
              <w:trPr>
                <w:tblCellSpacing w:w="15" w:type="dxa"/>
              </w:trPr>
              <w:tc>
                <w:tcPr>
                  <w:tcW w:w="0" w:type="auto"/>
                  <w:vAlign w:val="center"/>
                  <w:hideMark/>
                </w:tcPr>
                <w:p w:rsidR="006F3CEE" w:rsidRDefault="006F3CEE">
                  <w:pPr>
                    <w:rPr>
                      <w:sz w:val="24"/>
                      <w:szCs w:val="24"/>
                    </w:rPr>
                  </w:pPr>
                  <w:r>
                    <w:t>Banner goes here</w:t>
                  </w:r>
                </w:p>
              </w:tc>
            </w:tr>
          </w:tbl>
          <w:p w:rsidR="006F3CEE" w:rsidRDefault="006F3CEE">
            <w:pPr>
              <w:rPr>
                <w:sz w:val="24"/>
                <w:szCs w:val="24"/>
              </w:rPr>
            </w:pPr>
          </w:p>
        </w:tc>
      </w:tr>
      <w:tr w:rsidR="006F3CEE" w:rsidTr="006F3CEE">
        <w:trPr>
          <w:trHeight w:val="375"/>
          <w:tblCellSpacing w:w="7"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592"/>
              <w:gridCol w:w="577"/>
              <w:gridCol w:w="592"/>
            </w:tblGrid>
            <w:tr w:rsidR="006F3CEE">
              <w:trPr>
                <w:tblCellSpacing w:w="15" w:type="dxa"/>
              </w:trPr>
              <w:tc>
                <w:tcPr>
                  <w:tcW w:w="0" w:type="auto"/>
                  <w:vAlign w:val="center"/>
                  <w:hideMark/>
                </w:tcPr>
                <w:p w:rsidR="006F3CEE" w:rsidRDefault="006F3CEE">
                  <w:pPr>
                    <w:rPr>
                      <w:sz w:val="24"/>
                      <w:szCs w:val="24"/>
                    </w:rPr>
                  </w:pPr>
                  <w:r>
                    <w:t>Links!</w:t>
                  </w:r>
                </w:p>
              </w:tc>
              <w:tc>
                <w:tcPr>
                  <w:tcW w:w="0" w:type="auto"/>
                  <w:vAlign w:val="center"/>
                  <w:hideMark/>
                </w:tcPr>
                <w:p w:rsidR="006F3CEE" w:rsidRDefault="006F3CEE">
                  <w:pPr>
                    <w:rPr>
                      <w:sz w:val="24"/>
                      <w:szCs w:val="24"/>
                    </w:rPr>
                  </w:pPr>
                  <w:r>
                    <w:t>Links!</w:t>
                  </w:r>
                </w:p>
              </w:tc>
              <w:tc>
                <w:tcPr>
                  <w:tcW w:w="0" w:type="auto"/>
                  <w:vAlign w:val="center"/>
                  <w:hideMark/>
                </w:tcPr>
                <w:p w:rsidR="006F3CEE" w:rsidRDefault="006F3CEE">
                  <w:pPr>
                    <w:rPr>
                      <w:sz w:val="24"/>
                      <w:szCs w:val="24"/>
                    </w:rPr>
                  </w:pPr>
                  <w:r>
                    <w:t>Links!</w:t>
                  </w:r>
                </w:p>
              </w:tc>
            </w:tr>
          </w:tbl>
          <w:p w:rsidR="006F3CEE" w:rsidRDefault="006F3CEE">
            <w:pPr>
              <w:rPr>
                <w:sz w:val="24"/>
                <w:szCs w:val="24"/>
              </w:rPr>
            </w:pPr>
          </w:p>
        </w:tc>
      </w:tr>
      <w:tr w:rsidR="006F3CEE" w:rsidTr="006F3CEE">
        <w:trPr>
          <w:tblCellSpacing w:w="7" w:type="dxa"/>
        </w:trPr>
        <w:tc>
          <w:tcPr>
            <w:tcW w:w="0" w:type="auto"/>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1738"/>
            </w:tblGrid>
            <w:tr w:rsidR="006F3CEE">
              <w:trPr>
                <w:tblCellSpacing w:w="15" w:type="dxa"/>
              </w:trPr>
              <w:tc>
                <w:tcPr>
                  <w:tcW w:w="0" w:type="auto"/>
                  <w:vAlign w:val="center"/>
                  <w:hideMark/>
                </w:tcPr>
                <w:p w:rsidR="006F3CEE" w:rsidRDefault="006F3CEE">
                  <w:pPr>
                    <w:rPr>
                      <w:sz w:val="24"/>
                      <w:szCs w:val="24"/>
                    </w:rPr>
                  </w:pPr>
                  <w:r>
                    <w:t>Content goes here</w:t>
                  </w:r>
                </w:p>
              </w:tc>
            </w:tr>
          </w:tbl>
          <w:p w:rsidR="006F3CEE" w:rsidRDefault="006F3CEE">
            <w:pPr>
              <w:rPr>
                <w:sz w:val="24"/>
                <w:szCs w:val="24"/>
              </w:rPr>
            </w:pPr>
          </w:p>
        </w:tc>
      </w:tr>
    </w:tbl>
    <w:p w:rsidR="006F3CEE" w:rsidRDefault="006F3CEE" w:rsidP="006F3CEE">
      <w:pPr>
        <w:pStyle w:val="NormalWeb"/>
        <w:rPr>
          <w:ins w:id="2756" w:author="Unknown"/>
        </w:rPr>
      </w:pPr>
      <w:ins w:id="2757" w:author="Unknown">
        <w:r>
          <w:t>The code is quite a lot to look at, SO break it up and organize it in your own way to make things easier for you.</w:t>
        </w:r>
      </w:ins>
    </w:p>
    <w:p w:rsidR="006F3CEE" w:rsidRDefault="006F3CEE" w:rsidP="006F3CEE">
      <w:pPr>
        <w:pStyle w:val="Heading1"/>
      </w:pPr>
      <w:r>
        <w:t>HTML - Frames</w:t>
      </w:r>
    </w:p>
    <w:p w:rsidR="006F3CEE" w:rsidRDefault="006F3CEE" w:rsidP="006F3CEE">
      <w:pPr>
        <w:pStyle w:val="NormalWeb"/>
      </w:pPr>
      <w:r>
        <w:t xml:space="preserve">Frames allow for multiple .html documents to be displayed inside of one browser window at a time. This means that one page has no content on it, but rather tells the browser which web pages you would like to open. With the addition of </w:t>
      </w:r>
      <w:hyperlink r:id="rId98" w:history="1">
        <w:r>
          <w:rPr>
            <w:rStyle w:val="Hyperlink"/>
          </w:rPr>
          <w:t>CSS</w:t>
        </w:r>
      </w:hyperlink>
      <w:r>
        <w:t xml:space="preserve"> and PHP, frames have become outdated, but if you wish to use them, read on.</w:t>
      </w:r>
    </w:p>
    <w:p w:rsidR="006F3CEE" w:rsidRDefault="000419BE" w:rsidP="006F3CEE">
      <w:pPr>
        <w:jc w:val="center"/>
        <w:rPr>
          <w:ins w:id="2758" w:author="Unknown"/>
        </w:rPr>
      </w:pPr>
      <w:ins w:id="2759" w:author="Unknown">
        <w:r>
          <w:fldChar w:fldCharType="begin"/>
        </w:r>
        <w:r w:rsidR="006F3CEE">
          <w:instrText xml:space="preserve"> HYPERLINK "http://www.tizag.com/about/advertise.php" </w:instrText>
        </w:r>
        <w:r>
          <w:fldChar w:fldCharType="separate"/>
        </w:r>
        <w:r w:rsidR="006F3CEE">
          <w:rPr>
            <w:rStyle w:val="Hyperlink"/>
            <w:b/>
            <w:bCs/>
          </w:rPr>
          <w:t>Advertise on Tizag.com</w:t>
        </w:r>
        <w:r>
          <w:fldChar w:fldCharType="end"/>
        </w:r>
        <w:r w:rsidR="006F3CEE">
          <w:t xml:space="preserve"> </w:t>
        </w:r>
      </w:ins>
    </w:p>
    <w:p w:rsidR="006F3CEE" w:rsidRDefault="006F3CEE" w:rsidP="006F3CEE">
      <w:pPr>
        <w:pStyle w:val="Heading1"/>
        <w:rPr>
          <w:ins w:id="2760" w:author="Unknown"/>
        </w:rPr>
      </w:pPr>
      <w:ins w:id="2761" w:author="Unknown">
        <w:r>
          <w:t>Frames - A Generic Frame Page</w:t>
        </w:r>
      </w:ins>
    </w:p>
    <w:p w:rsidR="006F3CEE" w:rsidRDefault="006F3CEE" w:rsidP="006F3CEE">
      <w:pPr>
        <w:pStyle w:val="NormalWeb"/>
        <w:rPr>
          <w:ins w:id="2762" w:author="Unknown"/>
        </w:rPr>
      </w:pPr>
      <w:ins w:id="2763" w:author="Unknown">
        <w:r>
          <w:t>Frames are most typically used to have a menu in one frame, and content in another frame. When someone clicks a link on the menu, that link is then opened in the content page. Here is a classic example of a basic "index" frameset with a menu on the left and content on the right.</w:t>
        </w:r>
      </w:ins>
    </w:p>
    <w:p w:rsidR="006F3CEE" w:rsidRDefault="006F3CEE" w:rsidP="006F3CEE">
      <w:pPr>
        <w:pStyle w:val="Heading2"/>
        <w:rPr>
          <w:ins w:id="2764" w:author="Unknown"/>
        </w:rPr>
      </w:pPr>
      <w:ins w:id="2765" w:author="Unknown">
        <w:r>
          <w:t>HTML Code:</w:t>
        </w:r>
      </w:ins>
    </w:p>
    <w:p w:rsidR="006F3CEE" w:rsidRDefault="006F3CEE" w:rsidP="006F3CEE">
      <w:pPr>
        <w:pStyle w:val="HTMLPreformatted"/>
        <w:rPr>
          <w:ins w:id="2766" w:author="Unknown"/>
        </w:rPr>
      </w:pPr>
      <w:ins w:id="2767" w:author="Unknown">
        <w:r>
          <w:t>&lt;</w:t>
        </w:r>
        <w:proofErr w:type="gramStart"/>
        <w:r>
          <w:t>html</w:t>
        </w:r>
        <w:proofErr w:type="gramEnd"/>
        <w:r>
          <w:t>&gt;</w:t>
        </w:r>
      </w:ins>
    </w:p>
    <w:p w:rsidR="006F3CEE" w:rsidRDefault="006F3CEE" w:rsidP="006F3CEE">
      <w:pPr>
        <w:pStyle w:val="HTMLPreformatted"/>
        <w:rPr>
          <w:ins w:id="2768" w:author="Unknown"/>
        </w:rPr>
      </w:pPr>
      <w:ins w:id="2769" w:author="Unknown">
        <w:r>
          <w:t xml:space="preserve">  &lt;</w:t>
        </w:r>
        <w:proofErr w:type="gramStart"/>
        <w:r>
          <w:t>body</w:t>
        </w:r>
        <w:proofErr w:type="gramEnd"/>
        <w:r>
          <w:t>&gt;</w:t>
        </w:r>
      </w:ins>
    </w:p>
    <w:p w:rsidR="006F3CEE" w:rsidRDefault="006F3CEE" w:rsidP="006F3CEE">
      <w:pPr>
        <w:pStyle w:val="HTMLPreformatted"/>
        <w:rPr>
          <w:ins w:id="2770" w:author="Unknown"/>
        </w:rPr>
      </w:pPr>
      <w:ins w:id="2771" w:author="Unknown">
        <w:r>
          <w:t xml:space="preserve">    &lt;frameset cols="</w:t>
        </w:r>
        <w:proofErr w:type="gramStart"/>
        <w:r>
          <w:t>30%</w:t>
        </w:r>
        <w:proofErr w:type="gramEnd"/>
        <w:r>
          <w:t>,*"&gt;</w:t>
        </w:r>
      </w:ins>
    </w:p>
    <w:p w:rsidR="006F3CEE" w:rsidRDefault="006F3CEE" w:rsidP="006F3CEE">
      <w:pPr>
        <w:pStyle w:val="HTMLPreformatted"/>
        <w:rPr>
          <w:ins w:id="2772" w:author="Unknown"/>
        </w:rPr>
      </w:pPr>
      <w:ins w:id="2773" w:author="Unknown">
        <w:r>
          <w:t xml:space="preserve">      &lt;frame </w:t>
        </w:r>
        <w:proofErr w:type="spellStart"/>
        <w:r>
          <w:t>src</w:t>
        </w:r>
        <w:proofErr w:type="spellEnd"/>
        <w:r>
          <w:t>="menu.html"&gt;</w:t>
        </w:r>
      </w:ins>
    </w:p>
    <w:p w:rsidR="006F3CEE" w:rsidRDefault="006F3CEE" w:rsidP="006F3CEE">
      <w:pPr>
        <w:pStyle w:val="HTMLPreformatted"/>
        <w:rPr>
          <w:ins w:id="2774" w:author="Unknown"/>
        </w:rPr>
      </w:pPr>
      <w:ins w:id="2775" w:author="Unknown">
        <w:r>
          <w:t xml:space="preserve">      &lt;frame </w:t>
        </w:r>
        <w:proofErr w:type="spellStart"/>
        <w:r>
          <w:t>src</w:t>
        </w:r>
        <w:proofErr w:type="spellEnd"/>
        <w:r>
          <w:t>="content.html"&gt;</w:t>
        </w:r>
      </w:ins>
    </w:p>
    <w:p w:rsidR="006F3CEE" w:rsidRDefault="006F3CEE" w:rsidP="006F3CEE">
      <w:pPr>
        <w:pStyle w:val="HTMLPreformatted"/>
        <w:rPr>
          <w:ins w:id="2776" w:author="Unknown"/>
        </w:rPr>
      </w:pPr>
      <w:ins w:id="2777" w:author="Unknown">
        <w:r>
          <w:t xml:space="preserve">    &lt;/frameset&gt;</w:t>
        </w:r>
      </w:ins>
    </w:p>
    <w:p w:rsidR="006F3CEE" w:rsidRDefault="006F3CEE" w:rsidP="006F3CEE">
      <w:pPr>
        <w:pStyle w:val="HTMLPreformatted"/>
        <w:rPr>
          <w:ins w:id="2778" w:author="Unknown"/>
        </w:rPr>
      </w:pPr>
      <w:ins w:id="2779" w:author="Unknown">
        <w:r>
          <w:t xml:space="preserve">  &lt;/body&gt;</w:t>
        </w:r>
      </w:ins>
    </w:p>
    <w:p w:rsidR="006F3CEE" w:rsidRDefault="006F3CEE" w:rsidP="006F3CEE">
      <w:pPr>
        <w:pStyle w:val="HTMLPreformatted"/>
        <w:rPr>
          <w:ins w:id="2780" w:author="Unknown"/>
        </w:rPr>
      </w:pPr>
      <w:ins w:id="2781" w:author="Unknown">
        <w:r>
          <w:t>&lt;/html&gt;</w:t>
        </w:r>
      </w:ins>
    </w:p>
    <w:p w:rsidR="006F3CEE" w:rsidRDefault="006F3CEE" w:rsidP="006F3CEE">
      <w:pPr>
        <w:pStyle w:val="Heading2"/>
        <w:rPr>
          <w:ins w:id="2782" w:author="Unknown"/>
        </w:rPr>
      </w:pPr>
      <w:ins w:id="2783" w:author="Unknown">
        <w:r>
          <w:t>Frame Set:</w:t>
        </w:r>
      </w:ins>
    </w:p>
    <w:p w:rsidR="006F3CEE" w:rsidRDefault="006F3CEE" w:rsidP="006F3CEE">
      <w:pPr>
        <w:rPr>
          <w:ins w:id="2784" w:author="Unknown"/>
        </w:rPr>
      </w:pPr>
      <w:ins w:id="2785" w:author="Unknown">
        <w:r>
          <w:t xml:space="preserve">Here's the example: </w:t>
        </w:r>
        <w:r w:rsidR="000419BE">
          <w:fldChar w:fldCharType="begin"/>
        </w:r>
        <w:r>
          <w:instrText xml:space="preserve"> HYPERLINK "http://www.tizag.com/pics/htmlT/frameindex.html" </w:instrText>
        </w:r>
        <w:r w:rsidR="000419BE">
          <w:fldChar w:fldCharType="separate"/>
        </w:r>
        <w:r>
          <w:rPr>
            <w:rStyle w:val="Hyperlink"/>
          </w:rPr>
          <w:t>Frame Index</w:t>
        </w:r>
        <w:r w:rsidR="000419BE">
          <w:fldChar w:fldCharType="end"/>
        </w:r>
        <w:r>
          <w:t xml:space="preserve"> </w:t>
        </w:r>
      </w:ins>
    </w:p>
    <w:p w:rsidR="006F3CEE" w:rsidRDefault="006F3CEE" w:rsidP="006F3CEE">
      <w:pPr>
        <w:numPr>
          <w:ilvl w:val="0"/>
          <w:numId w:val="29"/>
        </w:numPr>
        <w:spacing w:before="100" w:beforeAutospacing="1" w:after="100" w:afterAutospacing="1" w:line="240" w:lineRule="auto"/>
        <w:rPr>
          <w:ins w:id="2786" w:author="Unknown"/>
        </w:rPr>
      </w:pPr>
      <w:proofErr w:type="gramStart"/>
      <w:ins w:id="2787" w:author="Unknown">
        <w:r>
          <w:rPr>
            <w:b/>
            <w:bCs/>
          </w:rPr>
          <w:t>frameset</w:t>
        </w:r>
        <w:proofErr w:type="gramEnd"/>
        <w:r>
          <w:t xml:space="preserve"> - The parent tag that defines the characteristics of this frames page. Individual frames are defined inside it.</w:t>
        </w:r>
      </w:ins>
    </w:p>
    <w:p w:rsidR="006F3CEE" w:rsidRDefault="006F3CEE" w:rsidP="006F3CEE">
      <w:pPr>
        <w:numPr>
          <w:ilvl w:val="0"/>
          <w:numId w:val="29"/>
        </w:numPr>
        <w:spacing w:before="100" w:beforeAutospacing="1" w:after="100" w:afterAutospacing="1" w:line="240" w:lineRule="auto"/>
        <w:rPr>
          <w:ins w:id="2788" w:author="Unknown"/>
        </w:rPr>
      </w:pPr>
      <w:proofErr w:type="gramStart"/>
      <w:ins w:id="2789" w:author="Unknown">
        <w:r>
          <w:rPr>
            <w:b/>
            <w:bCs/>
          </w:rPr>
          <w:lastRenderedPageBreak/>
          <w:t>frameset</w:t>
        </w:r>
        <w:proofErr w:type="gramEnd"/>
        <w:r>
          <w:rPr>
            <w:b/>
            <w:bCs/>
          </w:rPr>
          <w:t xml:space="preserve"> cols="#%, *"</w:t>
        </w:r>
        <w:r>
          <w:t xml:space="preserve"> - The width that each frame will have. In the above example, we chose the menu (the 1st column) to be 30% of the total page and used a "*", which means the content (the 2nd column) will use the remaining width for itself (70%).</w:t>
        </w:r>
      </w:ins>
    </w:p>
    <w:p w:rsidR="006F3CEE" w:rsidRDefault="006F3CEE" w:rsidP="006F3CEE">
      <w:pPr>
        <w:numPr>
          <w:ilvl w:val="0"/>
          <w:numId w:val="29"/>
        </w:numPr>
        <w:spacing w:before="100" w:beforeAutospacing="1" w:after="100" w:afterAutospacing="1" w:line="240" w:lineRule="auto"/>
        <w:rPr>
          <w:ins w:id="2790" w:author="Unknown"/>
        </w:rPr>
      </w:pPr>
      <w:ins w:id="2791" w:author="Unknown">
        <w:r>
          <w:rPr>
            <w:b/>
            <w:bCs/>
          </w:rPr>
          <w:t xml:space="preserve">frame </w:t>
        </w:r>
        <w:proofErr w:type="spellStart"/>
        <w:r>
          <w:rPr>
            <w:b/>
            <w:bCs/>
          </w:rPr>
          <w:t>src</w:t>
        </w:r>
        <w:proofErr w:type="spellEnd"/>
        <w:r>
          <w:rPr>
            <w:b/>
            <w:bCs/>
          </w:rPr>
          <w:t>=""</w:t>
        </w:r>
        <w:r>
          <w:t xml:space="preserve"> - The URL of the web page to load into the frame.</w:t>
        </w:r>
      </w:ins>
    </w:p>
    <w:p w:rsidR="006F3CEE" w:rsidRDefault="006F3CEE" w:rsidP="006F3CEE">
      <w:pPr>
        <w:pStyle w:val="NormalWeb"/>
        <w:rPr>
          <w:ins w:id="2792" w:author="Unknown"/>
        </w:rPr>
      </w:pPr>
      <w:ins w:id="2793" w:author="Unknown">
        <w:r>
          <w:t>A good rule of thumb is to call the page which contains this frame information "index.html", as that is typically a site's main page.</w:t>
        </w:r>
      </w:ins>
    </w:p>
    <w:p w:rsidR="006F3CEE" w:rsidRDefault="006F3CEE" w:rsidP="006F3CEE">
      <w:pPr>
        <w:pStyle w:val="Heading1"/>
        <w:rPr>
          <w:ins w:id="2794" w:author="Unknown"/>
        </w:rPr>
      </w:pPr>
      <w:ins w:id="2795" w:author="Unknown">
        <w:r>
          <w:t>Adding a Banner or Title Frame</w:t>
        </w:r>
      </w:ins>
    </w:p>
    <w:p w:rsidR="006F3CEE" w:rsidRDefault="006F3CEE" w:rsidP="006F3CEE">
      <w:pPr>
        <w:pStyle w:val="NormalWeb"/>
        <w:rPr>
          <w:ins w:id="2796" w:author="Unknown"/>
        </w:rPr>
      </w:pPr>
      <w:ins w:id="2797" w:author="Unknown">
        <w:r>
          <w:t>Add a row to the top for a title and graphics with the code as follows:</w:t>
        </w:r>
      </w:ins>
    </w:p>
    <w:p w:rsidR="006F3CEE" w:rsidRDefault="006F3CEE" w:rsidP="006F3CEE">
      <w:pPr>
        <w:pStyle w:val="Heading2"/>
        <w:rPr>
          <w:ins w:id="2798" w:author="Unknown"/>
        </w:rPr>
      </w:pPr>
      <w:ins w:id="2799" w:author="Unknown">
        <w:r>
          <w:t>HTML Code:</w:t>
        </w:r>
      </w:ins>
    </w:p>
    <w:p w:rsidR="006F3CEE" w:rsidRDefault="006F3CEE" w:rsidP="006F3CEE">
      <w:pPr>
        <w:pStyle w:val="HTMLPreformatted"/>
        <w:rPr>
          <w:ins w:id="2800" w:author="Unknown"/>
        </w:rPr>
      </w:pPr>
      <w:ins w:id="2801" w:author="Unknown">
        <w:r>
          <w:t>&lt;</w:t>
        </w:r>
        <w:proofErr w:type="gramStart"/>
        <w:r>
          <w:t>html</w:t>
        </w:r>
        <w:proofErr w:type="gramEnd"/>
        <w:r>
          <w:t>&gt;</w:t>
        </w:r>
      </w:ins>
    </w:p>
    <w:p w:rsidR="006F3CEE" w:rsidRDefault="006F3CEE" w:rsidP="006F3CEE">
      <w:pPr>
        <w:pStyle w:val="HTMLPreformatted"/>
        <w:rPr>
          <w:ins w:id="2802" w:author="Unknown"/>
        </w:rPr>
      </w:pPr>
      <w:ins w:id="2803" w:author="Unknown">
        <w:r>
          <w:t xml:space="preserve">  &lt;</w:t>
        </w:r>
        <w:proofErr w:type="gramStart"/>
        <w:r>
          <w:t>body</w:t>
        </w:r>
        <w:proofErr w:type="gramEnd"/>
        <w:r>
          <w:t>&gt;</w:t>
        </w:r>
      </w:ins>
    </w:p>
    <w:p w:rsidR="006F3CEE" w:rsidRDefault="006F3CEE" w:rsidP="006F3CEE">
      <w:pPr>
        <w:pStyle w:val="HTMLPreformatted"/>
        <w:rPr>
          <w:ins w:id="2804" w:author="Unknown"/>
        </w:rPr>
      </w:pPr>
      <w:ins w:id="2805" w:author="Unknown">
        <w:r>
          <w:t xml:space="preserve">    &lt;frameset rows="</w:t>
        </w:r>
        <w:proofErr w:type="gramStart"/>
        <w:r>
          <w:t>20%</w:t>
        </w:r>
        <w:proofErr w:type="gramEnd"/>
        <w:r>
          <w:t>,*"&gt;</w:t>
        </w:r>
      </w:ins>
    </w:p>
    <w:p w:rsidR="006F3CEE" w:rsidRDefault="006F3CEE" w:rsidP="006F3CEE">
      <w:pPr>
        <w:pStyle w:val="HTMLPreformatted"/>
        <w:rPr>
          <w:ins w:id="2806" w:author="Unknown"/>
        </w:rPr>
      </w:pPr>
      <w:ins w:id="2807" w:author="Unknown">
        <w:r>
          <w:t xml:space="preserve">      &lt;frame </w:t>
        </w:r>
        <w:proofErr w:type="spellStart"/>
        <w:r>
          <w:t>src</w:t>
        </w:r>
        <w:proofErr w:type="spellEnd"/>
        <w:r>
          <w:t>="title.html"&gt;</w:t>
        </w:r>
      </w:ins>
    </w:p>
    <w:p w:rsidR="006F3CEE" w:rsidRDefault="006F3CEE" w:rsidP="006F3CEE">
      <w:pPr>
        <w:pStyle w:val="HTMLPreformatted"/>
        <w:rPr>
          <w:ins w:id="2808" w:author="Unknown"/>
        </w:rPr>
      </w:pPr>
      <w:ins w:id="2809" w:author="Unknown">
        <w:r>
          <w:t xml:space="preserve">      &lt;frameset cols="</w:t>
        </w:r>
        <w:proofErr w:type="gramStart"/>
        <w:r>
          <w:t>30%</w:t>
        </w:r>
        <w:proofErr w:type="gramEnd"/>
        <w:r>
          <w:t>,*"&gt;</w:t>
        </w:r>
      </w:ins>
    </w:p>
    <w:p w:rsidR="006F3CEE" w:rsidRDefault="006F3CEE" w:rsidP="006F3CEE">
      <w:pPr>
        <w:pStyle w:val="HTMLPreformatted"/>
        <w:rPr>
          <w:ins w:id="2810" w:author="Unknown"/>
        </w:rPr>
      </w:pPr>
      <w:ins w:id="2811" w:author="Unknown">
        <w:r>
          <w:t xml:space="preserve">        &lt;frame </w:t>
        </w:r>
        <w:proofErr w:type="spellStart"/>
        <w:r>
          <w:t>src</w:t>
        </w:r>
        <w:proofErr w:type="spellEnd"/>
        <w:r>
          <w:t>="menu.html"&gt;</w:t>
        </w:r>
      </w:ins>
    </w:p>
    <w:p w:rsidR="006F3CEE" w:rsidRDefault="006F3CEE" w:rsidP="006F3CEE">
      <w:pPr>
        <w:pStyle w:val="HTMLPreformatted"/>
        <w:rPr>
          <w:ins w:id="2812" w:author="Unknown"/>
        </w:rPr>
      </w:pPr>
      <w:ins w:id="2813" w:author="Unknown">
        <w:r>
          <w:t xml:space="preserve">        &lt;frame </w:t>
        </w:r>
        <w:proofErr w:type="spellStart"/>
        <w:r>
          <w:t>src</w:t>
        </w:r>
        <w:proofErr w:type="spellEnd"/>
        <w:r>
          <w:t>="content.html"&gt;</w:t>
        </w:r>
      </w:ins>
    </w:p>
    <w:p w:rsidR="006F3CEE" w:rsidRDefault="006F3CEE" w:rsidP="006F3CEE">
      <w:pPr>
        <w:pStyle w:val="HTMLPreformatted"/>
        <w:rPr>
          <w:ins w:id="2814" w:author="Unknown"/>
        </w:rPr>
      </w:pPr>
      <w:ins w:id="2815" w:author="Unknown">
        <w:r>
          <w:t xml:space="preserve">      &lt;/frameset&gt;</w:t>
        </w:r>
      </w:ins>
    </w:p>
    <w:p w:rsidR="006F3CEE" w:rsidRDefault="006F3CEE" w:rsidP="006F3CEE">
      <w:pPr>
        <w:pStyle w:val="HTMLPreformatted"/>
        <w:rPr>
          <w:ins w:id="2816" w:author="Unknown"/>
        </w:rPr>
      </w:pPr>
      <w:ins w:id="2817" w:author="Unknown">
        <w:r>
          <w:t xml:space="preserve">    &lt;/frameset&gt;</w:t>
        </w:r>
      </w:ins>
    </w:p>
    <w:p w:rsidR="006F3CEE" w:rsidRDefault="006F3CEE" w:rsidP="006F3CEE">
      <w:pPr>
        <w:pStyle w:val="HTMLPreformatted"/>
        <w:rPr>
          <w:ins w:id="2818" w:author="Unknown"/>
        </w:rPr>
      </w:pPr>
      <w:ins w:id="2819" w:author="Unknown">
        <w:r>
          <w:t xml:space="preserve">  &lt;/body&gt;</w:t>
        </w:r>
      </w:ins>
    </w:p>
    <w:p w:rsidR="006F3CEE" w:rsidRDefault="006F3CEE" w:rsidP="006F3CEE">
      <w:pPr>
        <w:pStyle w:val="HTMLPreformatted"/>
        <w:rPr>
          <w:ins w:id="2820" w:author="Unknown"/>
        </w:rPr>
      </w:pPr>
      <w:ins w:id="2821" w:author="Unknown">
        <w:r>
          <w:t>&lt;/html&gt;</w:t>
        </w:r>
      </w:ins>
    </w:p>
    <w:p w:rsidR="006F3CEE" w:rsidRDefault="006F3CEE" w:rsidP="006F3CEE">
      <w:pPr>
        <w:pStyle w:val="Heading1"/>
        <w:rPr>
          <w:ins w:id="2822" w:author="Unknown"/>
        </w:rPr>
      </w:pPr>
      <w:proofErr w:type="spellStart"/>
      <w:ins w:id="2823" w:author="Unknown">
        <w:r>
          <w:t>FrameBorder</w:t>
        </w:r>
        <w:proofErr w:type="spellEnd"/>
        <w:r>
          <w:t xml:space="preserve"> and </w:t>
        </w:r>
        <w:proofErr w:type="spellStart"/>
        <w:r>
          <w:t>FrameSpacing</w:t>
        </w:r>
        <w:proofErr w:type="spellEnd"/>
      </w:ins>
    </w:p>
    <w:p w:rsidR="006F3CEE" w:rsidRDefault="006F3CEE" w:rsidP="006F3CEE">
      <w:pPr>
        <w:pStyle w:val="NormalWeb"/>
        <w:rPr>
          <w:ins w:id="2824" w:author="Unknown"/>
        </w:rPr>
      </w:pPr>
      <w:ins w:id="2825" w:author="Unknown">
        <w:r>
          <w:t xml:space="preserve">You've probably noticed those ugly gray lines that appear between the frames. It is possible to remove these and manipulate the spacing between frames with </w:t>
        </w:r>
        <w:proofErr w:type="spellStart"/>
        <w:r>
          <w:rPr>
            <w:i/>
            <w:iCs/>
          </w:rPr>
          <w:t>frameborder</w:t>
        </w:r>
        <w:proofErr w:type="spellEnd"/>
        <w:r>
          <w:t xml:space="preserve"> and </w:t>
        </w:r>
        <w:proofErr w:type="spellStart"/>
        <w:r>
          <w:rPr>
            <w:i/>
            <w:iCs/>
          </w:rPr>
          <w:t>framespacing</w:t>
        </w:r>
        <w:proofErr w:type="spellEnd"/>
        <w:r>
          <w:t xml:space="preserve">. These attributes appear within the </w:t>
        </w:r>
        <w:r>
          <w:rPr>
            <w:i/>
            <w:iCs/>
          </w:rPr>
          <w:t>frameset</w:t>
        </w:r>
        <w:r>
          <w:t xml:space="preserve"> tag.</w:t>
        </w:r>
      </w:ins>
    </w:p>
    <w:p w:rsidR="006F3CEE" w:rsidRDefault="006F3CEE" w:rsidP="006F3CEE">
      <w:pPr>
        <w:pStyle w:val="NormalWeb"/>
        <w:rPr>
          <w:ins w:id="2826" w:author="Unknown"/>
        </w:rPr>
      </w:pPr>
      <w:ins w:id="2827" w:author="Unknown">
        <w:r>
          <w:t xml:space="preserve">Note: </w:t>
        </w:r>
        <w:proofErr w:type="spellStart"/>
        <w:r>
          <w:rPr>
            <w:i/>
            <w:iCs/>
          </w:rPr>
          <w:t>Framespacing</w:t>
        </w:r>
        <w:proofErr w:type="spellEnd"/>
        <w:r>
          <w:t xml:space="preserve"> and </w:t>
        </w:r>
        <w:r>
          <w:rPr>
            <w:i/>
            <w:iCs/>
          </w:rPr>
          <w:t>border</w:t>
        </w:r>
        <w:r>
          <w:t xml:space="preserve"> are the same attribute, but some browsers only recognize one or the other, so use both, with the same value, to be safe.</w:t>
        </w:r>
      </w:ins>
    </w:p>
    <w:p w:rsidR="006F3CEE" w:rsidRDefault="006F3CEE" w:rsidP="006F3CEE">
      <w:pPr>
        <w:numPr>
          <w:ilvl w:val="0"/>
          <w:numId w:val="30"/>
        </w:numPr>
        <w:spacing w:before="100" w:beforeAutospacing="1" w:after="100" w:afterAutospacing="1" w:line="240" w:lineRule="auto"/>
        <w:rPr>
          <w:ins w:id="2828" w:author="Unknown"/>
        </w:rPr>
      </w:pPr>
      <w:proofErr w:type="spellStart"/>
      <w:proofErr w:type="gramStart"/>
      <w:ins w:id="2829" w:author="Unknown">
        <w:r>
          <w:rPr>
            <w:b/>
            <w:bCs/>
          </w:rPr>
          <w:t>frameborder</w:t>
        </w:r>
        <w:proofErr w:type="spellEnd"/>
        <w:proofErr w:type="gramEnd"/>
        <w:r>
          <w:rPr>
            <w:b/>
            <w:bCs/>
          </w:rPr>
          <w:t>="#"</w:t>
        </w:r>
        <w:r>
          <w:t xml:space="preserve"> - Determines whether there will be a border.</w:t>
        </w:r>
      </w:ins>
    </w:p>
    <w:p w:rsidR="006F3CEE" w:rsidRDefault="006F3CEE" w:rsidP="006F3CEE">
      <w:pPr>
        <w:numPr>
          <w:ilvl w:val="0"/>
          <w:numId w:val="30"/>
        </w:numPr>
        <w:spacing w:before="100" w:beforeAutospacing="1" w:after="100" w:afterAutospacing="1" w:line="240" w:lineRule="auto"/>
        <w:rPr>
          <w:ins w:id="2830" w:author="Unknown"/>
        </w:rPr>
      </w:pPr>
      <w:proofErr w:type="gramStart"/>
      <w:ins w:id="2831" w:author="Unknown">
        <w:r>
          <w:rPr>
            <w:b/>
            <w:bCs/>
          </w:rPr>
          <w:t>border</w:t>
        </w:r>
        <w:proofErr w:type="gramEnd"/>
        <w:r>
          <w:rPr>
            <w:b/>
            <w:bCs/>
          </w:rPr>
          <w:t>="#"</w:t>
        </w:r>
        <w:r>
          <w:t>- Modifies the border width.</w:t>
        </w:r>
      </w:ins>
    </w:p>
    <w:p w:rsidR="006F3CEE" w:rsidRDefault="006F3CEE" w:rsidP="006F3CEE">
      <w:pPr>
        <w:numPr>
          <w:ilvl w:val="0"/>
          <w:numId w:val="30"/>
        </w:numPr>
        <w:spacing w:before="100" w:beforeAutospacing="1" w:after="100" w:afterAutospacing="1" w:line="240" w:lineRule="auto"/>
        <w:rPr>
          <w:ins w:id="2832" w:author="Unknown"/>
        </w:rPr>
      </w:pPr>
      <w:proofErr w:type="spellStart"/>
      <w:proofErr w:type="gramStart"/>
      <w:ins w:id="2833" w:author="Unknown">
        <w:r>
          <w:rPr>
            <w:b/>
            <w:bCs/>
          </w:rPr>
          <w:t>framespacing</w:t>
        </w:r>
        <w:proofErr w:type="spellEnd"/>
        <w:proofErr w:type="gramEnd"/>
        <w:r>
          <w:rPr>
            <w:b/>
            <w:bCs/>
          </w:rPr>
          <w:t>="#"</w:t>
        </w:r>
        <w:r>
          <w:t xml:space="preserve"> -Modifies the border width, used by Internet Explorer.</w:t>
        </w:r>
      </w:ins>
    </w:p>
    <w:p w:rsidR="006F3CEE" w:rsidRDefault="006F3CEE" w:rsidP="006F3CEE">
      <w:pPr>
        <w:pStyle w:val="NormalWeb"/>
        <w:rPr>
          <w:ins w:id="2834" w:author="Unknown"/>
        </w:rPr>
      </w:pPr>
      <w:ins w:id="2835" w:author="Unknown">
        <w:r>
          <w:t>Here's an example of the same frameset without the borders.</w:t>
        </w:r>
      </w:ins>
    </w:p>
    <w:p w:rsidR="006F3CEE" w:rsidRDefault="006F3CEE" w:rsidP="006F3CEE">
      <w:pPr>
        <w:pStyle w:val="Heading2"/>
        <w:rPr>
          <w:ins w:id="2836" w:author="Unknown"/>
        </w:rPr>
      </w:pPr>
      <w:ins w:id="2837" w:author="Unknown">
        <w:r>
          <w:t>HTML Code:</w:t>
        </w:r>
      </w:ins>
    </w:p>
    <w:p w:rsidR="006F3CEE" w:rsidRDefault="006F3CEE" w:rsidP="006F3CEE">
      <w:pPr>
        <w:pStyle w:val="HTMLPreformatted"/>
        <w:rPr>
          <w:ins w:id="2838" w:author="Unknown"/>
        </w:rPr>
      </w:pPr>
      <w:ins w:id="2839" w:author="Unknown">
        <w:r>
          <w:t>&lt;</w:t>
        </w:r>
        <w:proofErr w:type="gramStart"/>
        <w:r>
          <w:t>html</w:t>
        </w:r>
        <w:proofErr w:type="gramEnd"/>
        <w:r>
          <w:t>&gt;</w:t>
        </w:r>
      </w:ins>
    </w:p>
    <w:p w:rsidR="006F3CEE" w:rsidRDefault="006F3CEE" w:rsidP="006F3CEE">
      <w:pPr>
        <w:pStyle w:val="HTMLPreformatted"/>
        <w:rPr>
          <w:ins w:id="2840" w:author="Unknown"/>
        </w:rPr>
      </w:pPr>
      <w:ins w:id="2841" w:author="Unknown">
        <w:r>
          <w:t xml:space="preserve">  &lt;</w:t>
        </w:r>
        <w:proofErr w:type="gramStart"/>
        <w:r>
          <w:t>body</w:t>
        </w:r>
        <w:proofErr w:type="gramEnd"/>
        <w:r>
          <w:t>&gt;</w:t>
        </w:r>
      </w:ins>
    </w:p>
    <w:p w:rsidR="006F3CEE" w:rsidRDefault="006F3CEE" w:rsidP="006F3CEE">
      <w:pPr>
        <w:pStyle w:val="HTMLPreformatted"/>
        <w:rPr>
          <w:ins w:id="2842" w:author="Unknown"/>
        </w:rPr>
      </w:pPr>
      <w:ins w:id="2843" w:author="Unknown">
        <w:r>
          <w:t xml:space="preserve">    &lt;frameset border="0" </w:t>
        </w:r>
        <w:proofErr w:type="spellStart"/>
        <w:r>
          <w:t>frameborder</w:t>
        </w:r>
        <w:proofErr w:type="spellEnd"/>
        <w:r>
          <w:t xml:space="preserve">="0" </w:t>
        </w:r>
        <w:proofErr w:type="spellStart"/>
        <w:r>
          <w:t>framespacing</w:t>
        </w:r>
        <w:proofErr w:type="spellEnd"/>
        <w:r>
          <w:t>="0" rows="</w:t>
        </w:r>
        <w:proofErr w:type="gramStart"/>
        <w:r>
          <w:t>20%</w:t>
        </w:r>
        <w:proofErr w:type="gramEnd"/>
        <w:r>
          <w:t>,*"&gt;</w:t>
        </w:r>
      </w:ins>
    </w:p>
    <w:p w:rsidR="006F3CEE" w:rsidRDefault="006F3CEE" w:rsidP="006F3CEE">
      <w:pPr>
        <w:pStyle w:val="HTMLPreformatted"/>
        <w:rPr>
          <w:ins w:id="2844" w:author="Unknown"/>
        </w:rPr>
      </w:pPr>
      <w:ins w:id="2845" w:author="Unknown">
        <w:r>
          <w:t xml:space="preserve">      &lt;frame </w:t>
        </w:r>
        <w:proofErr w:type="spellStart"/>
        <w:r>
          <w:t>src</w:t>
        </w:r>
        <w:proofErr w:type="spellEnd"/>
        <w:r>
          <w:t>="title.html"&gt;</w:t>
        </w:r>
      </w:ins>
    </w:p>
    <w:p w:rsidR="006F3CEE" w:rsidRDefault="006F3CEE" w:rsidP="006F3CEE">
      <w:pPr>
        <w:pStyle w:val="HTMLPreformatted"/>
        <w:rPr>
          <w:ins w:id="2846" w:author="Unknown"/>
        </w:rPr>
      </w:pPr>
      <w:ins w:id="2847" w:author="Unknown">
        <w:r>
          <w:t xml:space="preserve">      &lt;frameset border="0" </w:t>
        </w:r>
        <w:proofErr w:type="spellStart"/>
        <w:r>
          <w:t>frameborder</w:t>
        </w:r>
        <w:proofErr w:type="spellEnd"/>
        <w:r>
          <w:t xml:space="preserve">="0" </w:t>
        </w:r>
        <w:proofErr w:type="spellStart"/>
        <w:r>
          <w:t>framespacing</w:t>
        </w:r>
        <w:proofErr w:type="spellEnd"/>
        <w:r>
          <w:t>="0" cols="</w:t>
        </w:r>
        <w:proofErr w:type="gramStart"/>
        <w:r>
          <w:t>30%</w:t>
        </w:r>
        <w:proofErr w:type="gramEnd"/>
        <w:r>
          <w:t>,*"&gt;</w:t>
        </w:r>
      </w:ins>
    </w:p>
    <w:p w:rsidR="006F3CEE" w:rsidRDefault="006F3CEE" w:rsidP="006F3CEE">
      <w:pPr>
        <w:pStyle w:val="HTMLPreformatted"/>
        <w:rPr>
          <w:ins w:id="2848" w:author="Unknown"/>
        </w:rPr>
      </w:pPr>
      <w:ins w:id="2849" w:author="Unknown">
        <w:r>
          <w:t xml:space="preserve">        &lt;frame </w:t>
        </w:r>
        <w:proofErr w:type="spellStart"/>
        <w:r>
          <w:t>src</w:t>
        </w:r>
        <w:proofErr w:type="spellEnd"/>
        <w:r>
          <w:t>="menu.html"&gt;</w:t>
        </w:r>
      </w:ins>
    </w:p>
    <w:p w:rsidR="006F3CEE" w:rsidRDefault="006F3CEE" w:rsidP="006F3CEE">
      <w:pPr>
        <w:pStyle w:val="HTMLPreformatted"/>
        <w:rPr>
          <w:ins w:id="2850" w:author="Unknown"/>
        </w:rPr>
      </w:pPr>
      <w:ins w:id="2851" w:author="Unknown">
        <w:r>
          <w:lastRenderedPageBreak/>
          <w:t xml:space="preserve">        &lt;frame </w:t>
        </w:r>
        <w:proofErr w:type="spellStart"/>
        <w:r>
          <w:t>src</w:t>
        </w:r>
        <w:proofErr w:type="spellEnd"/>
        <w:r>
          <w:t>="content.html"&gt;</w:t>
        </w:r>
      </w:ins>
    </w:p>
    <w:p w:rsidR="006F3CEE" w:rsidRDefault="006F3CEE" w:rsidP="006F3CEE">
      <w:pPr>
        <w:pStyle w:val="HTMLPreformatted"/>
        <w:rPr>
          <w:ins w:id="2852" w:author="Unknown"/>
        </w:rPr>
      </w:pPr>
      <w:ins w:id="2853" w:author="Unknown">
        <w:r>
          <w:t xml:space="preserve">      &lt;/frameset&gt;</w:t>
        </w:r>
      </w:ins>
    </w:p>
    <w:p w:rsidR="006F3CEE" w:rsidRDefault="006F3CEE" w:rsidP="006F3CEE">
      <w:pPr>
        <w:pStyle w:val="HTMLPreformatted"/>
        <w:rPr>
          <w:ins w:id="2854" w:author="Unknown"/>
        </w:rPr>
      </w:pPr>
      <w:ins w:id="2855" w:author="Unknown">
        <w:r>
          <w:t xml:space="preserve">    &lt;/frameset&gt;</w:t>
        </w:r>
      </w:ins>
    </w:p>
    <w:p w:rsidR="006F3CEE" w:rsidRDefault="006F3CEE" w:rsidP="006F3CEE">
      <w:pPr>
        <w:pStyle w:val="HTMLPreformatted"/>
        <w:rPr>
          <w:ins w:id="2856" w:author="Unknown"/>
        </w:rPr>
      </w:pPr>
      <w:ins w:id="2857" w:author="Unknown">
        <w:r>
          <w:t xml:space="preserve">  &lt;/body&gt;</w:t>
        </w:r>
      </w:ins>
    </w:p>
    <w:p w:rsidR="006F3CEE" w:rsidRDefault="006F3CEE" w:rsidP="006F3CEE">
      <w:pPr>
        <w:pStyle w:val="HTMLPreformatted"/>
        <w:rPr>
          <w:ins w:id="2858" w:author="Unknown"/>
        </w:rPr>
      </w:pPr>
      <w:ins w:id="2859" w:author="Unknown">
        <w:r>
          <w:t>&lt;/html&gt;</w:t>
        </w:r>
      </w:ins>
    </w:p>
    <w:p w:rsidR="006F3CEE" w:rsidRDefault="006F3CEE" w:rsidP="006F3CEE">
      <w:pPr>
        <w:pStyle w:val="Heading2"/>
        <w:rPr>
          <w:ins w:id="2860" w:author="Unknown"/>
        </w:rPr>
      </w:pPr>
      <w:ins w:id="2861" w:author="Unknown">
        <w:r>
          <w:t>Frame Borders:</w:t>
        </w:r>
      </w:ins>
    </w:p>
    <w:p w:rsidR="006F3CEE" w:rsidRDefault="006F3CEE" w:rsidP="006F3CEE">
      <w:pPr>
        <w:rPr>
          <w:ins w:id="2862" w:author="Unknown"/>
        </w:rPr>
      </w:pPr>
      <w:ins w:id="2863" w:author="Unknown">
        <w:r>
          <w:t xml:space="preserve">Here's a </w:t>
        </w:r>
        <w:proofErr w:type="spellStart"/>
        <w:r>
          <w:t>visual</w:t>
        </w:r>
        <w:proofErr w:type="gramStart"/>
        <w:r>
          <w:t>:</w:t>
        </w:r>
        <w:proofErr w:type="gramEnd"/>
        <w:r w:rsidR="000419BE">
          <w:fldChar w:fldCharType="begin"/>
        </w:r>
        <w:r>
          <w:instrText xml:space="preserve"> HYPERLINK "http://www.tizag.com/pics/htmlT/frameindex2.html" </w:instrText>
        </w:r>
        <w:r w:rsidR="000419BE">
          <w:fldChar w:fldCharType="separate"/>
        </w:r>
        <w:r>
          <w:rPr>
            <w:rStyle w:val="Hyperlink"/>
          </w:rPr>
          <w:t>Visual</w:t>
        </w:r>
        <w:proofErr w:type="spellEnd"/>
        <w:r w:rsidR="000419BE">
          <w:fldChar w:fldCharType="end"/>
        </w:r>
        <w:r>
          <w:t xml:space="preserve"> </w:t>
        </w:r>
      </w:ins>
    </w:p>
    <w:p w:rsidR="006F3CEE" w:rsidRDefault="006F3CEE" w:rsidP="006F3CEE">
      <w:pPr>
        <w:pStyle w:val="Heading1"/>
        <w:rPr>
          <w:ins w:id="2864" w:author="Unknown"/>
        </w:rPr>
      </w:pPr>
      <w:ins w:id="2865" w:author="Unknown">
        <w:r>
          <w:t>Frame Name and Frame Target</w:t>
        </w:r>
      </w:ins>
    </w:p>
    <w:p w:rsidR="006F3CEE" w:rsidRDefault="006F3CEE" w:rsidP="006F3CEE">
      <w:pPr>
        <w:pStyle w:val="NormalWeb"/>
        <w:rPr>
          <w:ins w:id="2866" w:author="Unknown"/>
        </w:rPr>
      </w:pPr>
      <w:ins w:id="2867" w:author="Unknown">
        <w:r>
          <w:t xml:space="preserve">How nice would it be to make each menu link load into the content page? We do this by naming each frame and setting the correct </w:t>
        </w:r>
        <w:r>
          <w:rPr>
            <w:i/>
            <w:iCs/>
          </w:rPr>
          <w:t>base target</w:t>
        </w:r>
        <w:r>
          <w:t xml:space="preserve"> inside "menu.html".</w:t>
        </w:r>
      </w:ins>
    </w:p>
    <w:p w:rsidR="006F3CEE" w:rsidRDefault="006F3CEE" w:rsidP="006F3CEE">
      <w:pPr>
        <w:pStyle w:val="Heading2"/>
        <w:rPr>
          <w:ins w:id="2868" w:author="Unknown"/>
        </w:rPr>
      </w:pPr>
      <w:ins w:id="2869" w:author="Unknown">
        <w:r>
          <w:t>HTML Code:</w:t>
        </w:r>
      </w:ins>
    </w:p>
    <w:p w:rsidR="006F3CEE" w:rsidRDefault="006F3CEE" w:rsidP="006F3CEE">
      <w:pPr>
        <w:pStyle w:val="HTMLPreformatted"/>
        <w:rPr>
          <w:ins w:id="2870" w:author="Unknown"/>
        </w:rPr>
      </w:pPr>
      <w:ins w:id="2871" w:author="Unknown">
        <w:r>
          <w:t>&lt;</w:t>
        </w:r>
        <w:proofErr w:type="gramStart"/>
        <w:r>
          <w:t>html</w:t>
        </w:r>
        <w:proofErr w:type="gramEnd"/>
        <w:r>
          <w:t>&gt;</w:t>
        </w:r>
      </w:ins>
    </w:p>
    <w:p w:rsidR="006F3CEE" w:rsidRDefault="006F3CEE" w:rsidP="006F3CEE">
      <w:pPr>
        <w:pStyle w:val="HTMLPreformatted"/>
        <w:rPr>
          <w:ins w:id="2872" w:author="Unknown"/>
        </w:rPr>
      </w:pPr>
      <w:ins w:id="2873" w:author="Unknown">
        <w:r>
          <w:t xml:space="preserve">  &lt;</w:t>
        </w:r>
        <w:proofErr w:type="gramStart"/>
        <w:r>
          <w:t>body</w:t>
        </w:r>
        <w:proofErr w:type="gramEnd"/>
        <w:r>
          <w:t>&gt;</w:t>
        </w:r>
      </w:ins>
    </w:p>
    <w:p w:rsidR="006F3CEE" w:rsidRDefault="006F3CEE" w:rsidP="006F3CEE">
      <w:pPr>
        <w:pStyle w:val="HTMLPreformatted"/>
        <w:rPr>
          <w:ins w:id="2874" w:author="Unknown"/>
        </w:rPr>
      </w:pPr>
      <w:ins w:id="2875" w:author="Unknown">
        <w:r>
          <w:t xml:space="preserve">    &lt;frameset rows="</w:t>
        </w:r>
        <w:proofErr w:type="gramStart"/>
        <w:r>
          <w:t>20%</w:t>
        </w:r>
        <w:proofErr w:type="gramEnd"/>
        <w:r>
          <w:t>,*"&gt;</w:t>
        </w:r>
      </w:ins>
    </w:p>
    <w:p w:rsidR="006F3CEE" w:rsidRDefault="006F3CEE" w:rsidP="006F3CEE">
      <w:pPr>
        <w:pStyle w:val="HTMLPreformatted"/>
        <w:rPr>
          <w:ins w:id="2876" w:author="Unknown"/>
        </w:rPr>
      </w:pPr>
      <w:ins w:id="2877" w:author="Unknown">
        <w:r>
          <w:t xml:space="preserve">      &lt;frame name="title" </w:t>
        </w:r>
        <w:proofErr w:type="spellStart"/>
        <w:r>
          <w:t>src</w:t>
        </w:r>
        <w:proofErr w:type="spellEnd"/>
        <w:r>
          <w:t>="title.html"&gt;</w:t>
        </w:r>
      </w:ins>
    </w:p>
    <w:p w:rsidR="006F3CEE" w:rsidRDefault="006F3CEE" w:rsidP="006F3CEE">
      <w:pPr>
        <w:pStyle w:val="HTMLPreformatted"/>
        <w:rPr>
          <w:ins w:id="2878" w:author="Unknown"/>
        </w:rPr>
      </w:pPr>
      <w:ins w:id="2879" w:author="Unknown">
        <w:r>
          <w:t xml:space="preserve">      &lt;frameset cols="</w:t>
        </w:r>
        <w:proofErr w:type="gramStart"/>
        <w:r>
          <w:t>30%</w:t>
        </w:r>
        <w:proofErr w:type="gramEnd"/>
        <w:r>
          <w:t>,*"&gt;</w:t>
        </w:r>
      </w:ins>
    </w:p>
    <w:p w:rsidR="006F3CEE" w:rsidRDefault="006F3CEE" w:rsidP="006F3CEE">
      <w:pPr>
        <w:pStyle w:val="HTMLPreformatted"/>
        <w:rPr>
          <w:ins w:id="2880" w:author="Unknown"/>
        </w:rPr>
      </w:pPr>
      <w:ins w:id="2881" w:author="Unknown">
        <w:r>
          <w:t xml:space="preserve">        &lt;frame name="menu" </w:t>
        </w:r>
        <w:proofErr w:type="spellStart"/>
        <w:r>
          <w:t>src</w:t>
        </w:r>
        <w:proofErr w:type="spellEnd"/>
        <w:r>
          <w:t>="menu.html"&gt;</w:t>
        </w:r>
      </w:ins>
    </w:p>
    <w:p w:rsidR="006F3CEE" w:rsidRDefault="006F3CEE" w:rsidP="006F3CEE">
      <w:pPr>
        <w:pStyle w:val="HTMLPreformatted"/>
        <w:rPr>
          <w:ins w:id="2882" w:author="Unknown"/>
        </w:rPr>
      </w:pPr>
      <w:ins w:id="2883" w:author="Unknown">
        <w:r>
          <w:t xml:space="preserve">        &lt;name="content" </w:t>
        </w:r>
        <w:proofErr w:type="spellStart"/>
        <w:r>
          <w:t>src</w:t>
        </w:r>
        <w:proofErr w:type="spellEnd"/>
        <w:r>
          <w:t>="content.html"&gt;</w:t>
        </w:r>
      </w:ins>
    </w:p>
    <w:p w:rsidR="006F3CEE" w:rsidRDefault="006F3CEE" w:rsidP="006F3CEE">
      <w:pPr>
        <w:pStyle w:val="HTMLPreformatted"/>
        <w:rPr>
          <w:ins w:id="2884" w:author="Unknown"/>
        </w:rPr>
      </w:pPr>
      <w:ins w:id="2885" w:author="Unknown">
        <w:r>
          <w:t xml:space="preserve">      &lt;/frameset&gt;</w:t>
        </w:r>
      </w:ins>
    </w:p>
    <w:p w:rsidR="006F3CEE" w:rsidRDefault="006F3CEE" w:rsidP="006F3CEE">
      <w:pPr>
        <w:pStyle w:val="HTMLPreformatted"/>
        <w:rPr>
          <w:ins w:id="2886" w:author="Unknown"/>
        </w:rPr>
      </w:pPr>
      <w:ins w:id="2887" w:author="Unknown">
        <w:r>
          <w:t xml:space="preserve">    &lt;/frameset&gt;</w:t>
        </w:r>
      </w:ins>
    </w:p>
    <w:p w:rsidR="006F3CEE" w:rsidRDefault="006F3CEE" w:rsidP="006F3CEE">
      <w:pPr>
        <w:pStyle w:val="HTMLPreformatted"/>
        <w:rPr>
          <w:ins w:id="2888" w:author="Unknown"/>
        </w:rPr>
      </w:pPr>
      <w:ins w:id="2889" w:author="Unknown">
        <w:r>
          <w:t xml:space="preserve">  &lt;/body&gt;</w:t>
        </w:r>
      </w:ins>
    </w:p>
    <w:p w:rsidR="006F3CEE" w:rsidRDefault="006F3CEE" w:rsidP="006F3CEE">
      <w:pPr>
        <w:pStyle w:val="HTMLPreformatted"/>
        <w:rPr>
          <w:ins w:id="2890" w:author="Unknown"/>
        </w:rPr>
      </w:pPr>
      <w:ins w:id="2891" w:author="Unknown">
        <w:r>
          <w:t>&lt;/html&gt;</w:t>
        </w:r>
      </w:ins>
    </w:p>
    <w:p w:rsidR="006F3CEE" w:rsidRDefault="006F3CEE" w:rsidP="006F3CEE">
      <w:pPr>
        <w:pStyle w:val="Heading2"/>
        <w:rPr>
          <w:ins w:id="2892" w:author="Unknown"/>
        </w:rPr>
      </w:pPr>
      <w:ins w:id="2893" w:author="Unknown">
        <w:r>
          <w:t>HTML Code:</w:t>
        </w:r>
      </w:ins>
    </w:p>
    <w:p w:rsidR="006F3CEE" w:rsidRDefault="006F3CEE" w:rsidP="006F3CEE">
      <w:pPr>
        <w:pStyle w:val="HTMLPreformatted"/>
        <w:rPr>
          <w:ins w:id="2894" w:author="Unknown"/>
        </w:rPr>
      </w:pPr>
      <w:ins w:id="2895" w:author="Unknown">
        <w:r>
          <w:t>&lt;</w:t>
        </w:r>
        <w:proofErr w:type="gramStart"/>
        <w:r>
          <w:t>html</w:t>
        </w:r>
        <w:proofErr w:type="gramEnd"/>
        <w:r>
          <w:t>&gt;</w:t>
        </w:r>
      </w:ins>
    </w:p>
    <w:p w:rsidR="006F3CEE" w:rsidRDefault="006F3CEE" w:rsidP="006F3CEE">
      <w:pPr>
        <w:pStyle w:val="HTMLPreformatted"/>
        <w:rPr>
          <w:ins w:id="2896" w:author="Unknown"/>
        </w:rPr>
      </w:pPr>
      <w:ins w:id="2897" w:author="Unknown">
        <w:r>
          <w:t xml:space="preserve">  &lt;</w:t>
        </w:r>
        <w:proofErr w:type="gramStart"/>
        <w:r>
          <w:t>head</w:t>
        </w:r>
        <w:proofErr w:type="gramEnd"/>
        <w:r>
          <w:t>&gt;</w:t>
        </w:r>
      </w:ins>
    </w:p>
    <w:p w:rsidR="006F3CEE" w:rsidRDefault="006F3CEE" w:rsidP="006F3CEE">
      <w:pPr>
        <w:pStyle w:val="HTMLPreformatted"/>
        <w:rPr>
          <w:ins w:id="2898" w:author="Unknown"/>
        </w:rPr>
      </w:pPr>
      <w:ins w:id="2899" w:author="Unknown">
        <w:r>
          <w:t xml:space="preserve">    &lt;base target="content"&gt;</w:t>
        </w:r>
      </w:ins>
    </w:p>
    <w:p w:rsidR="006F3CEE" w:rsidRDefault="006F3CEE" w:rsidP="006F3CEE">
      <w:pPr>
        <w:pStyle w:val="HTMLPreformatted"/>
        <w:rPr>
          <w:ins w:id="2900" w:author="Unknown"/>
        </w:rPr>
      </w:pPr>
      <w:ins w:id="2901" w:author="Unknown">
        <w:r>
          <w:t xml:space="preserve">  &lt;/head&gt;</w:t>
        </w:r>
      </w:ins>
    </w:p>
    <w:p w:rsidR="006F3CEE" w:rsidRDefault="006F3CEE" w:rsidP="006F3CEE">
      <w:pPr>
        <w:pStyle w:val="HTMLPreformatted"/>
        <w:rPr>
          <w:ins w:id="2902" w:author="Unknown"/>
        </w:rPr>
      </w:pPr>
      <w:ins w:id="2903" w:author="Unknown">
        <w:r>
          <w:t xml:space="preserve">  &lt;</w:t>
        </w:r>
        <w:proofErr w:type="gramStart"/>
        <w:r>
          <w:t>body</w:t>
        </w:r>
        <w:proofErr w:type="gramEnd"/>
        <w:r>
          <w:t>&gt;</w:t>
        </w:r>
      </w:ins>
    </w:p>
    <w:p w:rsidR="006F3CEE" w:rsidRDefault="006F3CEE" w:rsidP="006F3CEE">
      <w:pPr>
        <w:pStyle w:val="HTMLPreformatted"/>
        <w:rPr>
          <w:ins w:id="2904" w:author="Unknown"/>
        </w:rPr>
      </w:pPr>
      <w:ins w:id="2905" w:author="Unknown">
        <w:r>
          <w:t xml:space="preserve">    </w:t>
        </w:r>
        <w:proofErr w:type="gramStart"/>
        <w:r>
          <w:t>&lt;!--</w:t>
        </w:r>
        <w:proofErr w:type="gramEnd"/>
        <w:r>
          <w:t xml:space="preserve"> Content Goes Here --&gt;</w:t>
        </w:r>
      </w:ins>
    </w:p>
    <w:p w:rsidR="006F3CEE" w:rsidRDefault="006F3CEE" w:rsidP="006F3CEE">
      <w:pPr>
        <w:pStyle w:val="HTMLPreformatted"/>
        <w:rPr>
          <w:ins w:id="2906" w:author="Unknown"/>
        </w:rPr>
      </w:pPr>
      <w:ins w:id="2907" w:author="Unknown">
        <w:r>
          <w:t xml:space="preserve">  &lt;/body&gt;</w:t>
        </w:r>
      </w:ins>
    </w:p>
    <w:p w:rsidR="006F3CEE" w:rsidRDefault="006F3CEE" w:rsidP="006F3CEE">
      <w:pPr>
        <w:pStyle w:val="HTMLPreformatted"/>
        <w:rPr>
          <w:ins w:id="2908" w:author="Unknown"/>
        </w:rPr>
      </w:pPr>
      <w:ins w:id="2909" w:author="Unknown">
        <w:r>
          <w:t>&lt;/html&gt;</w:t>
        </w:r>
      </w:ins>
    </w:p>
    <w:p w:rsidR="006F3CEE" w:rsidRDefault="006F3CEE" w:rsidP="006F3CEE">
      <w:pPr>
        <w:pStyle w:val="Heading2"/>
        <w:rPr>
          <w:ins w:id="2910" w:author="Unknown"/>
        </w:rPr>
      </w:pPr>
      <w:ins w:id="2911" w:author="Unknown">
        <w:r>
          <w:t>Frame Target:</w:t>
        </w:r>
      </w:ins>
    </w:p>
    <w:p w:rsidR="006F3CEE" w:rsidRDefault="006F3CEE" w:rsidP="006F3CEE">
      <w:pPr>
        <w:rPr>
          <w:ins w:id="2912" w:author="Unknown"/>
        </w:rPr>
      </w:pPr>
      <w:ins w:id="2913" w:author="Unknown">
        <w:r>
          <w:t xml:space="preserve">Here's the Visual: </w:t>
        </w:r>
        <w:r w:rsidR="000419BE">
          <w:fldChar w:fldCharType="begin"/>
        </w:r>
        <w:r>
          <w:instrText xml:space="preserve"> HYPERLINK "http://www.tizag.com/pics/htmlT/frameindex-target.html" </w:instrText>
        </w:r>
        <w:r w:rsidR="000419BE">
          <w:fldChar w:fldCharType="separate"/>
        </w:r>
        <w:r>
          <w:rPr>
            <w:rStyle w:val="Hyperlink"/>
          </w:rPr>
          <w:t>Visual</w:t>
        </w:r>
        <w:r w:rsidR="000419BE">
          <w:fldChar w:fldCharType="end"/>
        </w:r>
        <w:r>
          <w:t xml:space="preserve"> </w:t>
        </w:r>
      </w:ins>
    </w:p>
    <w:p w:rsidR="006F3CEE" w:rsidRDefault="006F3CEE" w:rsidP="006F3CEE">
      <w:pPr>
        <w:pStyle w:val="NormalWeb"/>
        <w:rPr>
          <w:ins w:id="2914" w:author="Unknown"/>
        </w:rPr>
      </w:pPr>
      <w:ins w:id="2915" w:author="Unknown">
        <w:r>
          <w:t>We first named the content frame "content" on our frame page, and then we set the base target inside "menu.html" to point to that frame. Our frame page is now a perfectly functional menu and content layout!</w:t>
        </w:r>
      </w:ins>
    </w:p>
    <w:p w:rsidR="006F3CEE" w:rsidRDefault="006F3CEE" w:rsidP="006F3CEE">
      <w:pPr>
        <w:pStyle w:val="Heading1"/>
        <w:rPr>
          <w:ins w:id="2916" w:author="Unknown"/>
        </w:rPr>
      </w:pPr>
      <w:proofErr w:type="spellStart"/>
      <w:ins w:id="2917" w:author="Unknown">
        <w:r>
          <w:t>Noresize</w:t>
        </w:r>
        <w:proofErr w:type="spellEnd"/>
        <w:r>
          <w:t xml:space="preserve"> and Scrolling</w:t>
        </w:r>
      </w:ins>
    </w:p>
    <w:p w:rsidR="006F3CEE" w:rsidRDefault="006F3CEE" w:rsidP="006F3CEE">
      <w:pPr>
        <w:pStyle w:val="NormalWeb"/>
        <w:rPr>
          <w:ins w:id="2918" w:author="Unknown"/>
        </w:rPr>
      </w:pPr>
      <w:ins w:id="2919" w:author="Unknown">
        <w:r>
          <w:t xml:space="preserve">It's possible to further customize the &lt;frame&gt; tag using the </w:t>
        </w:r>
        <w:proofErr w:type="spellStart"/>
        <w:r>
          <w:rPr>
            <w:i/>
            <w:iCs/>
          </w:rPr>
          <w:t>noresize</w:t>
        </w:r>
        <w:proofErr w:type="spellEnd"/>
        <w:r>
          <w:t xml:space="preserve"> and </w:t>
        </w:r>
        <w:r>
          <w:rPr>
            <w:i/>
            <w:iCs/>
          </w:rPr>
          <w:t>scrolling</w:t>
        </w:r>
        <w:r>
          <w:t xml:space="preserve"> attributes.</w:t>
        </w:r>
      </w:ins>
    </w:p>
    <w:p w:rsidR="006F3CEE" w:rsidRDefault="006F3CEE" w:rsidP="006F3CEE">
      <w:pPr>
        <w:pStyle w:val="Heading2"/>
        <w:rPr>
          <w:ins w:id="2920" w:author="Unknown"/>
        </w:rPr>
      </w:pPr>
      <w:ins w:id="2921" w:author="Unknown">
        <w:r>
          <w:lastRenderedPageBreak/>
          <w:t>HTML Code:</w:t>
        </w:r>
      </w:ins>
    </w:p>
    <w:p w:rsidR="006F3CEE" w:rsidRDefault="006F3CEE" w:rsidP="006F3CEE">
      <w:pPr>
        <w:pStyle w:val="HTMLPreformatted"/>
        <w:rPr>
          <w:ins w:id="2922" w:author="Unknown"/>
        </w:rPr>
      </w:pPr>
      <w:ins w:id="2923" w:author="Unknown">
        <w:r>
          <w:t>&lt;</w:t>
        </w:r>
        <w:proofErr w:type="gramStart"/>
        <w:r>
          <w:t>html</w:t>
        </w:r>
        <w:proofErr w:type="gramEnd"/>
        <w:r>
          <w:t>&gt;</w:t>
        </w:r>
      </w:ins>
    </w:p>
    <w:p w:rsidR="006F3CEE" w:rsidRDefault="006F3CEE" w:rsidP="006F3CEE">
      <w:pPr>
        <w:pStyle w:val="HTMLPreformatted"/>
        <w:rPr>
          <w:ins w:id="2924" w:author="Unknown"/>
        </w:rPr>
      </w:pPr>
      <w:ins w:id="2925" w:author="Unknown">
        <w:r>
          <w:t xml:space="preserve">  &lt;</w:t>
        </w:r>
        <w:proofErr w:type="gramStart"/>
        <w:r>
          <w:t>body</w:t>
        </w:r>
        <w:proofErr w:type="gramEnd"/>
        <w:r>
          <w:t>&gt;</w:t>
        </w:r>
      </w:ins>
    </w:p>
    <w:p w:rsidR="006F3CEE" w:rsidRDefault="006F3CEE" w:rsidP="006F3CEE">
      <w:pPr>
        <w:pStyle w:val="HTMLPreformatted"/>
        <w:rPr>
          <w:ins w:id="2926" w:author="Unknown"/>
        </w:rPr>
      </w:pPr>
      <w:ins w:id="2927" w:author="Unknown">
        <w:r>
          <w:t xml:space="preserve">    &lt;frameset border="2" </w:t>
        </w:r>
        <w:proofErr w:type="spellStart"/>
        <w:r>
          <w:t>frameborder</w:t>
        </w:r>
        <w:proofErr w:type="spellEnd"/>
        <w:r>
          <w:t xml:space="preserve">="1" </w:t>
        </w:r>
        <w:proofErr w:type="spellStart"/>
        <w:r>
          <w:t>framespacing</w:t>
        </w:r>
        <w:proofErr w:type="spellEnd"/>
        <w:r>
          <w:t>="2" rows="</w:t>
        </w:r>
        <w:proofErr w:type="gramStart"/>
        <w:r>
          <w:t>20%</w:t>
        </w:r>
        <w:proofErr w:type="gramEnd"/>
        <w:r>
          <w:t>,*"&gt;</w:t>
        </w:r>
      </w:ins>
    </w:p>
    <w:p w:rsidR="006F3CEE" w:rsidRDefault="006F3CEE" w:rsidP="006F3CEE">
      <w:pPr>
        <w:pStyle w:val="HTMLPreformatted"/>
        <w:rPr>
          <w:ins w:id="2928" w:author="Unknown"/>
        </w:rPr>
      </w:pPr>
      <w:ins w:id="2929" w:author="Unknown">
        <w:r>
          <w:t xml:space="preserve">      &lt;frame </w:t>
        </w:r>
        <w:proofErr w:type="spellStart"/>
        <w:r>
          <w:t>src</w:t>
        </w:r>
        <w:proofErr w:type="spellEnd"/>
        <w:r>
          <w:t xml:space="preserve">="title.html" </w:t>
        </w:r>
        <w:proofErr w:type="spellStart"/>
        <w:r>
          <w:t>noresize</w:t>
        </w:r>
        <w:proofErr w:type="spellEnd"/>
        <w:r>
          <w:t xml:space="preserve"> scrolling="no"&gt;</w:t>
        </w:r>
      </w:ins>
    </w:p>
    <w:p w:rsidR="006F3CEE" w:rsidRDefault="006F3CEE" w:rsidP="006F3CEE">
      <w:pPr>
        <w:pStyle w:val="HTMLPreformatted"/>
        <w:rPr>
          <w:ins w:id="2930" w:author="Unknown"/>
        </w:rPr>
      </w:pPr>
      <w:ins w:id="2931" w:author="Unknown">
        <w:r>
          <w:t xml:space="preserve">      &lt;frameset border="4" </w:t>
        </w:r>
        <w:proofErr w:type="spellStart"/>
        <w:r>
          <w:t>frameborder</w:t>
        </w:r>
        <w:proofErr w:type="spellEnd"/>
        <w:r>
          <w:t xml:space="preserve">="1" </w:t>
        </w:r>
        <w:proofErr w:type="spellStart"/>
        <w:r>
          <w:t>framespacing</w:t>
        </w:r>
        <w:proofErr w:type="spellEnd"/>
        <w:r>
          <w:t>="4" cols="</w:t>
        </w:r>
        <w:proofErr w:type="gramStart"/>
        <w:r>
          <w:t>30%</w:t>
        </w:r>
        <w:proofErr w:type="gramEnd"/>
        <w:r>
          <w:t>,*"&gt;</w:t>
        </w:r>
      </w:ins>
    </w:p>
    <w:p w:rsidR="006F3CEE" w:rsidRDefault="006F3CEE" w:rsidP="006F3CEE">
      <w:pPr>
        <w:pStyle w:val="HTMLPreformatted"/>
        <w:rPr>
          <w:ins w:id="2932" w:author="Unknown"/>
        </w:rPr>
      </w:pPr>
      <w:ins w:id="2933" w:author="Unknown">
        <w:r>
          <w:t xml:space="preserve">        &lt;frame </w:t>
        </w:r>
        <w:proofErr w:type="spellStart"/>
        <w:r>
          <w:t>src</w:t>
        </w:r>
        <w:proofErr w:type="spellEnd"/>
        <w:r>
          <w:t xml:space="preserve">="menu.html" scrolling="auto" </w:t>
        </w:r>
        <w:proofErr w:type="spellStart"/>
        <w:r>
          <w:t>noresize</w:t>
        </w:r>
        <w:proofErr w:type="spellEnd"/>
        <w:r>
          <w:t>&gt;</w:t>
        </w:r>
      </w:ins>
    </w:p>
    <w:p w:rsidR="006F3CEE" w:rsidRDefault="006F3CEE" w:rsidP="006F3CEE">
      <w:pPr>
        <w:pStyle w:val="HTMLPreformatted"/>
        <w:rPr>
          <w:ins w:id="2934" w:author="Unknown"/>
        </w:rPr>
      </w:pPr>
      <w:ins w:id="2935" w:author="Unknown">
        <w:r>
          <w:t xml:space="preserve">        &lt;frame </w:t>
        </w:r>
        <w:proofErr w:type="spellStart"/>
        <w:r>
          <w:t>src</w:t>
        </w:r>
        <w:proofErr w:type="spellEnd"/>
        <w:r>
          <w:t xml:space="preserve">="content.html" scrolling="yes" </w:t>
        </w:r>
        <w:proofErr w:type="spellStart"/>
        <w:r>
          <w:t>noresize</w:t>
        </w:r>
        <w:proofErr w:type="spellEnd"/>
        <w:r>
          <w:t>&gt;</w:t>
        </w:r>
      </w:ins>
    </w:p>
    <w:p w:rsidR="006F3CEE" w:rsidRDefault="006F3CEE" w:rsidP="006F3CEE">
      <w:pPr>
        <w:pStyle w:val="HTMLPreformatted"/>
        <w:rPr>
          <w:ins w:id="2936" w:author="Unknown"/>
        </w:rPr>
      </w:pPr>
      <w:ins w:id="2937" w:author="Unknown">
        <w:r>
          <w:t xml:space="preserve">      &lt;/frameset&gt;</w:t>
        </w:r>
      </w:ins>
    </w:p>
    <w:p w:rsidR="006F3CEE" w:rsidRDefault="006F3CEE" w:rsidP="006F3CEE">
      <w:pPr>
        <w:pStyle w:val="HTMLPreformatted"/>
        <w:rPr>
          <w:ins w:id="2938" w:author="Unknown"/>
        </w:rPr>
      </w:pPr>
      <w:ins w:id="2939" w:author="Unknown">
        <w:r>
          <w:t xml:space="preserve">    &lt;/frameset&gt;</w:t>
        </w:r>
      </w:ins>
    </w:p>
    <w:p w:rsidR="006F3CEE" w:rsidRDefault="006F3CEE" w:rsidP="006F3CEE">
      <w:pPr>
        <w:pStyle w:val="HTMLPreformatted"/>
        <w:rPr>
          <w:ins w:id="2940" w:author="Unknown"/>
        </w:rPr>
      </w:pPr>
      <w:ins w:id="2941" w:author="Unknown">
        <w:r>
          <w:t xml:space="preserve">  &lt;/body&gt;</w:t>
        </w:r>
      </w:ins>
    </w:p>
    <w:p w:rsidR="006F3CEE" w:rsidRDefault="006F3CEE" w:rsidP="006F3CEE">
      <w:pPr>
        <w:pStyle w:val="HTMLPreformatted"/>
        <w:rPr>
          <w:ins w:id="2942" w:author="Unknown"/>
        </w:rPr>
      </w:pPr>
      <w:ins w:id="2943" w:author="Unknown">
        <w:r>
          <w:t>&lt;/html&gt;</w:t>
        </w:r>
      </w:ins>
    </w:p>
    <w:p w:rsidR="006F3CEE" w:rsidRDefault="006F3CEE" w:rsidP="006F3CEE">
      <w:pPr>
        <w:pStyle w:val="Heading2"/>
        <w:rPr>
          <w:ins w:id="2944" w:author="Unknown"/>
        </w:rPr>
      </w:pPr>
      <w:proofErr w:type="spellStart"/>
      <w:ins w:id="2945" w:author="Unknown">
        <w:r>
          <w:t>Noresize</w:t>
        </w:r>
        <w:proofErr w:type="spellEnd"/>
        <w:r>
          <w:t xml:space="preserve"> and Scrolling:</w:t>
        </w:r>
      </w:ins>
    </w:p>
    <w:p w:rsidR="006F3CEE" w:rsidRDefault="006F3CEE" w:rsidP="006F3CEE">
      <w:pPr>
        <w:rPr>
          <w:ins w:id="2946" w:author="Unknown"/>
        </w:rPr>
      </w:pPr>
      <w:ins w:id="2947" w:author="Unknown">
        <w:r>
          <w:t xml:space="preserve">Here's the Visual: </w:t>
        </w:r>
        <w:r w:rsidR="000419BE">
          <w:fldChar w:fldCharType="begin"/>
        </w:r>
        <w:r>
          <w:instrText xml:space="preserve"> HYPERLINK "http://www.tizag.com/pics/htmlT/frameindex3.html" </w:instrText>
        </w:r>
        <w:r w:rsidR="000419BE">
          <w:fldChar w:fldCharType="separate"/>
        </w:r>
        <w:r>
          <w:rPr>
            <w:rStyle w:val="Hyperlink"/>
          </w:rPr>
          <w:t>Visual</w:t>
        </w:r>
        <w:r w:rsidR="000419BE">
          <w:fldChar w:fldCharType="end"/>
        </w:r>
        <w:r>
          <w:t xml:space="preserve"> </w:t>
        </w:r>
      </w:ins>
    </w:p>
    <w:p w:rsidR="006F3CEE" w:rsidRDefault="006F3CEE" w:rsidP="006F3CEE">
      <w:pPr>
        <w:numPr>
          <w:ilvl w:val="0"/>
          <w:numId w:val="31"/>
        </w:numPr>
        <w:spacing w:before="100" w:beforeAutospacing="1" w:after="100" w:afterAutospacing="1" w:line="240" w:lineRule="auto"/>
        <w:rPr>
          <w:ins w:id="2948" w:author="Unknown"/>
        </w:rPr>
      </w:pPr>
      <w:proofErr w:type="spellStart"/>
      <w:proofErr w:type="gramStart"/>
      <w:ins w:id="2949" w:author="Unknown">
        <w:r>
          <w:rPr>
            <w:b/>
            <w:bCs/>
          </w:rPr>
          <w:t>noresize</w:t>
        </w:r>
        <w:proofErr w:type="spellEnd"/>
        <w:proofErr w:type="gramEnd"/>
        <w:r>
          <w:t xml:space="preserve"> - Determines whether the frames can be resized by the visitor or not. (values "true" and "false")</w:t>
        </w:r>
      </w:ins>
    </w:p>
    <w:p w:rsidR="006F3CEE" w:rsidRDefault="006F3CEE" w:rsidP="006F3CEE">
      <w:pPr>
        <w:numPr>
          <w:ilvl w:val="0"/>
          <w:numId w:val="31"/>
        </w:numPr>
        <w:spacing w:before="100" w:beforeAutospacing="1" w:after="100" w:afterAutospacing="1" w:line="240" w:lineRule="auto"/>
        <w:rPr>
          <w:ins w:id="2950" w:author="Unknown"/>
        </w:rPr>
      </w:pPr>
      <w:ins w:id="2951" w:author="Unknown">
        <w:r>
          <w:rPr>
            <w:b/>
            <w:bCs/>
          </w:rPr>
          <w:t>scrolling</w:t>
        </w:r>
        <w:r>
          <w:t xml:space="preserve"> - Determines whether scrolling is allowed in the frame or not (values "true" and "false")</w:t>
        </w:r>
      </w:ins>
    </w:p>
    <w:p w:rsidR="006F3CEE" w:rsidRDefault="006F3CEE" w:rsidP="006F3CEE">
      <w:pPr>
        <w:pStyle w:val="NormalWeb"/>
        <w:rPr>
          <w:ins w:id="2952" w:author="Unknown"/>
        </w:rPr>
      </w:pPr>
      <w:ins w:id="2953" w:author="Unknown">
        <w:r>
          <w:t xml:space="preserve">We set the scrolling for our content frame to "yes" to ensure our visitors will be able to scroll if the content goes off the screen. We also set the scrolling for our title banner to no, because it </w:t>
        </w:r>
        <w:proofErr w:type="gramStart"/>
        <w:r>
          <w:t>does</w:t>
        </w:r>
        <w:proofErr w:type="gramEnd"/>
        <w:r>
          <w:t xml:space="preserve"> not make sense to have a scrollbar appear in the title frame.</w:t>
        </w:r>
      </w:ins>
    </w:p>
    <w:p w:rsidR="006F3CEE" w:rsidRDefault="006F3CEE" w:rsidP="006F3CEE">
      <w:pPr>
        <w:pStyle w:val="Heading1"/>
      </w:pPr>
      <w:r>
        <w:t>HTML Character Entities</w:t>
      </w:r>
    </w:p>
    <w:p w:rsidR="006F3CEE" w:rsidRDefault="006F3CEE" w:rsidP="006F3CEE">
      <w:pPr>
        <w:pStyle w:val="NormalWeb"/>
      </w:pPr>
      <w:r>
        <w:t>An "entity" is a fancy term for a symbol. Several symbols, such as copyright, trademark, or foreign cash symbols, exist on your standard keyboard, so you need to display these characters using a different method.</w:t>
      </w:r>
    </w:p>
    <w:p w:rsidR="006F3CEE" w:rsidRDefault="000419BE" w:rsidP="006F3CEE">
      <w:pPr>
        <w:jc w:val="center"/>
        <w:rPr>
          <w:ins w:id="2954" w:author="Unknown"/>
        </w:rPr>
      </w:pPr>
      <w:ins w:id="2955" w:author="Unknown">
        <w:r>
          <w:fldChar w:fldCharType="begin"/>
        </w:r>
        <w:r w:rsidR="006F3CEE">
          <w:instrText xml:space="preserve"> HYPERLINK "http://www.tizag.com/about/advertise.php" </w:instrText>
        </w:r>
        <w:r>
          <w:fldChar w:fldCharType="separate"/>
        </w:r>
        <w:r w:rsidR="006F3CEE">
          <w:rPr>
            <w:rStyle w:val="Hyperlink"/>
            <w:b/>
            <w:bCs/>
          </w:rPr>
          <w:t>Advertise on Tizag.com</w:t>
        </w:r>
        <w:r>
          <w:fldChar w:fldCharType="end"/>
        </w:r>
        <w:r w:rsidR="006F3CEE">
          <w:t xml:space="preserve"> </w:t>
        </w:r>
      </w:ins>
    </w:p>
    <w:p w:rsidR="006F3CEE" w:rsidRDefault="006F3CEE" w:rsidP="006F3CEE">
      <w:pPr>
        <w:pStyle w:val="NormalWeb"/>
        <w:rPr>
          <w:ins w:id="2956" w:author="Unknown"/>
        </w:rPr>
      </w:pPr>
      <w:ins w:id="2957" w:author="Unknown">
        <w:r>
          <w:t>There are three parts to every entity.</w:t>
        </w:r>
      </w:ins>
    </w:p>
    <w:p w:rsidR="006F3CEE" w:rsidRDefault="006F3CEE" w:rsidP="006F3CEE">
      <w:pPr>
        <w:numPr>
          <w:ilvl w:val="0"/>
          <w:numId w:val="32"/>
        </w:numPr>
        <w:spacing w:before="100" w:beforeAutospacing="1" w:after="100" w:afterAutospacing="1" w:line="240" w:lineRule="auto"/>
        <w:rPr>
          <w:ins w:id="2958" w:author="Unknown"/>
        </w:rPr>
      </w:pPr>
      <w:ins w:id="2959" w:author="Unknown">
        <w:r>
          <w:t>Each begins with a ampersand - &amp;</w:t>
        </w:r>
      </w:ins>
    </w:p>
    <w:p w:rsidR="006F3CEE" w:rsidRDefault="006F3CEE" w:rsidP="006F3CEE">
      <w:pPr>
        <w:numPr>
          <w:ilvl w:val="0"/>
          <w:numId w:val="32"/>
        </w:numPr>
        <w:spacing w:before="100" w:beforeAutospacing="1" w:after="100" w:afterAutospacing="1" w:line="240" w:lineRule="auto"/>
        <w:rPr>
          <w:ins w:id="2960" w:author="Unknown"/>
        </w:rPr>
      </w:pPr>
      <w:ins w:id="2961" w:author="Unknown">
        <w:r>
          <w:t>Then the entities name - copy</w:t>
        </w:r>
      </w:ins>
    </w:p>
    <w:p w:rsidR="006F3CEE" w:rsidRDefault="006F3CEE" w:rsidP="006F3CEE">
      <w:pPr>
        <w:numPr>
          <w:ilvl w:val="0"/>
          <w:numId w:val="32"/>
        </w:numPr>
        <w:spacing w:before="100" w:beforeAutospacing="1" w:after="100" w:afterAutospacing="1" w:line="240" w:lineRule="auto"/>
        <w:rPr>
          <w:ins w:id="2962" w:author="Unknown"/>
        </w:rPr>
      </w:pPr>
      <w:ins w:id="2963" w:author="Unknown">
        <w:r>
          <w:t>And finally a semicolon - ;</w:t>
        </w:r>
      </w:ins>
    </w:p>
    <w:p w:rsidR="006F3CEE" w:rsidRDefault="006F3CEE" w:rsidP="006F3CEE">
      <w:pPr>
        <w:pStyle w:val="Heading2"/>
        <w:rPr>
          <w:ins w:id="2964" w:author="Unknown"/>
        </w:rPr>
      </w:pPr>
      <w:ins w:id="2965" w:author="Unknown">
        <w:r>
          <w:t>Copyright:</w:t>
        </w:r>
      </w:ins>
    </w:p>
    <w:p w:rsidR="006F3CEE" w:rsidRDefault="006F3CEE" w:rsidP="006F3CEE">
      <w:pPr>
        <w:rPr>
          <w:ins w:id="2966" w:author="Unknown"/>
        </w:rPr>
      </w:pPr>
      <w:ins w:id="2967" w:author="Unknown">
        <w:r>
          <w:t xml:space="preserve">Combine &amp;copy; to make - © - Copyright symbol. </w:t>
        </w:r>
      </w:ins>
    </w:p>
    <w:p w:rsidR="006F3CEE" w:rsidRDefault="006F3CEE" w:rsidP="006F3CEE">
      <w:pPr>
        <w:pStyle w:val="NormalWeb"/>
        <w:rPr>
          <w:ins w:id="2968" w:author="Unknown"/>
        </w:rPr>
      </w:pPr>
      <w:ins w:id="2969" w:author="Unknown">
        <w:r>
          <w:t>Expect complications if you forget to include all three parts of an entity.</w:t>
        </w:r>
      </w:ins>
    </w:p>
    <w:p w:rsidR="006F3CEE" w:rsidRDefault="006F3CEE" w:rsidP="006F3CEE">
      <w:pPr>
        <w:pStyle w:val="Heading2"/>
        <w:rPr>
          <w:ins w:id="2970" w:author="Unknown"/>
        </w:rPr>
      </w:pPr>
      <w:ins w:id="2971" w:author="Unknown">
        <w:r>
          <w:t>More Entities:</w:t>
        </w:r>
      </w:ins>
    </w:p>
    <w:tbl>
      <w:tblPr>
        <w:tblW w:w="6000" w:type="dxa"/>
        <w:tblCellSpacing w:w="15" w:type="dxa"/>
        <w:tblCellMar>
          <w:top w:w="15" w:type="dxa"/>
          <w:left w:w="15" w:type="dxa"/>
          <w:bottom w:w="15" w:type="dxa"/>
          <w:right w:w="15" w:type="dxa"/>
        </w:tblCellMar>
        <w:tblLook w:val="04A0"/>
      </w:tblPr>
      <w:tblGrid>
        <w:gridCol w:w="366"/>
        <w:gridCol w:w="3628"/>
        <w:gridCol w:w="351"/>
        <w:gridCol w:w="1655"/>
      </w:tblGrid>
      <w:tr w:rsidR="006F3CEE" w:rsidTr="006F3CEE">
        <w:trPr>
          <w:tblCellSpacing w:w="15" w:type="dxa"/>
        </w:trPr>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Cent</w:t>
            </w:r>
          </w:p>
        </w:tc>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&amp;cent;</w:t>
            </w:r>
          </w:p>
        </w:tc>
      </w:tr>
      <w:tr w:rsidR="006F3CEE" w:rsidTr="006F3CEE">
        <w:trPr>
          <w:tblCellSpacing w:w="15" w:type="dxa"/>
        </w:trPr>
        <w:tc>
          <w:tcPr>
            <w:tcW w:w="0" w:type="auto"/>
            <w:vAlign w:val="center"/>
            <w:hideMark/>
          </w:tcPr>
          <w:p w:rsidR="006F3CEE" w:rsidRDefault="006F3CEE">
            <w:pPr>
              <w:rPr>
                <w:sz w:val="24"/>
                <w:szCs w:val="24"/>
              </w:rPr>
            </w:pPr>
            <w:r>
              <w:lastRenderedPageBreak/>
              <w:t>£</w:t>
            </w:r>
          </w:p>
        </w:tc>
        <w:tc>
          <w:tcPr>
            <w:tcW w:w="0" w:type="auto"/>
            <w:vAlign w:val="center"/>
            <w:hideMark/>
          </w:tcPr>
          <w:p w:rsidR="006F3CEE" w:rsidRDefault="006F3CEE">
            <w:pPr>
              <w:rPr>
                <w:sz w:val="24"/>
                <w:szCs w:val="24"/>
              </w:rPr>
            </w:pPr>
            <w:r>
              <w:t>English Pound</w:t>
            </w:r>
          </w:p>
        </w:tc>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&amp;pound;</w:t>
            </w:r>
          </w:p>
        </w:tc>
      </w:tr>
      <w:tr w:rsidR="006F3CEE" w:rsidTr="006F3CEE">
        <w:trPr>
          <w:tblCellSpacing w:w="15" w:type="dxa"/>
        </w:trPr>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Currency</w:t>
            </w:r>
          </w:p>
        </w:tc>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&amp;</w:t>
            </w:r>
            <w:proofErr w:type="spellStart"/>
            <w:r>
              <w:t>curren</w:t>
            </w:r>
            <w:proofErr w:type="spellEnd"/>
            <w:r>
              <w:t>;</w:t>
            </w:r>
          </w:p>
        </w:tc>
      </w:tr>
      <w:tr w:rsidR="006F3CEE" w:rsidTr="006F3CEE">
        <w:trPr>
          <w:tblCellSpacing w:w="15" w:type="dxa"/>
        </w:trPr>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Yen</w:t>
            </w:r>
          </w:p>
        </w:tc>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&amp;yen;</w:t>
            </w:r>
          </w:p>
        </w:tc>
      </w:tr>
      <w:tr w:rsidR="006F3CEE" w:rsidTr="006F3CEE">
        <w:trPr>
          <w:tblCellSpacing w:w="15" w:type="dxa"/>
        </w:trPr>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Registered Trademark</w:t>
            </w:r>
          </w:p>
        </w:tc>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&amp;</w:t>
            </w:r>
            <w:proofErr w:type="spellStart"/>
            <w:r>
              <w:t>reg</w:t>
            </w:r>
            <w:proofErr w:type="spellEnd"/>
            <w:r>
              <w:t>;</w:t>
            </w:r>
          </w:p>
        </w:tc>
      </w:tr>
      <w:tr w:rsidR="006F3CEE" w:rsidTr="006F3CEE">
        <w:trPr>
          <w:tblCellSpacing w:w="15" w:type="dxa"/>
        </w:trPr>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Degree(s)</w:t>
            </w:r>
          </w:p>
        </w:tc>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&amp;deg;</w:t>
            </w:r>
          </w:p>
        </w:tc>
      </w:tr>
      <w:tr w:rsidR="006F3CEE" w:rsidTr="006F3CEE">
        <w:trPr>
          <w:tblCellSpacing w:w="15" w:type="dxa"/>
        </w:trPr>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Plus or Minus</w:t>
            </w:r>
          </w:p>
        </w:tc>
        <w:tc>
          <w:tcPr>
            <w:tcW w:w="0" w:type="auto"/>
            <w:vAlign w:val="center"/>
            <w:hideMark/>
          </w:tcPr>
          <w:p w:rsidR="006F3CEE" w:rsidRDefault="006F3CEE">
            <w:pPr>
              <w:rPr>
                <w:sz w:val="24"/>
                <w:szCs w:val="24"/>
              </w:rPr>
            </w:pPr>
            <w:r>
              <w:t>±</w:t>
            </w:r>
          </w:p>
        </w:tc>
        <w:tc>
          <w:tcPr>
            <w:tcW w:w="0" w:type="auto"/>
            <w:vAlign w:val="center"/>
            <w:hideMark/>
          </w:tcPr>
          <w:p w:rsidR="006F3CEE" w:rsidRDefault="006F3CEE">
            <w:pPr>
              <w:rPr>
                <w:sz w:val="24"/>
                <w:szCs w:val="24"/>
              </w:rPr>
            </w:pPr>
            <w:r>
              <w:t>&amp;</w:t>
            </w:r>
            <w:proofErr w:type="spellStart"/>
            <w:r>
              <w:t>plusmn</w:t>
            </w:r>
            <w:proofErr w:type="spellEnd"/>
            <w:r>
              <w:t>;</w:t>
            </w:r>
          </w:p>
        </w:tc>
      </w:tr>
      <w:tr w:rsidR="006F3CEE" w:rsidTr="006F3CEE">
        <w:trPr>
          <w:tblCellSpacing w:w="15" w:type="dxa"/>
        </w:trPr>
        <w:tc>
          <w:tcPr>
            <w:tcW w:w="0" w:type="auto"/>
            <w:vAlign w:val="center"/>
            <w:hideMark/>
          </w:tcPr>
          <w:p w:rsidR="006F3CEE" w:rsidRDefault="006F3CEE">
            <w:pPr>
              <w:rPr>
                <w:sz w:val="24"/>
                <w:szCs w:val="24"/>
              </w:rPr>
            </w:pPr>
            <w:r>
              <w:t>¼</w:t>
            </w:r>
          </w:p>
        </w:tc>
        <w:tc>
          <w:tcPr>
            <w:tcW w:w="0" w:type="auto"/>
            <w:vAlign w:val="center"/>
            <w:hideMark/>
          </w:tcPr>
          <w:p w:rsidR="006F3CEE" w:rsidRDefault="006F3CEE">
            <w:pPr>
              <w:rPr>
                <w:sz w:val="24"/>
                <w:szCs w:val="24"/>
              </w:rPr>
            </w:pPr>
            <w:r>
              <w:t>¼ Fraction</w:t>
            </w:r>
          </w:p>
        </w:tc>
        <w:tc>
          <w:tcPr>
            <w:tcW w:w="0" w:type="auto"/>
            <w:vAlign w:val="center"/>
            <w:hideMark/>
          </w:tcPr>
          <w:p w:rsidR="006F3CEE" w:rsidRDefault="006F3CEE">
            <w:pPr>
              <w:rPr>
                <w:sz w:val="24"/>
                <w:szCs w:val="24"/>
              </w:rPr>
            </w:pPr>
            <w:r>
              <w:t>¼</w:t>
            </w:r>
          </w:p>
        </w:tc>
        <w:tc>
          <w:tcPr>
            <w:tcW w:w="0" w:type="auto"/>
            <w:vAlign w:val="center"/>
            <w:hideMark/>
          </w:tcPr>
          <w:p w:rsidR="006F3CEE" w:rsidRDefault="006F3CEE">
            <w:pPr>
              <w:rPr>
                <w:sz w:val="24"/>
                <w:szCs w:val="24"/>
              </w:rPr>
            </w:pPr>
            <w:r>
              <w:t>&amp;frac14;</w:t>
            </w:r>
          </w:p>
        </w:tc>
      </w:tr>
      <w:tr w:rsidR="006F3CEE" w:rsidTr="006F3CEE">
        <w:trPr>
          <w:tblCellSpacing w:w="15" w:type="dxa"/>
        </w:trPr>
        <w:tc>
          <w:tcPr>
            <w:tcW w:w="0" w:type="auto"/>
            <w:vAlign w:val="center"/>
            <w:hideMark/>
          </w:tcPr>
          <w:p w:rsidR="006F3CEE" w:rsidRDefault="006F3CEE">
            <w:pPr>
              <w:rPr>
                <w:sz w:val="24"/>
                <w:szCs w:val="24"/>
              </w:rPr>
            </w:pPr>
            <w:r>
              <w:t>½</w:t>
            </w:r>
          </w:p>
        </w:tc>
        <w:tc>
          <w:tcPr>
            <w:tcW w:w="0" w:type="auto"/>
            <w:vAlign w:val="center"/>
            <w:hideMark/>
          </w:tcPr>
          <w:p w:rsidR="006F3CEE" w:rsidRDefault="006F3CEE">
            <w:pPr>
              <w:rPr>
                <w:sz w:val="24"/>
                <w:szCs w:val="24"/>
              </w:rPr>
            </w:pPr>
            <w:r>
              <w:t>½ Fraction</w:t>
            </w:r>
          </w:p>
        </w:tc>
        <w:tc>
          <w:tcPr>
            <w:tcW w:w="0" w:type="auto"/>
            <w:vAlign w:val="center"/>
            <w:hideMark/>
          </w:tcPr>
          <w:p w:rsidR="006F3CEE" w:rsidRDefault="006F3CEE">
            <w:pPr>
              <w:rPr>
                <w:sz w:val="24"/>
                <w:szCs w:val="24"/>
              </w:rPr>
            </w:pPr>
            <w:r>
              <w:t>½</w:t>
            </w:r>
          </w:p>
        </w:tc>
        <w:tc>
          <w:tcPr>
            <w:tcW w:w="0" w:type="auto"/>
            <w:vAlign w:val="center"/>
            <w:hideMark/>
          </w:tcPr>
          <w:p w:rsidR="006F3CEE" w:rsidRDefault="006F3CEE">
            <w:pPr>
              <w:rPr>
                <w:sz w:val="24"/>
                <w:szCs w:val="24"/>
              </w:rPr>
            </w:pPr>
            <w:r>
              <w:t>&amp;frac12;</w:t>
            </w:r>
          </w:p>
        </w:tc>
      </w:tr>
      <w:tr w:rsidR="006F3CEE" w:rsidTr="006F3CEE">
        <w:trPr>
          <w:tblCellSpacing w:w="15" w:type="dxa"/>
        </w:trPr>
        <w:tc>
          <w:tcPr>
            <w:tcW w:w="0" w:type="auto"/>
            <w:vAlign w:val="center"/>
            <w:hideMark/>
          </w:tcPr>
          <w:p w:rsidR="006F3CEE" w:rsidRDefault="006F3CEE">
            <w:pPr>
              <w:rPr>
                <w:sz w:val="24"/>
                <w:szCs w:val="24"/>
              </w:rPr>
            </w:pPr>
            <w:r>
              <w:t>¾</w:t>
            </w:r>
          </w:p>
        </w:tc>
        <w:tc>
          <w:tcPr>
            <w:tcW w:w="0" w:type="auto"/>
            <w:vAlign w:val="center"/>
            <w:hideMark/>
          </w:tcPr>
          <w:p w:rsidR="006F3CEE" w:rsidRDefault="006F3CEE">
            <w:pPr>
              <w:rPr>
                <w:sz w:val="24"/>
                <w:szCs w:val="24"/>
              </w:rPr>
            </w:pPr>
            <w:r>
              <w:t>¾ Fraction</w:t>
            </w:r>
          </w:p>
        </w:tc>
        <w:tc>
          <w:tcPr>
            <w:tcW w:w="0" w:type="auto"/>
            <w:vAlign w:val="center"/>
            <w:hideMark/>
          </w:tcPr>
          <w:p w:rsidR="006F3CEE" w:rsidRDefault="006F3CEE">
            <w:pPr>
              <w:rPr>
                <w:sz w:val="24"/>
                <w:szCs w:val="24"/>
              </w:rPr>
            </w:pPr>
            <w:r>
              <w:t>¾</w:t>
            </w:r>
          </w:p>
        </w:tc>
        <w:tc>
          <w:tcPr>
            <w:tcW w:w="0" w:type="auto"/>
            <w:vAlign w:val="center"/>
            <w:hideMark/>
          </w:tcPr>
          <w:p w:rsidR="006F3CEE" w:rsidRDefault="006F3CEE">
            <w:pPr>
              <w:rPr>
                <w:sz w:val="24"/>
                <w:szCs w:val="24"/>
              </w:rPr>
            </w:pPr>
            <w:r>
              <w:t>&amp;frac34;</w:t>
            </w:r>
          </w:p>
        </w:tc>
      </w:tr>
    </w:tbl>
    <w:p w:rsidR="006F3CEE" w:rsidRDefault="006F3CEE" w:rsidP="006F3CEE">
      <w:pPr>
        <w:pStyle w:val="NormalWeb"/>
        <w:rPr>
          <w:ins w:id="2972" w:author="Unknown"/>
        </w:rPr>
      </w:pPr>
      <w:ins w:id="2973" w:author="Unknown">
        <w:r>
          <w:t xml:space="preserve">View a more complete list at: </w:t>
        </w:r>
        <w:r w:rsidR="000419BE">
          <w:fldChar w:fldCharType="begin"/>
        </w:r>
        <w:r>
          <w:instrText xml:space="preserve"> HYPERLINK "http://www.tizag.com/htmlT/entreftable.php" \t "_blank" </w:instrText>
        </w:r>
        <w:r w:rsidR="000419BE">
          <w:fldChar w:fldCharType="separate"/>
        </w:r>
        <w:r>
          <w:rPr>
            <w:rStyle w:val="Hyperlink"/>
          </w:rPr>
          <w:t>Entities Table</w:t>
        </w:r>
        <w:r w:rsidR="000419BE">
          <w:fldChar w:fldCharType="end"/>
        </w:r>
      </w:ins>
    </w:p>
    <w:p w:rsidR="006F3CEE" w:rsidRDefault="006F3CEE" w:rsidP="006F3CEE">
      <w:pPr>
        <w:pStyle w:val="Heading1"/>
        <w:rPr>
          <w:ins w:id="2974" w:author="Unknown"/>
        </w:rPr>
      </w:pPr>
      <w:ins w:id="2975" w:author="Unknown">
        <w:r>
          <w:t>Additional Spaces and &lt;&gt;.</w:t>
        </w:r>
      </w:ins>
    </w:p>
    <w:p w:rsidR="006F3CEE" w:rsidRDefault="006F3CEE" w:rsidP="006F3CEE">
      <w:pPr>
        <w:pStyle w:val="NormalWeb"/>
        <w:rPr>
          <w:ins w:id="2976" w:author="Unknown"/>
        </w:rPr>
      </w:pPr>
      <w:ins w:id="2977" w:author="Unknown">
        <w:r>
          <w:t xml:space="preserve">Regardless of how many spaces you place between words, your web browser will only render a single space. To get around this, use the </w:t>
        </w:r>
        <w:r>
          <w:rPr>
            <w:i/>
            <w:iCs/>
          </w:rPr>
          <w:t>non-breaking space</w:t>
        </w:r>
        <w:r>
          <w:t xml:space="preserve"> character entity.</w:t>
        </w:r>
      </w:ins>
    </w:p>
    <w:p w:rsidR="006F3CEE" w:rsidRDefault="006F3CEE" w:rsidP="006F3CEE">
      <w:pPr>
        <w:pStyle w:val="Heading2"/>
        <w:rPr>
          <w:ins w:id="2978" w:author="Unknown"/>
        </w:rPr>
      </w:pPr>
      <w:ins w:id="2979" w:author="Unknown">
        <w:r>
          <w:t>HTML Code:</w:t>
        </w:r>
      </w:ins>
    </w:p>
    <w:p w:rsidR="006F3CEE" w:rsidRDefault="006F3CEE" w:rsidP="006F3CEE">
      <w:pPr>
        <w:pStyle w:val="HTMLPreformatted"/>
        <w:rPr>
          <w:ins w:id="2980" w:author="Unknown"/>
        </w:rPr>
      </w:pPr>
      <w:ins w:id="2981" w:author="Unknown">
        <w:r>
          <w:t>&lt;p&gt;Everything that goes up, must come &amp;</w:t>
        </w:r>
        <w:proofErr w:type="spellStart"/>
        <w:r>
          <w:t>nbsp</w:t>
        </w:r>
        <w:proofErr w:type="spellEnd"/>
        <w:proofErr w:type="gramStart"/>
        <w:r>
          <w:t>;&amp;</w:t>
        </w:r>
        <w:proofErr w:type="spellStart"/>
        <w:proofErr w:type="gramEnd"/>
        <w:r>
          <w:t>nbsp</w:t>
        </w:r>
        <w:proofErr w:type="spellEnd"/>
        <w:r>
          <w:t>;&amp;</w:t>
        </w:r>
        <w:proofErr w:type="spellStart"/>
        <w:r>
          <w:t>nbsp</w:t>
        </w:r>
        <w:proofErr w:type="spellEnd"/>
        <w:r>
          <w:t>;</w:t>
        </w:r>
        <w:r>
          <w:br/>
          <w:t>&amp;</w:t>
        </w:r>
        <w:proofErr w:type="spellStart"/>
        <w:r>
          <w:t>nbsp</w:t>
        </w:r>
        <w:proofErr w:type="spellEnd"/>
        <w:r>
          <w:t>;&amp;</w:t>
        </w:r>
        <w:proofErr w:type="spellStart"/>
        <w:r>
          <w:t>nbsp</w:t>
        </w:r>
        <w:proofErr w:type="spellEnd"/>
        <w:r>
          <w:t>;&amp;</w:t>
        </w:r>
        <w:proofErr w:type="spellStart"/>
        <w:r>
          <w:t>nbsp</w:t>
        </w:r>
        <w:proofErr w:type="spellEnd"/>
        <w:r>
          <w:t>; down!&lt;/p&gt;</w:t>
        </w:r>
      </w:ins>
    </w:p>
    <w:p w:rsidR="006F3CEE" w:rsidRDefault="006F3CEE" w:rsidP="006F3CEE">
      <w:pPr>
        <w:pStyle w:val="Heading2"/>
        <w:rPr>
          <w:ins w:id="2982" w:author="Unknown"/>
        </w:rPr>
      </w:pPr>
      <w:ins w:id="2983" w:author="Unknown">
        <w:r>
          <w:t>Spaces:</w:t>
        </w:r>
      </w:ins>
    </w:p>
    <w:p w:rsidR="006F3CEE" w:rsidRDefault="006F3CEE" w:rsidP="006F3CEE">
      <w:pPr>
        <w:rPr>
          <w:ins w:id="2984" w:author="Unknown"/>
        </w:rPr>
      </w:pPr>
      <w:ins w:id="2985" w:author="Unknown">
        <w:r>
          <w:t xml:space="preserve">Everything that goes </w:t>
        </w:r>
        <w:proofErr w:type="gramStart"/>
        <w:r>
          <w:t>up,</w:t>
        </w:r>
        <w:proofErr w:type="gramEnd"/>
        <w:r>
          <w:t xml:space="preserve"> must come       down! </w:t>
        </w:r>
      </w:ins>
    </w:p>
    <w:p w:rsidR="006F3CEE" w:rsidRDefault="006F3CEE" w:rsidP="006F3CEE">
      <w:pPr>
        <w:pStyle w:val="NormalWeb"/>
        <w:rPr>
          <w:ins w:id="2986" w:author="Unknown"/>
        </w:rPr>
      </w:pPr>
      <w:ins w:id="2987" w:author="Unknown">
        <w:r>
          <w:t>In HTML, we use less than and greater than characters to create tags, so to use them on your website you will need entities.</w:t>
        </w:r>
      </w:ins>
    </w:p>
    <w:p w:rsidR="006F3CEE" w:rsidRDefault="006F3CEE" w:rsidP="006F3CEE">
      <w:pPr>
        <w:pStyle w:val="Heading2"/>
        <w:rPr>
          <w:ins w:id="2988" w:author="Unknown"/>
        </w:rPr>
      </w:pPr>
      <w:ins w:id="2989" w:author="Unknown">
        <w:r>
          <w:t>HTML Code:</w:t>
        </w:r>
      </w:ins>
    </w:p>
    <w:p w:rsidR="006F3CEE" w:rsidRDefault="006F3CEE" w:rsidP="006F3CEE">
      <w:pPr>
        <w:pStyle w:val="HTMLPreformatted"/>
        <w:rPr>
          <w:ins w:id="2990" w:author="Unknown"/>
        </w:rPr>
      </w:pPr>
      <w:ins w:id="2991" w:author="Unknown">
        <w:r>
          <w:t>&lt;p&gt;</w:t>
        </w:r>
      </w:ins>
    </w:p>
    <w:p w:rsidR="006F3CEE" w:rsidRDefault="006F3CEE" w:rsidP="006F3CEE">
      <w:pPr>
        <w:pStyle w:val="HTMLPreformatted"/>
        <w:rPr>
          <w:ins w:id="2992" w:author="Unknown"/>
        </w:rPr>
      </w:pPr>
      <w:ins w:id="2993" w:author="Unknown">
        <w:r>
          <w:t>Less than - &amp;</w:t>
        </w:r>
        <w:proofErr w:type="spellStart"/>
        <w:r>
          <w:t>lt</w:t>
        </w:r>
        <w:proofErr w:type="spellEnd"/>
        <w:r>
          <w:t>; &lt;</w:t>
        </w:r>
        <w:proofErr w:type="spellStart"/>
        <w:r>
          <w:t>br</w:t>
        </w:r>
        <w:proofErr w:type="spellEnd"/>
        <w:r>
          <w:t xml:space="preserve"> /&gt;</w:t>
        </w:r>
      </w:ins>
    </w:p>
    <w:p w:rsidR="006F3CEE" w:rsidRDefault="006F3CEE" w:rsidP="006F3CEE">
      <w:pPr>
        <w:pStyle w:val="HTMLPreformatted"/>
        <w:rPr>
          <w:ins w:id="2994" w:author="Unknown"/>
        </w:rPr>
      </w:pPr>
      <w:ins w:id="2995" w:author="Unknown">
        <w:r>
          <w:t>Greater than - &amp;</w:t>
        </w:r>
        <w:proofErr w:type="spellStart"/>
        <w:r>
          <w:t>gt</w:t>
        </w:r>
        <w:proofErr w:type="spellEnd"/>
        <w:r>
          <w:t>; &lt;</w:t>
        </w:r>
        <w:proofErr w:type="spellStart"/>
        <w:r>
          <w:t>br</w:t>
        </w:r>
        <w:proofErr w:type="spellEnd"/>
        <w:r>
          <w:t xml:space="preserve"> /&gt;</w:t>
        </w:r>
      </w:ins>
    </w:p>
    <w:p w:rsidR="006F3CEE" w:rsidRDefault="006F3CEE" w:rsidP="006F3CEE">
      <w:pPr>
        <w:pStyle w:val="HTMLPreformatted"/>
        <w:rPr>
          <w:ins w:id="2996" w:author="Unknown"/>
        </w:rPr>
      </w:pPr>
      <w:ins w:id="2997" w:author="Unknown">
        <w:r>
          <w:t>Body tag - &amp;</w:t>
        </w:r>
        <w:proofErr w:type="spellStart"/>
        <w:r>
          <w:t>lt</w:t>
        </w:r>
        <w:proofErr w:type="gramStart"/>
        <w:r>
          <w:t>;body</w:t>
        </w:r>
        <w:proofErr w:type="gramEnd"/>
        <w:r>
          <w:t>&amp;gt</w:t>
        </w:r>
        <w:proofErr w:type="spellEnd"/>
        <w:r>
          <w:t>;</w:t>
        </w:r>
      </w:ins>
    </w:p>
    <w:p w:rsidR="006F3CEE" w:rsidRDefault="006F3CEE" w:rsidP="006F3CEE">
      <w:pPr>
        <w:pStyle w:val="HTMLPreformatted"/>
        <w:rPr>
          <w:ins w:id="2998" w:author="Unknown"/>
        </w:rPr>
      </w:pPr>
      <w:ins w:id="2999" w:author="Unknown">
        <w:r>
          <w:t>&lt;/p&gt;</w:t>
        </w:r>
      </w:ins>
    </w:p>
    <w:p w:rsidR="006F3CEE" w:rsidRDefault="006F3CEE" w:rsidP="006F3CEE">
      <w:pPr>
        <w:pStyle w:val="Heading2"/>
        <w:rPr>
          <w:ins w:id="3000" w:author="Unknown"/>
        </w:rPr>
      </w:pPr>
      <w:ins w:id="3001" w:author="Unknown">
        <w:r>
          <w:lastRenderedPageBreak/>
          <w:t>Less than Greater than:</w:t>
        </w:r>
      </w:ins>
    </w:p>
    <w:p w:rsidR="006F3CEE" w:rsidRDefault="006F3CEE" w:rsidP="006F3CEE">
      <w:pPr>
        <w:rPr>
          <w:ins w:id="3002" w:author="Unknown"/>
        </w:rPr>
      </w:pPr>
      <w:ins w:id="3003" w:author="Unknown">
        <w:r>
          <w:t>Less than - &lt;</w:t>
        </w:r>
        <w:r>
          <w:br/>
          <w:t xml:space="preserve">Greater than - &gt; </w:t>
        </w:r>
        <w:r>
          <w:br/>
          <w:t xml:space="preserve">Body tag - &lt;body&gt; </w:t>
        </w:r>
      </w:ins>
    </w:p>
    <w:p w:rsidR="006F3CEE" w:rsidRDefault="006F3CEE" w:rsidP="006F3CEE">
      <w:pPr>
        <w:pStyle w:val="NormalWeb"/>
        <w:rPr>
          <w:ins w:id="3004" w:author="Unknown"/>
        </w:rPr>
      </w:pPr>
      <w:ins w:id="3005" w:author="Unknown">
        <w:r>
          <w:t xml:space="preserve">Take a few minutes to view and play with the symbols listed in the </w:t>
        </w:r>
        <w:r w:rsidR="000419BE">
          <w:fldChar w:fldCharType="begin"/>
        </w:r>
        <w:r>
          <w:instrText xml:space="preserve"> HYPERLINK "http://www.tizag.com/htmlT/entreftable.php" \t "_blank" </w:instrText>
        </w:r>
        <w:r w:rsidR="000419BE">
          <w:fldChar w:fldCharType="separate"/>
        </w:r>
        <w:r>
          <w:rPr>
            <w:rStyle w:val="Hyperlink"/>
          </w:rPr>
          <w:t>Entities Table</w:t>
        </w:r>
        <w:r w:rsidR="000419BE">
          <w:fldChar w:fldCharType="end"/>
        </w:r>
        <w:r>
          <w:t>.</w:t>
        </w:r>
      </w:ins>
    </w:p>
    <w:p w:rsidR="006F3CEE" w:rsidRDefault="006F3CEE" w:rsidP="006F3CEE">
      <w:pPr>
        <w:pStyle w:val="Heading1"/>
      </w:pPr>
      <w:r>
        <w:t>HTML - Scripts</w:t>
      </w:r>
    </w:p>
    <w:p w:rsidR="006F3CEE" w:rsidRDefault="006F3CEE" w:rsidP="006F3CEE">
      <w:pPr>
        <w:pStyle w:val="NormalWeb"/>
      </w:pPr>
      <w:r>
        <w:t>There are two very popular scripting languages that are commonly used in HTML to make web pages come alive. JavaScript and VBScript are very useful scripting languages to know, if you have the time.</w:t>
      </w:r>
    </w:p>
    <w:p w:rsidR="006F3CEE" w:rsidRDefault="000419BE" w:rsidP="006F3CEE">
      <w:pPr>
        <w:jc w:val="center"/>
        <w:rPr>
          <w:ins w:id="3006" w:author="Unknown"/>
        </w:rPr>
      </w:pPr>
      <w:ins w:id="3007" w:author="Unknown">
        <w:r>
          <w:fldChar w:fldCharType="begin"/>
        </w:r>
        <w:r w:rsidR="006F3CEE">
          <w:instrText xml:space="preserve"> HYPERLINK "http://www.tizag.com/about/advertise.php" </w:instrText>
        </w:r>
        <w:r>
          <w:fldChar w:fldCharType="separate"/>
        </w:r>
        <w:r w:rsidR="006F3CEE">
          <w:rPr>
            <w:rStyle w:val="Hyperlink"/>
            <w:b/>
            <w:bCs/>
          </w:rPr>
          <w:t>Advertise on Tizag.com</w:t>
        </w:r>
        <w:r>
          <w:fldChar w:fldCharType="end"/>
        </w:r>
        <w:r w:rsidR="006F3CEE">
          <w:t xml:space="preserve"> </w:t>
        </w:r>
      </w:ins>
    </w:p>
    <w:p w:rsidR="006F3CEE" w:rsidRDefault="006F3CEE" w:rsidP="006F3CEE">
      <w:pPr>
        <w:pStyle w:val="NormalWeb"/>
        <w:rPr>
          <w:ins w:id="3008" w:author="Unknown"/>
        </w:rPr>
      </w:pPr>
      <w:ins w:id="3009" w:author="Unknown">
        <w:r>
          <w:t>With HTML scripts, you can create dynamic web pages, make image rollovers for really cool menu effects, or even validate the data on your HTML forms before users submit their information. However, JavaScript and VBScript are very complicated compared to HTML. It may be simpler just to download someone else's scripting code and modify it for use on your web page (if they have given you permission to do so, of course!).</w:t>
        </w:r>
      </w:ins>
    </w:p>
    <w:p w:rsidR="006F3CEE" w:rsidRDefault="006F3CEE" w:rsidP="006F3CEE">
      <w:pPr>
        <w:pStyle w:val="Heading1"/>
        <w:rPr>
          <w:ins w:id="3010" w:author="Unknown"/>
        </w:rPr>
      </w:pPr>
      <w:ins w:id="3011" w:author="Unknown">
        <w:r>
          <w:t xml:space="preserve">HTML </w:t>
        </w:r>
        <w:proofErr w:type="spellStart"/>
        <w:r>
          <w:t>Javascript</w:t>
        </w:r>
        <w:proofErr w:type="spellEnd"/>
        <w:r>
          <w:t xml:space="preserve"> Code</w:t>
        </w:r>
      </w:ins>
    </w:p>
    <w:p w:rsidR="006F3CEE" w:rsidRDefault="006F3CEE" w:rsidP="006F3CEE">
      <w:pPr>
        <w:pStyle w:val="NormalWeb"/>
        <w:rPr>
          <w:ins w:id="3012" w:author="Unknown"/>
        </w:rPr>
      </w:pPr>
      <w:ins w:id="3013" w:author="Unknown">
        <w:r>
          <w:t xml:space="preserve">If you want to insert JavaScript code into your HTML, you are going to use the &lt;script&gt; tag. If you would like to know more about JavaScript, check out our </w:t>
        </w:r>
        <w:r w:rsidR="000419BE">
          <w:fldChar w:fldCharType="begin"/>
        </w:r>
        <w:r>
          <w:instrText xml:space="preserve"> HYPERLINK "http://www.tizag.com/javascriptT/" </w:instrText>
        </w:r>
        <w:r w:rsidR="000419BE">
          <w:fldChar w:fldCharType="separate"/>
        </w:r>
        <w:r>
          <w:rPr>
            <w:rStyle w:val="Hyperlink"/>
          </w:rPr>
          <w:t>JavaScript Tutorial</w:t>
        </w:r>
        <w:r w:rsidR="000419BE">
          <w:fldChar w:fldCharType="end"/>
        </w:r>
        <w:r>
          <w:t>. Below is the correct code to insert embedded JavaScript code onto your site.</w:t>
        </w:r>
      </w:ins>
    </w:p>
    <w:p w:rsidR="006F3CEE" w:rsidRDefault="006F3CEE" w:rsidP="006F3CEE">
      <w:pPr>
        <w:pStyle w:val="Heading2"/>
        <w:rPr>
          <w:ins w:id="3014" w:author="Unknown"/>
        </w:rPr>
      </w:pPr>
      <w:ins w:id="3015" w:author="Unknown">
        <w:r>
          <w:t>HTML Code:</w:t>
        </w:r>
      </w:ins>
    </w:p>
    <w:p w:rsidR="006F3CEE" w:rsidRDefault="006F3CEE" w:rsidP="006F3CEE">
      <w:pPr>
        <w:pStyle w:val="HTMLPreformatted"/>
        <w:rPr>
          <w:ins w:id="3016" w:author="Unknown"/>
        </w:rPr>
      </w:pPr>
      <w:ins w:id="3017" w:author="Unknown">
        <w:r>
          <w:t>&lt;script type="text/</w:t>
        </w:r>
        <w:proofErr w:type="spellStart"/>
        <w:r>
          <w:t>javascript</w:t>
        </w:r>
        <w:proofErr w:type="spellEnd"/>
        <w:r>
          <w:t>"&gt;</w:t>
        </w:r>
      </w:ins>
    </w:p>
    <w:p w:rsidR="006F3CEE" w:rsidRDefault="006F3CEE" w:rsidP="006F3CEE">
      <w:pPr>
        <w:pStyle w:val="HTMLPreformatted"/>
        <w:rPr>
          <w:ins w:id="3018" w:author="Unknown"/>
        </w:rPr>
      </w:pPr>
      <w:ins w:id="3019" w:author="Unknown">
        <w:r>
          <w:t>&lt;!--script</w:t>
        </w:r>
      </w:ins>
    </w:p>
    <w:p w:rsidR="006F3CEE" w:rsidRDefault="006F3CEE" w:rsidP="006F3CEE">
      <w:pPr>
        <w:pStyle w:val="HTMLPreformatted"/>
        <w:rPr>
          <w:ins w:id="3020" w:author="Unknown"/>
        </w:rPr>
      </w:pPr>
      <w:ins w:id="3021" w:author="Unknown">
        <w:r>
          <w:t>***Some JavaScript code should go here***</w:t>
        </w:r>
      </w:ins>
    </w:p>
    <w:p w:rsidR="006F3CEE" w:rsidRDefault="006F3CEE" w:rsidP="006F3CEE">
      <w:pPr>
        <w:pStyle w:val="HTMLPreformatted"/>
        <w:rPr>
          <w:ins w:id="3022" w:author="Unknown"/>
        </w:rPr>
      </w:pPr>
      <w:ins w:id="3023" w:author="Unknown">
        <w:r>
          <w:t>--&gt;</w:t>
        </w:r>
      </w:ins>
    </w:p>
    <w:p w:rsidR="006F3CEE" w:rsidRDefault="006F3CEE" w:rsidP="006F3CEE">
      <w:pPr>
        <w:pStyle w:val="HTMLPreformatted"/>
        <w:rPr>
          <w:ins w:id="3024" w:author="Unknown"/>
        </w:rPr>
      </w:pPr>
      <w:ins w:id="3025" w:author="Unknown">
        <w:r>
          <w:t>&lt;/script&gt;</w:t>
        </w:r>
      </w:ins>
    </w:p>
    <w:p w:rsidR="006F3CEE" w:rsidRDefault="006F3CEE" w:rsidP="006F3CEE">
      <w:pPr>
        <w:pStyle w:val="NormalWeb"/>
        <w:rPr>
          <w:ins w:id="3026" w:author="Unknown"/>
        </w:rPr>
      </w:pPr>
      <w:ins w:id="3027" w:author="Unknown">
        <w:r>
          <w:t xml:space="preserve">For JavaScript, you set the </w:t>
        </w:r>
        <w:r>
          <w:rPr>
            <w:i/>
            <w:iCs/>
          </w:rPr>
          <w:t>type</w:t>
        </w:r>
        <w:r>
          <w:t xml:space="preserve"> attribute equal to "text/</w:t>
        </w:r>
        <w:proofErr w:type="spellStart"/>
        <w:r>
          <w:t>javascript</w:t>
        </w:r>
        <w:proofErr w:type="spellEnd"/>
        <w:r>
          <w:t xml:space="preserve">", which is similar to the process of </w:t>
        </w:r>
        <w:r w:rsidR="000419BE">
          <w:fldChar w:fldCharType="begin"/>
        </w:r>
        <w:r>
          <w:instrText xml:space="preserve"> HYPERLINK "http://www.tizag.com/cssT/" </w:instrText>
        </w:r>
        <w:r w:rsidR="000419BE">
          <w:fldChar w:fldCharType="separate"/>
        </w:r>
        <w:r>
          <w:rPr>
            <w:rStyle w:val="Hyperlink"/>
          </w:rPr>
          <w:t>specifying CSS</w:t>
        </w:r>
        <w:r w:rsidR="000419BE">
          <w:fldChar w:fldCharType="end"/>
        </w:r>
        <w:r>
          <w:t>. We can also include a comment around the JavaScript code. This will prevent browsers that do not support JavaScript or have had JavaScript disabled from displaying the JavaScript code in the web browser.</w:t>
        </w:r>
      </w:ins>
    </w:p>
    <w:p w:rsidR="006F3CEE" w:rsidRDefault="006F3CEE" w:rsidP="006F3CEE">
      <w:pPr>
        <w:pStyle w:val="Heading1"/>
        <w:rPr>
          <w:ins w:id="3028" w:author="Unknown"/>
        </w:rPr>
      </w:pPr>
      <w:ins w:id="3029" w:author="Unknown">
        <w:r>
          <w:t>HTML VBScript How To</w:t>
        </w:r>
      </w:ins>
    </w:p>
    <w:p w:rsidR="006F3CEE" w:rsidRDefault="006F3CEE" w:rsidP="006F3CEE">
      <w:pPr>
        <w:pStyle w:val="NormalWeb"/>
        <w:rPr>
          <w:ins w:id="3030" w:author="Unknown"/>
        </w:rPr>
      </w:pPr>
      <w:ins w:id="3031" w:author="Unknown">
        <w:r>
          <w:t>To insert VBScript code onto your website, you must once again make use of the &lt;script&gt; tag. Below is the correct code to insert VBScript code onto your site.</w:t>
        </w:r>
      </w:ins>
    </w:p>
    <w:p w:rsidR="006F3CEE" w:rsidRDefault="006F3CEE" w:rsidP="006F3CEE">
      <w:pPr>
        <w:pStyle w:val="Heading2"/>
        <w:rPr>
          <w:ins w:id="3032" w:author="Unknown"/>
        </w:rPr>
      </w:pPr>
      <w:ins w:id="3033" w:author="Unknown">
        <w:r>
          <w:lastRenderedPageBreak/>
          <w:t>HTML Code:</w:t>
        </w:r>
      </w:ins>
    </w:p>
    <w:p w:rsidR="006F3CEE" w:rsidRDefault="006F3CEE" w:rsidP="006F3CEE">
      <w:pPr>
        <w:pStyle w:val="HTMLPreformatted"/>
        <w:rPr>
          <w:ins w:id="3034" w:author="Unknown"/>
        </w:rPr>
      </w:pPr>
      <w:ins w:id="3035" w:author="Unknown">
        <w:r>
          <w:t>&lt;script type="text/</w:t>
        </w:r>
        <w:proofErr w:type="spellStart"/>
        <w:r>
          <w:t>vbscript</w:t>
        </w:r>
        <w:proofErr w:type="spellEnd"/>
        <w:r>
          <w:t>"&gt;</w:t>
        </w:r>
      </w:ins>
    </w:p>
    <w:p w:rsidR="006F3CEE" w:rsidRDefault="006F3CEE" w:rsidP="006F3CEE">
      <w:pPr>
        <w:pStyle w:val="HTMLPreformatted"/>
        <w:rPr>
          <w:ins w:id="3036" w:author="Unknown"/>
        </w:rPr>
      </w:pPr>
      <w:ins w:id="3037" w:author="Unknown">
        <w:r>
          <w:t>&lt;!--script</w:t>
        </w:r>
      </w:ins>
    </w:p>
    <w:p w:rsidR="006F3CEE" w:rsidRDefault="006F3CEE" w:rsidP="006F3CEE">
      <w:pPr>
        <w:pStyle w:val="HTMLPreformatted"/>
        <w:rPr>
          <w:ins w:id="3038" w:author="Unknown"/>
        </w:rPr>
      </w:pPr>
      <w:ins w:id="3039" w:author="Unknown">
        <w:r>
          <w:t>***The VBScript code should go in this spot***</w:t>
        </w:r>
      </w:ins>
    </w:p>
    <w:p w:rsidR="006F3CEE" w:rsidRDefault="006F3CEE" w:rsidP="006F3CEE">
      <w:pPr>
        <w:pStyle w:val="HTMLPreformatted"/>
        <w:rPr>
          <w:ins w:id="3040" w:author="Unknown"/>
        </w:rPr>
      </w:pPr>
      <w:ins w:id="3041" w:author="Unknown">
        <w:r>
          <w:t>--&gt;</w:t>
        </w:r>
      </w:ins>
    </w:p>
    <w:p w:rsidR="006F3CEE" w:rsidRDefault="006F3CEE" w:rsidP="006F3CEE">
      <w:pPr>
        <w:pStyle w:val="HTMLPreformatted"/>
        <w:rPr>
          <w:ins w:id="3042" w:author="Unknown"/>
        </w:rPr>
      </w:pPr>
      <w:ins w:id="3043" w:author="Unknown">
        <w:r>
          <w:t>&lt;/script&gt;</w:t>
        </w:r>
      </w:ins>
    </w:p>
    <w:p w:rsidR="006F3CEE" w:rsidRDefault="006F3CEE" w:rsidP="006F3CEE">
      <w:pPr>
        <w:pStyle w:val="NormalWeb"/>
        <w:rPr>
          <w:ins w:id="3044" w:author="Unknown"/>
        </w:rPr>
      </w:pPr>
      <w:ins w:id="3045" w:author="Unknown">
        <w:r>
          <w:t xml:space="preserve">For VBScript, you set the </w:t>
        </w:r>
        <w:r>
          <w:rPr>
            <w:i/>
            <w:iCs/>
          </w:rPr>
          <w:t>type</w:t>
        </w:r>
        <w:r>
          <w:t xml:space="preserve"> attribute equal to "text/</w:t>
        </w:r>
        <w:proofErr w:type="spellStart"/>
        <w:r>
          <w:t>vbscript</w:t>
        </w:r>
        <w:proofErr w:type="spellEnd"/>
        <w:r>
          <w:t xml:space="preserve">", which is similar to </w:t>
        </w:r>
        <w:r w:rsidR="000419BE">
          <w:fldChar w:fldCharType="begin"/>
        </w:r>
        <w:r>
          <w:instrText xml:space="preserve"> HYPERLINK "http://www.tizag.com/cssT/" </w:instrText>
        </w:r>
        <w:r w:rsidR="000419BE">
          <w:fldChar w:fldCharType="separate"/>
        </w:r>
        <w:r>
          <w:rPr>
            <w:rStyle w:val="Hyperlink"/>
          </w:rPr>
          <w:t>specifying CSS</w:t>
        </w:r>
        <w:r w:rsidR="000419BE">
          <w:fldChar w:fldCharType="end"/>
        </w:r>
        <w:r>
          <w:t>. We also include a comment around the VBScript code. This will prevent browsers that do not support VBScript or have had VBScript disabled from displaying the VBScript code in the web browser.</w:t>
        </w:r>
      </w:ins>
    </w:p>
    <w:p w:rsidR="006F3CEE" w:rsidRDefault="006F3CEE" w:rsidP="006F3CEE">
      <w:pPr>
        <w:pStyle w:val="Heading1"/>
        <w:rPr>
          <w:ins w:id="3046" w:author="Unknown"/>
        </w:rPr>
      </w:pPr>
      <w:ins w:id="3047" w:author="Unknown">
        <w:r>
          <w:t>HTML - &lt;</w:t>
        </w:r>
        <w:proofErr w:type="gramStart"/>
        <w:r>
          <w:t>!--</w:t>
        </w:r>
        <w:proofErr w:type="gramEnd"/>
        <w:r>
          <w:t xml:space="preserve"> Commenting Scripts --&gt;</w:t>
        </w:r>
      </w:ins>
    </w:p>
    <w:p w:rsidR="006F3CEE" w:rsidRDefault="006F3CEE" w:rsidP="006F3CEE">
      <w:pPr>
        <w:pStyle w:val="NormalWeb"/>
        <w:rPr>
          <w:ins w:id="3048" w:author="Unknown"/>
        </w:rPr>
      </w:pPr>
      <w:ins w:id="3049" w:author="Unknown">
        <w:r>
          <w:t>Scripting languages such as JavaScript and VBScript must be commented out as well. You will learn that it is only once they are placed within the &lt;script&gt; tags that the browser executes the scripts without causing errors.</w:t>
        </w:r>
      </w:ins>
    </w:p>
    <w:p w:rsidR="006F3CEE" w:rsidRDefault="006F3CEE" w:rsidP="006F3CEE">
      <w:pPr>
        <w:pStyle w:val="Heading2"/>
        <w:rPr>
          <w:ins w:id="3050" w:author="Unknown"/>
        </w:rPr>
      </w:pPr>
      <w:ins w:id="3051" w:author="Unknown">
        <w:r>
          <w:t>HTML Code:</w:t>
        </w:r>
      </w:ins>
    </w:p>
    <w:p w:rsidR="006F3CEE" w:rsidRDefault="006F3CEE" w:rsidP="006F3CEE">
      <w:pPr>
        <w:pStyle w:val="HTMLPreformatted"/>
        <w:rPr>
          <w:ins w:id="3052" w:author="Unknown"/>
        </w:rPr>
      </w:pPr>
      <w:ins w:id="3053" w:author="Unknown">
        <w:r>
          <w:t>&lt;</w:t>
        </w:r>
        <w:proofErr w:type="gramStart"/>
        <w:r>
          <w:t>script</w:t>
        </w:r>
        <w:proofErr w:type="gramEnd"/>
        <w:r>
          <w:t>&gt;</w:t>
        </w:r>
      </w:ins>
    </w:p>
    <w:p w:rsidR="006F3CEE" w:rsidRDefault="006F3CEE" w:rsidP="006F3CEE">
      <w:pPr>
        <w:pStyle w:val="HTMLPreformatted"/>
        <w:rPr>
          <w:ins w:id="3054" w:author="Unknown"/>
          <w:color w:val="FF0000"/>
        </w:rPr>
      </w:pPr>
      <w:ins w:id="3055" w:author="Unknown">
        <w:r>
          <w:rPr>
            <w:color w:val="FF0000"/>
          </w:rPr>
          <w:t xml:space="preserve">&lt;!-- </w:t>
        </w:r>
      </w:ins>
    </w:p>
    <w:p w:rsidR="006F3CEE" w:rsidRDefault="006F3CEE" w:rsidP="006F3CEE">
      <w:pPr>
        <w:pStyle w:val="HTMLPreformatted"/>
        <w:rPr>
          <w:ins w:id="3056" w:author="Unknown"/>
          <w:color w:val="FF0000"/>
        </w:rPr>
      </w:pPr>
      <w:proofErr w:type="spellStart"/>
      <w:proofErr w:type="gramStart"/>
      <w:ins w:id="3057" w:author="Unknown">
        <w:r>
          <w:rPr>
            <w:color w:val="FF0000"/>
          </w:rPr>
          <w:t>document.write</w:t>
        </w:r>
        <w:proofErr w:type="spellEnd"/>
        <w:r>
          <w:rPr>
            <w:color w:val="FF0000"/>
          </w:rPr>
          <w:t>(</w:t>
        </w:r>
        <w:proofErr w:type="gramEnd"/>
        <w:r>
          <w:rPr>
            <w:color w:val="FF0000"/>
          </w:rPr>
          <w:t>"Hello World!")</w:t>
        </w:r>
      </w:ins>
    </w:p>
    <w:p w:rsidR="006F3CEE" w:rsidRDefault="006F3CEE" w:rsidP="006F3CEE">
      <w:pPr>
        <w:pStyle w:val="HTMLPreformatted"/>
        <w:rPr>
          <w:ins w:id="3058" w:author="Unknown"/>
        </w:rPr>
      </w:pPr>
      <w:ins w:id="3059" w:author="Unknown">
        <w:r>
          <w:rPr>
            <w:color w:val="FF0000"/>
          </w:rPr>
          <w:t>//--&gt;</w:t>
        </w:r>
      </w:ins>
    </w:p>
    <w:p w:rsidR="006F3CEE" w:rsidRDefault="006F3CEE" w:rsidP="006F3CEE">
      <w:pPr>
        <w:pStyle w:val="HTMLPreformatted"/>
        <w:rPr>
          <w:ins w:id="3060" w:author="Unknown"/>
        </w:rPr>
      </w:pPr>
      <w:ins w:id="3061" w:author="Unknown">
        <w:r>
          <w:t>&lt;/script&gt;</w:t>
        </w:r>
      </w:ins>
    </w:p>
    <w:p w:rsidR="006F3CEE" w:rsidRDefault="006F3CEE" w:rsidP="006F3CEE">
      <w:pPr>
        <w:pStyle w:val="NormalWeb"/>
        <w:rPr>
          <w:ins w:id="3062" w:author="Unknown"/>
        </w:rPr>
      </w:pPr>
      <w:ins w:id="3063" w:author="Unknown">
        <w:r>
          <w:t>With this example, we are jumping far ahead. Just be sure you understand when to use comments and where to look for them. They are a very useful tool for any large HTML project.</w:t>
        </w:r>
      </w:ins>
    </w:p>
    <w:p w:rsidR="006F3CEE" w:rsidRDefault="006F3CEE" w:rsidP="006F3CEE">
      <w:pPr>
        <w:pStyle w:val="Heading1"/>
      </w:pPr>
      <w:r>
        <w:t>HTML - Bold</w:t>
      </w:r>
    </w:p>
    <w:p w:rsidR="006F3CEE" w:rsidRDefault="006F3CEE" w:rsidP="006F3CEE">
      <w:pPr>
        <w:pStyle w:val="NormalWeb"/>
      </w:pPr>
      <w:r>
        <w:t>Creating bold text can be accomplished through the use of the &lt;b&gt; bold tag.</w:t>
      </w:r>
    </w:p>
    <w:p w:rsidR="006F3CEE" w:rsidRDefault="000419BE" w:rsidP="006F3CEE">
      <w:pPr>
        <w:jc w:val="center"/>
        <w:rPr>
          <w:ins w:id="3064" w:author="Unknown"/>
        </w:rPr>
      </w:pPr>
      <w:ins w:id="3065" w:author="Unknown">
        <w:r>
          <w:fldChar w:fldCharType="begin"/>
        </w:r>
        <w:r w:rsidR="006F3CEE">
          <w:instrText xml:space="preserve"> HYPERLINK "http://www.tizag.com/about/advertise.php" </w:instrText>
        </w:r>
        <w:r>
          <w:fldChar w:fldCharType="separate"/>
        </w:r>
        <w:r w:rsidR="006F3CEE">
          <w:rPr>
            <w:rStyle w:val="Hyperlink"/>
            <w:b/>
            <w:bCs/>
          </w:rPr>
          <w:t>Advertise on Tizag.com</w:t>
        </w:r>
        <w:r>
          <w:fldChar w:fldCharType="end"/>
        </w:r>
        <w:r w:rsidR="006F3CEE">
          <w:t xml:space="preserve"> </w:t>
        </w:r>
      </w:ins>
    </w:p>
    <w:p w:rsidR="006F3CEE" w:rsidRDefault="006F3CEE" w:rsidP="006F3CEE">
      <w:pPr>
        <w:pStyle w:val="Heading2"/>
        <w:rPr>
          <w:ins w:id="3066" w:author="Unknown"/>
        </w:rPr>
      </w:pPr>
      <w:ins w:id="3067" w:author="Unknown">
        <w:r>
          <w:t>HTML Code:</w:t>
        </w:r>
      </w:ins>
    </w:p>
    <w:p w:rsidR="006F3CEE" w:rsidRDefault="006F3CEE" w:rsidP="006F3CEE">
      <w:pPr>
        <w:pStyle w:val="HTMLPreformatted"/>
        <w:rPr>
          <w:ins w:id="3068" w:author="Unknown"/>
        </w:rPr>
      </w:pPr>
      <w:ins w:id="3069" w:author="Unknown">
        <w:r>
          <w:t>&lt;b&gt;This text is entirely BOLD</w:t>
        </w:r>
        <w:proofErr w:type="gramStart"/>
        <w:r>
          <w:t>!&lt;</w:t>
        </w:r>
        <w:proofErr w:type="gramEnd"/>
        <w:r>
          <w:t>/b&gt;</w:t>
        </w:r>
      </w:ins>
    </w:p>
    <w:p w:rsidR="006F3CEE" w:rsidRDefault="006F3CEE" w:rsidP="006F3CEE">
      <w:pPr>
        <w:pStyle w:val="Heading2"/>
        <w:rPr>
          <w:ins w:id="3070" w:author="Unknown"/>
        </w:rPr>
      </w:pPr>
      <w:ins w:id="3071" w:author="Unknown">
        <w:r>
          <w:t>Bold:</w:t>
        </w:r>
      </w:ins>
    </w:p>
    <w:p w:rsidR="006F3CEE" w:rsidRDefault="006F3CEE" w:rsidP="006F3CEE">
      <w:pPr>
        <w:rPr>
          <w:ins w:id="3072" w:author="Unknown"/>
        </w:rPr>
      </w:pPr>
      <w:ins w:id="3073" w:author="Unknown">
        <w:r>
          <w:rPr>
            <w:b/>
            <w:bCs/>
          </w:rPr>
          <w:t>This text is entirely BOLD!</w:t>
        </w:r>
        <w:r>
          <w:t xml:space="preserve"> </w:t>
        </w:r>
      </w:ins>
    </w:p>
    <w:p w:rsidR="006F3CEE" w:rsidRDefault="006F3CEE" w:rsidP="006F3CEE">
      <w:pPr>
        <w:pStyle w:val="NormalWeb"/>
        <w:rPr>
          <w:ins w:id="3074" w:author="Unknown"/>
        </w:rPr>
      </w:pPr>
      <w:ins w:id="3075" w:author="Unknown">
        <w:r>
          <w:t>Place the bold tag inside other elements to highlight important words and give feeling to your text.</w:t>
        </w:r>
      </w:ins>
    </w:p>
    <w:p w:rsidR="006F3CEE" w:rsidRDefault="006F3CEE" w:rsidP="006F3CEE">
      <w:pPr>
        <w:pStyle w:val="Heading2"/>
        <w:rPr>
          <w:ins w:id="3076" w:author="Unknown"/>
        </w:rPr>
      </w:pPr>
      <w:ins w:id="3077" w:author="Unknown">
        <w:r>
          <w:t>HTML Code:</w:t>
        </w:r>
      </w:ins>
    </w:p>
    <w:p w:rsidR="006F3CEE" w:rsidRDefault="006F3CEE" w:rsidP="006F3CEE">
      <w:pPr>
        <w:pStyle w:val="HTMLPreformatted"/>
        <w:rPr>
          <w:ins w:id="3078" w:author="Unknown"/>
        </w:rPr>
      </w:pPr>
      <w:ins w:id="3079" w:author="Unknown">
        <w:r>
          <w:t>&lt;p&gt;&lt;b&gt;Don't&lt;/b&gt; touch that</w:t>
        </w:r>
        <w:proofErr w:type="gramStart"/>
        <w:r>
          <w:t>!&lt;</w:t>
        </w:r>
        <w:proofErr w:type="gramEnd"/>
        <w:r>
          <w:t>/p&gt;</w:t>
        </w:r>
      </w:ins>
    </w:p>
    <w:p w:rsidR="006F3CEE" w:rsidRDefault="006F3CEE" w:rsidP="006F3CEE">
      <w:pPr>
        <w:pStyle w:val="Heading2"/>
        <w:rPr>
          <w:ins w:id="3080" w:author="Unknown"/>
        </w:rPr>
      </w:pPr>
      <w:proofErr w:type="gramStart"/>
      <w:ins w:id="3081" w:author="Unknown">
        <w:r>
          <w:lastRenderedPageBreak/>
          <w:t>More Bold</w:t>
        </w:r>
        <w:proofErr w:type="gramEnd"/>
        <w:r>
          <w:t>:</w:t>
        </w:r>
      </w:ins>
    </w:p>
    <w:p w:rsidR="006F3CEE" w:rsidRDefault="006F3CEE" w:rsidP="006F3CEE">
      <w:pPr>
        <w:rPr>
          <w:ins w:id="3082" w:author="Unknown"/>
        </w:rPr>
      </w:pPr>
      <w:ins w:id="3083" w:author="Unknown">
        <w:r>
          <w:rPr>
            <w:b/>
            <w:bCs/>
          </w:rPr>
          <w:t>Don't</w:t>
        </w:r>
        <w:r>
          <w:t xml:space="preserve"> touch that! </w:t>
        </w:r>
      </w:ins>
    </w:p>
    <w:p w:rsidR="006F3CEE" w:rsidRDefault="006F3CEE" w:rsidP="006F3CEE">
      <w:pPr>
        <w:pStyle w:val="NormalWeb"/>
        <w:rPr>
          <w:ins w:id="3084" w:author="Unknown"/>
        </w:rPr>
      </w:pPr>
      <w:ins w:id="3085" w:author="Unknown">
        <w:r>
          <w:t>You may also use it to separate words from their meaning in a dictionary fashion.</w:t>
        </w:r>
      </w:ins>
    </w:p>
    <w:p w:rsidR="006F3CEE" w:rsidRDefault="006F3CEE" w:rsidP="006F3CEE">
      <w:pPr>
        <w:pStyle w:val="Heading2"/>
        <w:rPr>
          <w:ins w:id="3086" w:author="Unknown"/>
        </w:rPr>
      </w:pPr>
      <w:ins w:id="3087" w:author="Unknown">
        <w:r>
          <w:t>HTML Code:</w:t>
        </w:r>
      </w:ins>
    </w:p>
    <w:p w:rsidR="006F3CEE" w:rsidRDefault="006F3CEE" w:rsidP="006F3CEE">
      <w:pPr>
        <w:pStyle w:val="HTMLPreformatted"/>
        <w:rPr>
          <w:ins w:id="3088" w:author="Unknown"/>
        </w:rPr>
      </w:pPr>
      <w:ins w:id="3089" w:author="Unknown">
        <w:r>
          <w:t>&lt;p&gt;&lt;b&gt;</w:t>
        </w:r>
        <w:proofErr w:type="gramStart"/>
        <w:r>
          <w:t>Cardio:</w:t>
        </w:r>
        <w:proofErr w:type="gramEnd"/>
        <w:r>
          <w:t>&lt;/b&gt; Latin word meaning of the heart.&lt;/p&gt;</w:t>
        </w:r>
      </w:ins>
    </w:p>
    <w:p w:rsidR="006F3CEE" w:rsidRDefault="006F3CEE" w:rsidP="006F3CEE">
      <w:pPr>
        <w:pStyle w:val="Heading2"/>
        <w:rPr>
          <w:ins w:id="3090" w:author="Unknown"/>
        </w:rPr>
      </w:pPr>
      <w:ins w:id="3091" w:author="Unknown">
        <w:r>
          <w:t>Dictionary:</w:t>
        </w:r>
      </w:ins>
    </w:p>
    <w:p w:rsidR="006F3CEE" w:rsidRDefault="006F3CEE" w:rsidP="006F3CEE">
      <w:pPr>
        <w:rPr>
          <w:ins w:id="3092" w:author="Unknown"/>
        </w:rPr>
      </w:pPr>
      <w:ins w:id="3093" w:author="Unknown">
        <w:r>
          <w:rPr>
            <w:b/>
            <w:bCs/>
          </w:rPr>
          <w:t>Cardio:</w:t>
        </w:r>
        <w:r>
          <w:t xml:space="preserve"> Latin word meaning of the heart. </w:t>
        </w:r>
      </w:ins>
    </w:p>
    <w:p w:rsidR="006F3CEE" w:rsidRDefault="006F3CEE" w:rsidP="006F3CEE">
      <w:pPr>
        <w:pStyle w:val="NormalWeb"/>
        <w:rPr>
          <w:ins w:id="3094" w:author="Unknown"/>
        </w:rPr>
      </w:pPr>
      <w:ins w:id="3095" w:author="Unknown">
        <w:r>
          <w:t>The idea here is to use the bold tag in quick formatting situations. It is not a good idea to bold entire paragraphs or other elements simply because you want the text to be larger or fatter. Use Cascading Style Sheets for font styles and sizes.</w:t>
        </w:r>
      </w:ins>
    </w:p>
    <w:p w:rsidR="0022092F" w:rsidRDefault="0022092F"/>
    <w:p w:rsidR="00AF58F3" w:rsidRDefault="00AF58F3"/>
    <w:sectPr w:rsidR="00AF58F3" w:rsidSect="006F2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19F"/>
    <w:multiLevelType w:val="multilevel"/>
    <w:tmpl w:val="5186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9185B"/>
    <w:multiLevelType w:val="multilevel"/>
    <w:tmpl w:val="253258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8FC5B8C"/>
    <w:multiLevelType w:val="multilevel"/>
    <w:tmpl w:val="B6B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46AAA"/>
    <w:multiLevelType w:val="multilevel"/>
    <w:tmpl w:val="97643C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19520ADD"/>
    <w:multiLevelType w:val="multilevel"/>
    <w:tmpl w:val="FF0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960D99"/>
    <w:multiLevelType w:val="multilevel"/>
    <w:tmpl w:val="C67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8A6AB5"/>
    <w:multiLevelType w:val="multilevel"/>
    <w:tmpl w:val="25E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B68AC"/>
    <w:multiLevelType w:val="multilevel"/>
    <w:tmpl w:val="C3960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A3A9B"/>
    <w:multiLevelType w:val="multilevel"/>
    <w:tmpl w:val="0436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4C260E"/>
    <w:multiLevelType w:val="multilevel"/>
    <w:tmpl w:val="22B6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37B37"/>
    <w:multiLevelType w:val="multilevel"/>
    <w:tmpl w:val="9C3C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3B63C8"/>
    <w:multiLevelType w:val="multilevel"/>
    <w:tmpl w:val="801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52E99"/>
    <w:multiLevelType w:val="multilevel"/>
    <w:tmpl w:val="A75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7402D0"/>
    <w:multiLevelType w:val="multilevel"/>
    <w:tmpl w:val="1C4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8735FD"/>
    <w:multiLevelType w:val="multilevel"/>
    <w:tmpl w:val="DB9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C33844"/>
    <w:multiLevelType w:val="multilevel"/>
    <w:tmpl w:val="B390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A62CE3"/>
    <w:multiLevelType w:val="multilevel"/>
    <w:tmpl w:val="673C0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060D7C"/>
    <w:multiLevelType w:val="multilevel"/>
    <w:tmpl w:val="0C0A35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3F501BCC"/>
    <w:multiLevelType w:val="multilevel"/>
    <w:tmpl w:val="2AE0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C35302"/>
    <w:multiLevelType w:val="multilevel"/>
    <w:tmpl w:val="78C6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FB62E3"/>
    <w:multiLevelType w:val="multilevel"/>
    <w:tmpl w:val="F21C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7F7E42"/>
    <w:multiLevelType w:val="multilevel"/>
    <w:tmpl w:val="11C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577FCA"/>
    <w:multiLevelType w:val="multilevel"/>
    <w:tmpl w:val="94F29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E41590F"/>
    <w:multiLevelType w:val="multilevel"/>
    <w:tmpl w:val="AE22CF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526006BE"/>
    <w:multiLevelType w:val="multilevel"/>
    <w:tmpl w:val="A7FE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A10B76"/>
    <w:multiLevelType w:val="multilevel"/>
    <w:tmpl w:val="C53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1553D2"/>
    <w:multiLevelType w:val="multilevel"/>
    <w:tmpl w:val="AB3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083621"/>
    <w:multiLevelType w:val="multilevel"/>
    <w:tmpl w:val="7ED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7E488A"/>
    <w:multiLevelType w:val="multilevel"/>
    <w:tmpl w:val="12BA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044250"/>
    <w:multiLevelType w:val="multilevel"/>
    <w:tmpl w:val="63F422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4234B0"/>
    <w:multiLevelType w:val="multilevel"/>
    <w:tmpl w:val="FD06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A16200"/>
    <w:multiLevelType w:val="multilevel"/>
    <w:tmpl w:val="AE0C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10"/>
  </w:num>
  <w:num w:numId="4">
    <w:abstractNumId w:val="31"/>
  </w:num>
  <w:num w:numId="5">
    <w:abstractNumId w:val="26"/>
  </w:num>
  <w:num w:numId="6">
    <w:abstractNumId w:val="25"/>
  </w:num>
  <w:num w:numId="7">
    <w:abstractNumId w:val="7"/>
  </w:num>
  <w:num w:numId="8">
    <w:abstractNumId w:val="30"/>
  </w:num>
  <w:num w:numId="9">
    <w:abstractNumId w:val="22"/>
  </w:num>
  <w:num w:numId="10">
    <w:abstractNumId w:val="20"/>
  </w:num>
  <w:num w:numId="11">
    <w:abstractNumId w:val="1"/>
  </w:num>
  <w:num w:numId="12">
    <w:abstractNumId w:val="23"/>
  </w:num>
  <w:num w:numId="13">
    <w:abstractNumId w:val="17"/>
  </w:num>
  <w:num w:numId="14">
    <w:abstractNumId w:val="3"/>
  </w:num>
  <w:num w:numId="15">
    <w:abstractNumId w:val="29"/>
  </w:num>
  <w:num w:numId="16">
    <w:abstractNumId w:val="0"/>
  </w:num>
  <w:num w:numId="17">
    <w:abstractNumId w:val="27"/>
  </w:num>
  <w:num w:numId="18">
    <w:abstractNumId w:val="15"/>
  </w:num>
  <w:num w:numId="19">
    <w:abstractNumId w:val="16"/>
  </w:num>
  <w:num w:numId="20">
    <w:abstractNumId w:val="11"/>
  </w:num>
  <w:num w:numId="21">
    <w:abstractNumId w:val="13"/>
  </w:num>
  <w:num w:numId="22">
    <w:abstractNumId w:val="14"/>
  </w:num>
  <w:num w:numId="23">
    <w:abstractNumId w:val="8"/>
  </w:num>
  <w:num w:numId="24">
    <w:abstractNumId w:val="4"/>
  </w:num>
  <w:num w:numId="25">
    <w:abstractNumId w:val="21"/>
  </w:num>
  <w:num w:numId="26">
    <w:abstractNumId w:val="9"/>
  </w:num>
  <w:num w:numId="27">
    <w:abstractNumId w:val="24"/>
  </w:num>
  <w:num w:numId="28">
    <w:abstractNumId w:val="2"/>
  </w:num>
  <w:num w:numId="29">
    <w:abstractNumId w:val="28"/>
  </w:num>
  <w:num w:numId="30">
    <w:abstractNumId w:val="5"/>
  </w:num>
  <w:num w:numId="31">
    <w:abstractNumId w:val="18"/>
  </w:num>
  <w:num w:numId="32">
    <w:abstractNumId w:val="12"/>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4B87"/>
    <w:rsid w:val="000419BE"/>
    <w:rsid w:val="000840C4"/>
    <w:rsid w:val="001901E5"/>
    <w:rsid w:val="001A12DE"/>
    <w:rsid w:val="0022092F"/>
    <w:rsid w:val="0034069C"/>
    <w:rsid w:val="00364B87"/>
    <w:rsid w:val="006F2F54"/>
    <w:rsid w:val="006F3CEE"/>
    <w:rsid w:val="00AE3CBD"/>
    <w:rsid w:val="00AF58F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54"/>
  </w:style>
  <w:style w:type="paragraph" w:styleId="Heading1">
    <w:name w:val="heading 1"/>
    <w:basedOn w:val="Normal"/>
    <w:link w:val="Heading1Char"/>
    <w:uiPriority w:val="9"/>
    <w:qFormat/>
    <w:rsid w:val="00364B8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364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4B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4B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4B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4B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B87"/>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semiHidden/>
    <w:unhideWhenUsed/>
    <w:rsid w:val="00364B87"/>
    <w:rPr>
      <w:color w:val="0000FF"/>
      <w:u w:val="single"/>
    </w:rPr>
  </w:style>
  <w:style w:type="paragraph" w:styleId="NormalWeb">
    <w:name w:val="Normal (Web)"/>
    <w:basedOn w:val="Normal"/>
    <w:uiPriority w:val="99"/>
    <w:unhideWhenUsed/>
    <w:rsid w:val="00364B8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364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B87"/>
    <w:rPr>
      <w:rFonts w:ascii="Tahoma" w:hAnsi="Tahoma" w:cs="Tahoma"/>
      <w:sz w:val="16"/>
      <w:szCs w:val="16"/>
    </w:rPr>
  </w:style>
  <w:style w:type="character" w:customStyle="1" w:styleId="Heading2Char">
    <w:name w:val="Heading 2 Char"/>
    <w:basedOn w:val="DefaultParagraphFont"/>
    <w:link w:val="Heading2"/>
    <w:uiPriority w:val="9"/>
    <w:semiHidden/>
    <w:rsid w:val="00364B8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64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64B87"/>
    <w:rPr>
      <w:rFonts w:ascii="Courier New" w:eastAsia="Times New Roman" w:hAnsi="Courier New" w:cs="Courier New"/>
      <w:sz w:val="20"/>
      <w:szCs w:val="20"/>
      <w:lang w:bidi="hi-IN"/>
    </w:rPr>
  </w:style>
  <w:style w:type="character" w:customStyle="1" w:styleId="Heading3Char">
    <w:name w:val="Heading 3 Char"/>
    <w:basedOn w:val="DefaultParagraphFont"/>
    <w:link w:val="Heading3"/>
    <w:uiPriority w:val="9"/>
    <w:semiHidden/>
    <w:rsid w:val="00364B8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4B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4B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64B87"/>
    <w:rPr>
      <w:rFonts w:asciiTheme="majorHAnsi" w:eastAsiaTheme="majorEastAsia" w:hAnsiTheme="majorHAnsi" w:cstheme="majorBidi"/>
      <w:i/>
      <w:iCs/>
      <w:color w:val="243F60" w:themeColor="accent1" w:themeShade="7F"/>
    </w:rPr>
  </w:style>
  <w:style w:type="character" w:styleId="HTMLCode">
    <w:name w:val="HTML Code"/>
    <w:basedOn w:val="DefaultParagraphFont"/>
    <w:uiPriority w:val="99"/>
    <w:semiHidden/>
    <w:unhideWhenUsed/>
    <w:rsid w:val="00364B8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E3CBD"/>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AE3CBD"/>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AE3CBD"/>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AE3CBD"/>
    <w:rPr>
      <w:rFonts w:ascii="Arial" w:eastAsia="Times New Roman" w:hAnsi="Arial" w:cs="Mangal"/>
      <w:vanish/>
      <w:sz w:val="16"/>
      <w:szCs w:val="14"/>
      <w:lang w:bidi="hi-IN"/>
    </w:rPr>
  </w:style>
  <w:style w:type="paragraph" w:customStyle="1" w:styleId="bordersolid">
    <w:name w:val="bordersolid"/>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double">
    <w:name w:val="borderdouble"/>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groove">
    <w:name w:val="bordergroove"/>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dotted">
    <w:name w:val="borderdotted"/>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dashed">
    <w:name w:val="borderdashed"/>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inset">
    <w:name w:val="borderinset"/>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outset">
    <w:name w:val="borderoutset"/>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ridge">
    <w:name w:val="borderridge"/>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hidden">
    <w:name w:val="borderhidden"/>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wk">
    <w:name w:val="borderwk"/>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ck">
    <w:name w:val="borderck"/>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db">
    <w:name w:val="borderdb"/>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bordera3">
    <w:name w:val="bordera3"/>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cursorwait">
    <w:name w:val="cursorwait"/>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layer1">
    <w:name w:val="layer1"/>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exampleid3">
    <w:name w:val="exampleid3"/>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disp1">
    <w:name w:val="disp1"/>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disp2">
    <w:name w:val="disp2"/>
    <w:basedOn w:val="Normal"/>
    <w:rsid w:val="00AF58F3"/>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40834405">
      <w:bodyDiv w:val="1"/>
      <w:marLeft w:val="0"/>
      <w:marRight w:val="0"/>
      <w:marTop w:val="0"/>
      <w:marBottom w:val="0"/>
      <w:divBdr>
        <w:top w:val="none" w:sz="0" w:space="0" w:color="auto"/>
        <w:left w:val="none" w:sz="0" w:space="0" w:color="auto"/>
        <w:bottom w:val="none" w:sz="0" w:space="0" w:color="auto"/>
        <w:right w:val="none" w:sz="0" w:space="0" w:color="auto"/>
      </w:divBdr>
      <w:divsChild>
        <w:div w:id="104930991">
          <w:marLeft w:val="0"/>
          <w:marRight w:val="0"/>
          <w:marTop w:val="0"/>
          <w:marBottom w:val="0"/>
          <w:divBdr>
            <w:top w:val="none" w:sz="0" w:space="0" w:color="auto"/>
            <w:left w:val="none" w:sz="0" w:space="0" w:color="auto"/>
            <w:bottom w:val="none" w:sz="0" w:space="0" w:color="auto"/>
            <w:right w:val="none" w:sz="0" w:space="0" w:color="auto"/>
          </w:divBdr>
        </w:div>
        <w:div w:id="279847178">
          <w:marLeft w:val="0"/>
          <w:marRight w:val="0"/>
          <w:marTop w:val="0"/>
          <w:marBottom w:val="0"/>
          <w:divBdr>
            <w:top w:val="none" w:sz="0" w:space="0" w:color="auto"/>
            <w:left w:val="none" w:sz="0" w:space="0" w:color="auto"/>
            <w:bottom w:val="none" w:sz="0" w:space="0" w:color="auto"/>
            <w:right w:val="none" w:sz="0" w:space="0" w:color="auto"/>
          </w:divBdr>
        </w:div>
        <w:div w:id="892544376">
          <w:marLeft w:val="0"/>
          <w:marRight w:val="0"/>
          <w:marTop w:val="0"/>
          <w:marBottom w:val="0"/>
          <w:divBdr>
            <w:top w:val="none" w:sz="0" w:space="0" w:color="auto"/>
            <w:left w:val="none" w:sz="0" w:space="0" w:color="auto"/>
            <w:bottom w:val="none" w:sz="0" w:space="0" w:color="auto"/>
            <w:right w:val="none" w:sz="0" w:space="0" w:color="auto"/>
          </w:divBdr>
        </w:div>
        <w:div w:id="1374772247">
          <w:marLeft w:val="0"/>
          <w:marRight w:val="0"/>
          <w:marTop w:val="0"/>
          <w:marBottom w:val="0"/>
          <w:divBdr>
            <w:top w:val="none" w:sz="0" w:space="0" w:color="auto"/>
            <w:left w:val="none" w:sz="0" w:space="0" w:color="auto"/>
            <w:bottom w:val="none" w:sz="0" w:space="0" w:color="auto"/>
            <w:right w:val="none" w:sz="0" w:space="0" w:color="auto"/>
          </w:divBdr>
        </w:div>
      </w:divsChild>
    </w:div>
    <w:div w:id="104009154">
      <w:bodyDiv w:val="1"/>
      <w:marLeft w:val="0"/>
      <w:marRight w:val="0"/>
      <w:marTop w:val="0"/>
      <w:marBottom w:val="0"/>
      <w:divBdr>
        <w:top w:val="none" w:sz="0" w:space="0" w:color="auto"/>
        <w:left w:val="none" w:sz="0" w:space="0" w:color="auto"/>
        <w:bottom w:val="none" w:sz="0" w:space="0" w:color="auto"/>
        <w:right w:val="none" w:sz="0" w:space="0" w:color="auto"/>
      </w:divBdr>
      <w:divsChild>
        <w:div w:id="221408073">
          <w:marLeft w:val="0"/>
          <w:marRight w:val="0"/>
          <w:marTop w:val="0"/>
          <w:marBottom w:val="0"/>
          <w:divBdr>
            <w:top w:val="none" w:sz="0" w:space="0" w:color="auto"/>
            <w:left w:val="none" w:sz="0" w:space="0" w:color="auto"/>
            <w:bottom w:val="none" w:sz="0" w:space="0" w:color="auto"/>
            <w:right w:val="none" w:sz="0" w:space="0" w:color="auto"/>
          </w:divBdr>
        </w:div>
        <w:div w:id="595791997">
          <w:marLeft w:val="0"/>
          <w:marRight w:val="0"/>
          <w:marTop w:val="0"/>
          <w:marBottom w:val="0"/>
          <w:divBdr>
            <w:top w:val="none" w:sz="0" w:space="0" w:color="auto"/>
            <w:left w:val="none" w:sz="0" w:space="0" w:color="auto"/>
            <w:bottom w:val="none" w:sz="0" w:space="0" w:color="auto"/>
            <w:right w:val="none" w:sz="0" w:space="0" w:color="auto"/>
          </w:divBdr>
        </w:div>
        <w:div w:id="832449113">
          <w:marLeft w:val="0"/>
          <w:marRight w:val="0"/>
          <w:marTop w:val="0"/>
          <w:marBottom w:val="0"/>
          <w:divBdr>
            <w:top w:val="none" w:sz="0" w:space="0" w:color="auto"/>
            <w:left w:val="none" w:sz="0" w:space="0" w:color="auto"/>
            <w:bottom w:val="none" w:sz="0" w:space="0" w:color="auto"/>
            <w:right w:val="none" w:sz="0" w:space="0" w:color="auto"/>
          </w:divBdr>
        </w:div>
        <w:div w:id="1075391971">
          <w:marLeft w:val="0"/>
          <w:marRight w:val="0"/>
          <w:marTop w:val="0"/>
          <w:marBottom w:val="0"/>
          <w:divBdr>
            <w:top w:val="none" w:sz="0" w:space="0" w:color="auto"/>
            <w:left w:val="none" w:sz="0" w:space="0" w:color="auto"/>
            <w:bottom w:val="none" w:sz="0" w:space="0" w:color="auto"/>
            <w:right w:val="none" w:sz="0" w:space="0" w:color="auto"/>
          </w:divBdr>
        </w:div>
        <w:div w:id="1696810497">
          <w:marLeft w:val="0"/>
          <w:marRight w:val="0"/>
          <w:marTop w:val="0"/>
          <w:marBottom w:val="0"/>
          <w:divBdr>
            <w:top w:val="none" w:sz="0" w:space="0" w:color="auto"/>
            <w:left w:val="none" w:sz="0" w:space="0" w:color="auto"/>
            <w:bottom w:val="none" w:sz="0" w:space="0" w:color="auto"/>
            <w:right w:val="none" w:sz="0" w:space="0" w:color="auto"/>
          </w:divBdr>
        </w:div>
        <w:div w:id="1929848204">
          <w:marLeft w:val="0"/>
          <w:marRight w:val="0"/>
          <w:marTop w:val="0"/>
          <w:marBottom w:val="0"/>
          <w:divBdr>
            <w:top w:val="none" w:sz="0" w:space="0" w:color="auto"/>
            <w:left w:val="none" w:sz="0" w:space="0" w:color="auto"/>
            <w:bottom w:val="none" w:sz="0" w:space="0" w:color="auto"/>
            <w:right w:val="none" w:sz="0" w:space="0" w:color="auto"/>
          </w:divBdr>
        </w:div>
      </w:divsChild>
    </w:div>
    <w:div w:id="155153560">
      <w:bodyDiv w:val="1"/>
      <w:marLeft w:val="0"/>
      <w:marRight w:val="0"/>
      <w:marTop w:val="0"/>
      <w:marBottom w:val="0"/>
      <w:divBdr>
        <w:top w:val="none" w:sz="0" w:space="0" w:color="auto"/>
        <w:left w:val="none" w:sz="0" w:space="0" w:color="auto"/>
        <w:bottom w:val="none" w:sz="0" w:space="0" w:color="auto"/>
        <w:right w:val="none" w:sz="0" w:space="0" w:color="auto"/>
      </w:divBdr>
      <w:divsChild>
        <w:div w:id="434056300">
          <w:marLeft w:val="0"/>
          <w:marRight w:val="0"/>
          <w:marTop w:val="0"/>
          <w:marBottom w:val="0"/>
          <w:divBdr>
            <w:top w:val="none" w:sz="0" w:space="0" w:color="auto"/>
            <w:left w:val="none" w:sz="0" w:space="0" w:color="auto"/>
            <w:bottom w:val="none" w:sz="0" w:space="0" w:color="auto"/>
            <w:right w:val="none" w:sz="0" w:space="0" w:color="auto"/>
          </w:divBdr>
        </w:div>
        <w:div w:id="546726133">
          <w:marLeft w:val="0"/>
          <w:marRight w:val="0"/>
          <w:marTop w:val="0"/>
          <w:marBottom w:val="0"/>
          <w:divBdr>
            <w:top w:val="none" w:sz="0" w:space="0" w:color="auto"/>
            <w:left w:val="none" w:sz="0" w:space="0" w:color="auto"/>
            <w:bottom w:val="none" w:sz="0" w:space="0" w:color="auto"/>
            <w:right w:val="none" w:sz="0" w:space="0" w:color="auto"/>
          </w:divBdr>
        </w:div>
        <w:div w:id="1192840494">
          <w:marLeft w:val="0"/>
          <w:marRight w:val="0"/>
          <w:marTop w:val="0"/>
          <w:marBottom w:val="0"/>
          <w:divBdr>
            <w:top w:val="none" w:sz="0" w:space="0" w:color="auto"/>
            <w:left w:val="none" w:sz="0" w:space="0" w:color="auto"/>
            <w:bottom w:val="none" w:sz="0" w:space="0" w:color="auto"/>
            <w:right w:val="none" w:sz="0" w:space="0" w:color="auto"/>
          </w:divBdr>
        </w:div>
        <w:div w:id="1204753053">
          <w:marLeft w:val="0"/>
          <w:marRight w:val="0"/>
          <w:marTop w:val="0"/>
          <w:marBottom w:val="0"/>
          <w:divBdr>
            <w:top w:val="none" w:sz="0" w:space="0" w:color="auto"/>
            <w:left w:val="none" w:sz="0" w:space="0" w:color="auto"/>
            <w:bottom w:val="none" w:sz="0" w:space="0" w:color="auto"/>
            <w:right w:val="none" w:sz="0" w:space="0" w:color="auto"/>
          </w:divBdr>
        </w:div>
        <w:div w:id="1247301080">
          <w:marLeft w:val="0"/>
          <w:marRight w:val="0"/>
          <w:marTop w:val="0"/>
          <w:marBottom w:val="0"/>
          <w:divBdr>
            <w:top w:val="none" w:sz="0" w:space="0" w:color="auto"/>
            <w:left w:val="none" w:sz="0" w:space="0" w:color="auto"/>
            <w:bottom w:val="none" w:sz="0" w:space="0" w:color="auto"/>
            <w:right w:val="none" w:sz="0" w:space="0" w:color="auto"/>
          </w:divBdr>
        </w:div>
        <w:div w:id="1274433717">
          <w:marLeft w:val="0"/>
          <w:marRight w:val="0"/>
          <w:marTop w:val="0"/>
          <w:marBottom w:val="0"/>
          <w:divBdr>
            <w:top w:val="none" w:sz="0" w:space="0" w:color="auto"/>
            <w:left w:val="none" w:sz="0" w:space="0" w:color="auto"/>
            <w:bottom w:val="none" w:sz="0" w:space="0" w:color="auto"/>
            <w:right w:val="none" w:sz="0" w:space="0" w:color="auto"/>
          </w:divBdr>
        </w:div>
        <w:div w:id="1482696490">
          <w:marLeft w:val="0"/>
          <w:marRight w:val="0"/>
          <w:marTop w:val="0"/>
          <w:marBottom w:val="0"/>
          <w:divBdr>
            <w:top w:val="none" w:sz="0" w:space="0" w:color="auto"/>
            <w:left w:val="none" w:sz="0" w:space="0" w:color="auto"/>
            <w:bottom w:val="none" w:sz="0" w:space="0" w:color="auto"/>
            <w:right w:val="none" w:sz="0" w:space="0" w:color="auto"/>
          </w:divBdr>
        </w:div>
        <w:div w:id="1795754353">
          <w:marLeft w:val="0"/>
          <w:marRight w:val="0"/>
          <w:marTop w:val="0"/>
          <w:marBottom w:val="0"/>
          <w:divBdr>
            <w:top w:val="none" w:sz="0" w:space="0" w:color="auto"/>
            <w:left w:val="none" w:sz="0" w:space="0" w:color="auto"/>
            <w:bottom w:val="none" w:sz="0" w:space="0" w:color="auto"/>
            <w:right w:val="none" w:sz="0" w:space="0" w:color="auto"/>
          </w:divBdr>
        </w:div>
        <w:div w:id="2106028959">
          <w:marLeft w:val="0"/>
          <w:marRight w:val="0"/>
          <w:marTop w:val="0"/>
          <w:marBottom w:val="0"/>
          <w:divBdr>
            <w:top w:val="none" w:sz="0" w:space="0" w:color="auto"/>
            <w:left w:val="none" w:sz="0" w:space="0" w:color="auto"/>
            <w:bottom w:val="none" w:sz="0" w:space="0" w:color="auto"/>
            <w:right w:val="none" w:sz="0" w:space="0" w:color="auto"/>
          </w:divBdr>
        </w:div>
      </w:divsChild>
    </w:div>
    <w:div w:id="171723317">
      <w:bodyDiv w:val="1"/>
      <w:marLeft w:val="0"/>
      <w:marRight w:val="0"/>
      <w:marTop w:val="0"/>
      <w:marBottom w:val="0"/>
      <w:divBdr>
        <w:top w:val="none" w:sz="0" w:space="0" w:color="auto"/>
        <w:left w:val="none" w:sz="0" w:space="0" w:color="auto"/>
        <w:bottom w:val="none" w:sz="0" w:space="0" w:color="auto"/>
        <w:right w:val="none" w:sz="0" w:space="0" w:color="auto"/>
      </w:divBdr>
      <w:divsChild>
        <w:div w:id="279268021">
          <w:marLeft w:val="0"/>
          <w:marRight w:val="0"/>
          <w:marTop w:val="0"/>
          <w:marBottom w:val="0"/>
          <w:divBdr>
            <w:top w:val="none" w:sz="0" w:space="0" w:color="auto"/>
            <w:left w:val="none" w:sz="0" w:space="0" w:color="auto"/>
            <w:bottom w:val="none" w:sz="0" w:space="0" w:color="auto"/>
            <w:right w:val="none" w:sz="0" w:space="0" w:color="auto"/>
          </w:divBdr>
        </w:div>
        <w:div w:id="423958253">
          <w:marLeft w:val="0"/>
          <w:marRight w:val="0"/>
          <w:marTop w:val="0"/>
          <w:marBottom w:val="0"/>
          <w:divBdr>
            <w:top w:val="none" w:sz="0" w:space="0" w:color="auto"/>
            <w:left w:val="none" w:sz="0" w:space="0" w:color="auto"/>
            <w:bottom w:val="none" w:sz="0" w:space="0" w:color="auto"/>
            <w:right w:val="none" w:sz="0" w:space="0" w:color="auto"/>
          </w:divBdr>
        </w:div>
        <w:div w:id="603153845">
          <w:marLeft w:val="0"/>
          <w:marRight w:val="0"/>
          <w:marTop w:val="0"/>
          <w:marBottom w:val="0"/>
          <w:divBdr>
            <w:top w:val="none" w:sz="0" w:space="0" w:color="auto"/>
            <w:left w:val="none" w:sz="0" w:space="0" w:color="auto"/>
            <w:bottom w:val="none" w:sz="0" w:space="0" w:color="auto"/>
            <w:right w:val="none" w:sz="0" w:space="0" w:color="auto"/>
          </w:divBdr>
        </w:div>
        <w:div w:id="1011763151">
          <w:marLeft w:val="0"/>
          <w:marRight w:val="0"/>
          <w:marTop w:val="0"/>
          <w:marBottom w:val="0"/>
          <w:divBdr>
            <w:top w:val="none" w:sz="0" w:space="0" w:color="auto"/>
            <w:left w:val="none" w:sz="0" w:space="0" w:color="auto"/>
            <w:bottom w:val="none" w:sz="0" w:space="0" w:color="auto"/>
            <w:right w:val="none" w:sz="0" w:space="0" w:color="auto"/>
          </w:divBdr>
        </w:div>
        <w:div w:id="1650787766">
          <w:marLeft w:val="0"/>
          <w:marRight w:val="0"/>
          <w:marTop w:val="0"/>
          <w:marBottom w:val="0"/>
          <w:divBdr>
            <w:top w:val="none" w:sz="0" w:space="0" w:color="auto"/>
            <w:left w:val="none" w:sz="0" w:space="0" w:color="auto"/>
            <w:bottom w:val="none" w:sz="0" w:space="0" w:color="auto"/>
            <w:right w:val="none" w:sz="0" w:space="0" w:color="auto"/>
          </w:divBdr>
        </w:div>
        <w:div w:id="1703633059">
          <w:marLeft w:val="0"/>
          <w:marRight w:val="0"/>
          <w:marTop w:val="0"/>
          <w:marBottom w:val="0"/>
          <w:divBdr>
            <w:top w:val="none" w:sz="0" w:space="0" w:color="auto"/>
            <w:left w:val="none" w:sz="0" w:space="0" w:color="auto"/>
            <w:bottom w:val="none" w:sz="0" w:space="0" w:color="auto"/>
            <w:right w:val="none" w:sz="0" w:space="0" w:color="auto"/>
          </w:divBdr>
        </w:div>
        <w:div w:id="2122072391">
          <w:marLeft w:val="0"/>
          <w:marRight w:val="0"/>
          <w:marTop w:val="0"/>
          <w:marBottom w:val="0"/>
          <w:divBdr>
            <w:top w:val="none" w:sz="0" w:space="0" w:color="auto"/>
            <w:left w:val="none" w:sz="0" w:space="0" w:color="auto"/>
            <w:bottom w:val="none" w:sz="0" w:space="0" w:color="auto"/>
            <w:right w:val="none" w:sz="0" w:space="0" w:color="auto"/>
          </w:divBdr>
        </w:div>
        <w:div w:id="2124418577">
          <w:marLeft w:val="0"/>
          <w:marRight w:val="0"/>
          <w:marTop w:val="0"/>
          <w:marBottom w:val="0"/>
          <w:divBdr>
            <w:top w:val="none" w:sz="0" w:space="0" w:color="auto"/>
            <w:left w:val="none" w:sz="0" w:space="0" w:color="auto"/>
            <w:bottom w:val="none" w:sz="0" w:space="0" w:color="auto"/>
            <w:right w:val="none" w:sz="0" w:space="0" w:color="auto"/>
          </w:divBdr>
        </w:div>
      </w:divsChild>
    </w:div>
    <w:div w:id="172693008">
      <w:bodyDiv w:val="1"/>
      <w:marLeft w:val="0"/>
      <w:marRight w:val="0"/>
      <w:marTop w:val="0"/>
      <w:marBottom w:val="0"/>
      <w:divBdr>
        <w:top w:val="none" w:sz="0" w:space="0" w:color="auto"/>
        <w:left w:val="none" w:sz="0" w:space="0" w:color="auto"/>
        <w:bottom w:val="none" w:sz="0" w:space="0" w:color="auto"/>
        <w:right w:val="none" w:sz="0" w:space="0" w:color="auto"/>
      </w:divBdr>
      <w:divsChild>
        <w:div w:id="48387591">
          <w:marLeft w:val="0"/>
          <w:marRight w:val="0"/>
          <w:marTop w:val="0"/>
          <w:marBottom w:val="0"/>
          <w:divBdr>
            <w:top w:val="none" w:sz="0" w:space="0" w:color="auto"/>
            <w:left w:val="none" w:sz="0" w:space="0" w:color="auto"/>
            <w:bottom w:val="none" w:sz="0" w:space="0" w:color="auto"/>
            <w:right w:val="none" w:sz="0" w:space="0" w:color="auto"/>
          </w:divBdr>
        </w:div>
        <w:div w:id="1758402925">
          <w:marLeft w:val="0"/>
          <w:marRight w:val="0"/>
          <w:marTop w:val="0"/>
          <w:marBottom w:val="0"/>
          <w:divBdr>
            <w:top w:val="none" w:sz="0" w:space="0" w:color="auto"/>
            <w:left w:val="none" w:sz="0" w:space="0" w:color="auto"/>
            <w:bottom w:val="none" w:sz="0" w:space="0" w:color="auto"/>
            <w:right w:val="none" w:sz="0" w:space="0" w:color="auto"/>
          </w:divBdr>
        </w:div>
      </w:divsChild>
    </w:div>
    <w:div w:id="177432468">
      <w:bodyDiv w:val="1"/>
      <w:marLeft w:val="0"/>
      <w:marRight w:val="0"/>
      <w:marTop w:val="0"/>
      <w:marBottom w:val="0"/>
      <w:divBdr>
        <w:top w:val="none" w:sz="0" w:space="0" w:color="auto"/>
        <w:left w:val="none" w:sz="0" w:space="0" w:color="auto"/>
        <w:bottom w:val="none" w:sz="0" w:space="0" w:color="auto"/>
        <w:right w:val="none" w:sz="0" w:space="0" w:color="auto"/>
      </w:divBdr>
      <w:divsChild>
        <w:div w:id="300883917">
          <w:marLeft w:val="0"/>
          <w:marRight w:val="0"/>
          <w:marTop w:val="0"/>
          <w:marBottom w:val="0"/>
          <w:divBdr>
            <w:top w:val="none" w:sz="0" w:space="0" w:color="auto"/>
            <w:left w:val="none" w:sz="0" w:space="0" w:color="auto"/>
            <w:bottom w:val="none" w:sz="0" w:space="0" w:color="auto"/>
            <w:right w:val="none" w:sz="0" w:space="0" w:color="auto"/>
          </w:divBdr>
        </w:div>
        <w:div w:id="540750057">
          <w:marLeft w:val="0"/>
          <w:marRight w:val="0"/>
          <w:marTop w:val="0"/>
          <w:marBottom w:val="0"/>
          <w:divBdr>
            <w:top w:val="none" w:sz="0" w:space="0" w:color="auto"/>
            <w:left w:val="none" w:sz="0" w:space="0" w:color="auto"/>
            <w:bottom w:val="none" w:sz="0" w:space="0" w:color="auto"/>
            <w:right w:val="none" w:sz="0" w:space="0" w:color="auto"/>
          </w:divBdr>
        </w:div>
        <w:div w:id="685789219">
          <w:marLeft w:val="0"/>
          <w:marRight w:val="0"/>
          <w:marTop w:val="0"/>
          <w:marBottom w:val="0"/>
          <w:divBdr>
            <w:top w:val="none" w:sz="0" w:space="0" w:color="auto"/>
            <w:left w:val="none" w:sz="0" w:space="0" w:color="auto"/>
            <w:bottom w:val="none" w:sz="0" w:space="0" w:color="auto"/>
            <w:right w:val="none" w:sz="0" w:space="0" w:color="auto"/>
          </w:divBdr>
        </w:div>
        <w:div w:id="1152480242">
          <w:marLeft w:val="0"/>
          <w:marRight w:val="0"/>
          <w:marTop w:val="0"/>
          <w:marBottom w:val="0"/>
          <w:divBdr>
            <w:top w:val="none" w:sz="0" w:space="0" w:color="auto"/>
            <w:left w:val="none" w:sz="0" w:space="0" w:color="auto"/>
            <w:bottom w:val="none" w:sz="0" w:space="0" w:color="auto"/>
            <w:right w:val="none" w:sz="0" w:space="0" w:color="auto"/>
          </w:divBdr>
        </w:div>
        <w:div w:id="1675912787">
          <w:marLeft w:val="0"/>
          <w:marRight w:val="0"/>
          <w:marTop w:val="0"/>
          <w:marBottom w:val="0"/>
          <w:divBdr>
            <w:top w:val="none" w:sz="0" w:space="0" w:color="auto"/>
            <w:left w:val="none" w:sz="0" w:space="0" w:color="auto"/>
            <w:bottom w:val="none" w:sz="0" w:space="0" w:color="auto"/>
            <w:right w:val="none" w:sz="0" w:space="0" w:color="auto"/>
          </w:divBdr>
        </w:div>
        <w:div w:id="1759209324">
          <w:marLeft w:val="0"/>
          <w:marRight w:val="0"/>
          <w:marTop w:val="0"/>
          <w:marBottom w:val="0"/>
          <w:divBdr>
            <w:top w:val="none" w:sz="0" w:space="0" w:color="auto"/>
            <w:left w:val="none" w:sz="0" w:space="0" w:color="auto"/>
            <w:bottom w:val="none" w:sz="0" w:space="0" w:color="auto"/>
            <w:right w:val="none" w:sz="0" w:space="0" w:color="auto"/>
          </w:divBdr>
        </w:div>
        <w:div w:id="1940023813">
          <w:marLeft w:val="0"/>
          <w:marRight w:val="0"/>
          <w:marTop w:val="0"/>
          <w:marBottom w:val="0"/>
          <w:divBdr>
            <w:top w:val="none" w:sz="0" w:space="0" w:color="auto"/>
            <w:left w:val="none" w:sz="0" w:space="0" w:color="auto"/>
            <w:bottom w:val="none" w:sz="0" w:space="0" w:color="auto"/>
            <w:right w:val="none" w:sz="0" w:space="0" w:color="auto"/>
          </w:divBdr>
        </w:div>
        <w:div w:id="1961833295">
          <w:marLeft w:val="0"/>
          <w:marRight w:val="0"/>
          <w:marTop w:val="0"/>
          <w:marBottom w:val="0"/>
          <w:divBdr>
            <w:top w:val="none" w:sz="0" w:space="0" w:color="auto"/>
            <w:left w:val="none" w:sz="0" w:space="0" w:color="auto"/>
            <w:bottom w:val="none" w:sz="0" w:space="0" w:color="auto"/>
            <w:right w:val="none" w:sz="0" w:space="0" w:color="auto"/>
          </w:divBdr>
        </w:div>
        <w:div w:id="1965647189">
          <w:marLeft w:val="0"/>
          <w:marRight w:val="0"/>
          <w:marTop w:val="0"/>
          <w:marBottom w:val="0"/>
          <w:divBdr>
            <w:top w:val="none" w:sz="0" w:space="0" w:color="auto"/>
            <w:left w:val="none" w:sz="0" w:space="0" w:color="auto"/>
            <w:bottom w:val="none" w:sz="0" w:space="0" w:color="auto"/>
            <w:right w:val="none" w:sz="0" w:space="0" w:color="auto"/>
          </w:divBdr>
        </w:div>
        <w:div w:id="2046589894">
          <w:marLeft w:val="0"/>
          <w:marRight w:val="0"/>
          <w:marTop w:val="0"/>
          <w:marBottom w:val="0"/>
          <w:divBdr>
            <w:top w:val="none" w:sz="0" w:space="0" w:color="auto"/>
            <w:left w:val="none" w:sz="0" w:space="0" w:color="auto"/>
            <w:bottom w:val="none" w:sz="0" w:space="0" w:color="auto"/>
            <w:right w:val="none" w:sz="0" w:space="0" w:color="auto"/>
          </w:divBdr>
        </w:div>
      </w:divsChild>
    </w:div>
    <w:div w:id="204566748">
      <w:bodyDiv w:val="1"/>
      <w:marLeft w:val="0"/>
      <w:marRight w:val="0"/>
      <w:marTop w:val="0"/>
      <w:marBottom w:val="0"/>
      <w:divBdr>
        <w:top w:val="none" w:sz="0" w:space="0" w:color="auto"/>
        <w:left w:val="none" w:sz="0" w:space="0" w:color="auto"/>
        <w:bottom w:val="none" w:sz="0" w:space="0" w:color="auto"/>
        <w:right w:val="none" w:sz="0" w:space="0" w:color="auto"/>
      </w:divBdr>
      <w:divsChild>
        <w:div w:id="240913468">
          <w:marLeft w:val="0"/>
          <w:marRight w:val="0"/>
          <w:marTop w:val="0"/>
          <w:marBottom w:val="0"/>
          <w:divBdr>
            <w:top w:val="none" w:sz="0" w:space="0" w:color="auto"/>
            <w:left w:val="none" w:sz="0" w:space="0" w:color="auto"/>
            <w:bottom w:val="none" w:sz="0" w:space="0" w:color="auto"/>
            <w:right w:val="none" w:sz="0" w:space="0" w:color="auto"/>
          </w:divBdr>
        </w:div>
        <w:div w:id="519704381">
          <w:marLeft w:val="0"/>
          <w:marRight w:val="0"/>
          <w:marTop w:val="0"/>
          <w:marBottom w:val="0"/>
          <w:divBdr>
            <w:top w:val="none" w:sz="0" w:space="0" w:color="auto"/>
            <w:left w:val="none" w:sz="0" w:space="0" w:color="auto"/>
            <w:bottom w:val="none" w:sz="0" w:space="0" w:color="auto"/>
            <w:right w:val="none" w:sz="0" w:space="0" w:color="auto"/>
          </w:divBdr>
        </w:div>
        <w:div w:id="869297921">
          <w:marLeft w:val="0"/>
          <w:marRight w:val="0"/>
          <w:marTop w:val="0"/>
          <w:marBottom w:val="0"/>
          <w:divBdr>
            <w:top w:val="none" w:sz="0" w:space="0" w:color="auto"/>
            <w:left w:val="none" w:sz="0" w:space="0" w:color="auto"/>
            <w:bottom w:val="none" w:sz="0" w:space="0" w:color="auto"/>
            <w:right w:val="none" w:sz="0" w:space="0" w:color="auto"/>
          </w:divBdr>
        </w:div>
        <w:div w:id="1084691639">
          <w:marLeft w:val="0"/>
          <w:marRight w:val="0"/>
          <w:marTop w:val="0"/>
          <w:marBottom w:val="0"/>
          <w:divBdr>
            <w:top w:val="none" w:sz="0" w:space="0" w:color="auto"/>
            <w:left w:val="none" w:sz="0" w:space="0" w:color="auto"/>
            <w:bottom w:val="none" w:sz="0" w:space="0" w:color="auto"/>
            <w:right w:val="none" w:sz="0" w:space="0" w:color="auto"/>
          </w:divBdr>
        </w:div>
        <w:div w:id="1236280449">
          <w:marLeft w:val="0"/>
          <w:marRight w:val="0"/>
          <w:marTop w:val="0"/>
          <w:marBottom w:val="0"/>
          <w:divBdr>
            <w:top w:val="none" w:sz="0" w:space="0" w:color="auto"/>
            <w:left w:val="none" w:sz="0" w:space="0" w:color="auto"/>
            <w:bottom w:val="none" w:sz="0" w:space="0" w:color="auto"/>
            <w:right w:val="none" w:sz="0" w:space="0" w:color="auto"/>
          </w:divBdr>
        </w:div>
        <w:div w:id="1278682302">
          <w:marLeft w:val="0"/>
          <w:marRight w:val="0"/>
          <w:marTop w:val="0"/>
          <w:marBottom w:val="0"/>
          <w:divBdr>
            <w:top w:val="none" w:sz="0" w:space="0" w:color="auto"/>
            <w:left w:val="none" w:sz="0" w:space="0" w:color="auto"/>
            <w:bottom w:val="none" w:sz="0" w:space="0" w:color="auto"/>
            <w:right w:val="none" w:sz="0" w:space="0" w:color="auto"/>
          </w:divBdr>
        </w:div>
        <w:div w:id="1396011074">
          <w:marLeft w:val="0"/>
          <w:marRight w:val="0"/>
          <w:marTop w:val="0"/>
          <w:marBottom w:val="0"/>
          <w:divBdr>
            <w:top w:val="none" w:sz="0" w:space="0" w:color="auto"/>
            <w:left w:val="none" w:sz="0" w:space="0" w:color="auto"/>
            <w:bottom w:val="none" w:sz="0" w:space="0" w:color="auto"/>
            <w:right w:val="none" w:sz="0" w:space="0" w:color="auto"/>
          </w:divBdr>
        </w:div>
        <w:div w:id="1409036124">
          <w:marLeft w:val="0"/>
          <w:marRight w:val="0"/>
          <w:marTop w:val="0"/>
          <w:marBottom w:val="0"/>
          <w:divBdr>
            <w:top w:val="none" w:sz="0" w:space="0" w:color="auto"/>
            <w:left w:val="none" w:sz="0" w:space="0" w:color="auto"/>
            <w:bottom w:val="none" w:sz="0" w:space="0" w:color="auto"/>
            <w:right w:val="none" w:sz="0" w:space="0" w:color="auto"/>
          </w:divBdr>
        </w:div>
        <w:div w:id="1481918897">
          <w:marLeft w:val="0"/>
          <w:marRight w:val="0"/>
          <w:marTop w:val="0"/>
          <w:marBottom w:val="0"/>
          <w:divBdr>
            <w:top w:val="none" w:sz="0" w:space="0" w:color="auto"/>
            <w:left w:val="none" w:sz="0" w:space="0" w:color="auto"/>
            <w:bottom w:val="none" w:sz="0" w:space="0" w:color="auto"/>
            <w:right w:val="none" w:sz="0" w:space="0" w:color="auto"/>
          </w:divBdr>
        </w:div>
        <w:div w:id="1534076892">
          <w:marLeft w:val="0"/>
          <w:marRight w:val="0"/>
          <w:marTop w:val="0"/>
          <w:marBottom w:val="0"/>
          <w:divBdr>
            <w:top w:val="none" w:sz="0" w:space="0" w:color="auto"/>
            <w:left w:val="none" w:sz="0" w:space="0" w:color="auto"/>
            <w:bottom w:val="none" w:sz="0" w:space="0" w:color="auto"/>
            <w:right w:val="none" w:sz="0" w:space="0" w:color="auto"/>
          </w:divBdr>
        </w:div>
        <w:div w:id="1617323779">
          <w:marLeft w:val="0"/>
          <w:marRight w:val="0"/>
          <w:marTop w:val="0"/>
          <w:marBottom w:val="0"/>
          <w:divBdr>
            <w:top w:val="none" w:sz="0" w:space="0" w:color="auto"/>
            <w:left w:val="none" w:sz="0" w:space="0" w:color="auto"/>
            <w:bottom w:val="none" w:sz="0" w:space="0" w:color="auto"/>
            <w:right w:val="none" w:sz="0" w:space="0" w:color="auto"/>
          </w:divBdr>
        </w:div>
        <w:div w:id="2096392738">
          <w:marLeft w:val="0"/>
          <w:marRight w:val="0"/>
          <w:marTop w:val="0"/>
          <w:marBottom w:val="0"/>
          <w:divBdr>
            <w:top w:val="none" w:sz="0" w:space="0" w:color="auto"/>
            <w:left w:val="none" w:sz="0" w:space="0" w:color="auto"/>
            <w:bottom w:val="none" w:sz="0" w:space="0" w:color="auto"/>
            <w:right w:val="none" w:sz="0" w:space="0" w:color="auto"/>
          </w:divBdr>
        </w:div>
        <w:div w:id="2142183634">
          <w:marLeft w:val="0"/>
          <w:marRight w:val="0"/>
          <w:marTop w:val="0"/>
          <w:marBottom w:val="0"/>
          <w:divBdr>
            <w:top w:val="none" w:sz="0" w:space="0" w:color="auto"/>
            <w:left w:val="none" w:sz="0" w:space="0" w:color="auto"/>
            <w:bottom w:val="none" w:sz="0" w:space="0" w:color="auto"/>
            <w:right w:val="none" w:sz="0" w:space="0" w:color="auto"/>
          </w:divBdr>
        </w:div>
      </w:divsChild>
    </w:div>
    <w:div w:id="285088787">
      <w:bodyDiv w:val="1"/>
      <w:marLeft w:val="0"/>
      <w:marRight w:val="0"/>
      <w:marTop w:val="0"/>
      <w:marBottom w:val="0"/>
      <w:divBdr>
        <w:top w:val="none" w:sz="0" w:space="0" w:color="auto"/>
        <w:left w:val="none" w:sz="0" w:space="0" w:color="auto"/>
        <w:bottom w:val="none" w:sz="0" w:space="0" w:color="auto"/>
        <w:right w:val="none" w:sz="0" w:space="0" w:color="auto"/>
      </w:divBdr>
      <w:divsChild>
        <w:div w:id="1013920266">
          <w:marLeft w:val="0"/>
          <w:marRight w:val="0"/>
          <w:marTop w:val="0"/>
          <w:marBottom w:val="0"/>
          <w:divBdr>
            <w:top w:val="none" w:sz="0" w:space="0" w:color="auto"/>
            <w:left w:val="none" w:sz="0" w:space="0" w:color="auto"/>
            <w:bottom w:val="none" w:sz="0" w:space="0" w:color="auto"/>
            <w:right w:val="none" w:sz="0" w:space="0" w:color="auto"/>
          </w:divBdr>
        </w:div>
        <w:div w:id="1138179803">
          <w:marLeft w:val="0"/>
          <w:marRight w:val="0"/>
          <w:marTop w:val="0"/>
          <w:marBottom w:val="0"/>
          <w:divBdr>
            <w:top w:val="none" w:sz="0" w:space="0" w:color="auto"/>
            <w:left w:val="none" w:sz="0" w:space="0" w:color="auto"/>
            <w:bottom w:val="none" w:sz="0" w:space="0" w:color="auto"/>
            <w:right w:val="none" w:sz="0" w:space="0" w:color="auto"/>
          </w:divBdr>
        </w:div>
        <w:div w:id="1270970205">
          <w:marLeft w:val="0"/>
          <w:marRight w:val="0"/>
          <w:marTop w:val="0"/>
          <w:marBottom w:val="0"/>
          <w:divBdr>
            <w:top w:val="none" w:sz="0" w:space="0" w:color="auto"/>
            <w:left w:val="none" w:sz="0" w:space="0" w:color="auto"/>
            <w:bottom w:val="none" w:sz="0" w:space="0" w:color="auto"/>
            <w:right w:val="none" w:sz="0" w:space="0" w:color="auto"/>
          </w:divBdr>
        </w:div>
        <w:div w:id="1679235501">
          <w:marLeft w:val="0"/>
          <w:marRight w:val="0"/>
          <w:marTop w:val="0"/>
          <w:marBottom w:val="0"/>
          <w:divBdr>
            <w:top w:val="none" w:sz="0" w:space="0" w:color="auto"/>
            <w:left w:val="none" w:sz="0" w:space="0" w:color="auto"/>
            <w:bottom w:val="none" w:sz="0" w:space="0" w:color="auto"/>
            <w:right w:val="none" w:sz="0" w:space="0" w:color="auto"/>
          </w:divBdr>
        </w:div>
      </w:divsChild>
    </w:div>
    <w:div w:id="300623200">
      <w:bodyDiv w:val="1"/>
      <w:marLeft w:val="0"/>
      <w:marRight w:val="0"/>
      <w:marTop w:val="0"/>
      <w:marBottom w:val="0"/>
      <w:divBdr>
        <w:top w:val="none" w:sz="0" w:space="0" w:color="auto"/>
        <w:left w:val="none" w:sz="0" w:space="0" w:color="auto"/>
        <w:bottom w:val="none" w:sz="0" w:space="0" w:color="auto"/>
        <w:right w:val="none" w:sz="0" w:space="0" w:color="auto"/>
      </w:divBdr>
      <w:divsChild>
        <w:div w:id="339822799">
          <w:marLeft w:val="0"/>
          <w:marRight w:val="0"/>
          <w:marTop w:val="0"/>
          <w:marBottom w:val="0"/>
          <w:divBdr>
            <w:top w:val="none" w:sz="0" w:space="0" w:color="auto"/>
            <w:left w:val="none" w:sz="0" w:space="0" w:color="auto"/>
            <w:bottom w:val="none" w:sz="0" w:space="0" w:color="auto"/>
            <w:right w:val="none" w:sz="0" w:space="0" w:color="auto"/>
          </w:divBdr>
        </w:div>
        <w:div w:id="1147864438">
          <w:marLeft w:val="0"/>
          <w:marRight w:val="0"/>
          <w:marTop w:val="0"/>
          <w:marBottom w:val="0"/>
          <w:divBdr>
            <w:top w:val="none" w:sz="0" w:space="0" w:color="auto"/>
            <w:left w:val="none" w:sz="0" w:space="0" w:color="auto"/>
            <w:bottom w:val="none" w:sz="0" w:space="0" w:color="auto"/>
            <w:right w:val="none" w:sz="0" w:space="0" w:color="auto"/>
          </w:divBdr>
        </w:div>
      </w:divsChild>
    </w:div>
    <w:div w:id="328872585">
      <w:bodyDiv w:val="1"/>
      <w:marLeft w:val="0"/>
      <w:marRight w:val="0"/>
      <w:marTop w:val="0"/>
      <w:marBottom w:val="0"/>
      <w:divBdr>
        <w:top w:val="none" w:sz="0" w:space="0" w:color="auto"/>
        <w:left w:val="none" w:sz="0" w:space="0" w:color="auto"/>
        <w:bottom w:val="none" w:sz="0" w:space="0" w:color="auto"/>
        <w:right w:val="none" w:sz="0" w:space="0" w:color="auto"/>
      </w:divBdr>
      <w:divsChild>
        <w:div w:id="592052566">
          <w:marLeft w:val="0"/>
          <w:marRight w:val="0"/>
          <w:marTop w:val="0"/>
          <w:marBottom w:val="0"/>
          <w:divBdr>
            <w:top w:val="none" w:sz="0" w:space="0" w:color="auto"/>
            <w:left w:val="none" w:sz="0" w:space="0" w:color="auto"/>
            <w:bottom w:val="none" w:sz="0" w:space="0" w:color="auto"/>
            <w:right w:val="none" w:sz="0" w:space="0" w:color="auto"/>
          </w:divBdr>
        </w:div>
        <w:div w:id="630206621">
          <w:marLeft w:val="0"/>
          <w:marRight w:val="0"/>
          <w:marTop w:val="0"/>
          <w:marBottom w:val="0"/>
          <w:divBdr>
            <w:top w:val="none" w:sz="0" w:space="0" w:color="auto"/>
            <w:left w:val="none" w:sz="0" w:space="0" w:color="auto"/>
            <w:bottom w:val="none" w:sz="0" w:space="0" w:color="auto"/>
            <w:right w:val="none" w:sz="0" w:space="0" w:color="auto"/>
          </w:divBdr>
        </w:div>
        <w:div w:id="977148889">
          <w:marLeft w:val="0"/>
          <w:marRight w:val="0"/>
          <w:marTop w:val="0"/>
          <w:marBottom w:val="0"/>
          <w:divBdr>
            <w:top w:val="none" w:sz="0" w:space="0" w:color="auto"/>
            <w:left w:val="none" w:sz="0" w:space="0" w:color="auto"/>
            <w:bottom w:val="none" w:sz="0" w:space="0" w:color="auto"/>
            <w:right w:val="none" w:sz="0" w:space="0" w:color="auto"/>
          </w:divBdr>
        </w:div>
        <w:div w:id="1025442600">
          <w:marLeft w:val="0"/>
          <w:marRight w:val="0"/>
          <w:marTop w:val="0"/>
          <w:marBottom w:val="0"/>
          <w:divBdr>
            <w:top w:val="none" w:sz="0" w:space="0" w:color="auto"/>
            <w:left w:val="none" w:sz="0" w:space="0" w:color="auto"/>
            <w:bottom w:val="none" w:sz="0" w:space="0" w:color="auto"/>
            <w:right w:val="none" w:sz="0" w:space="0" w:color="auto"/>
          </w:divBdr>
        </w:div>
        <w:div w:id="1209144144">
          <w:marLeft w:val="0"/>
          <w:marRight w:val="0"/>
          <w:marTop w:val="0"/>
          <w:marBottom w:val="0"/>
          <w:divBdr>
            <w:top w:val="none" w:sz="0" w:space="0" w:color="auto"/>
            <w:left w:val="none" w:sz="0" w:space="0" w:color="auto"/>
            <w:bottom w:val="none" w:sz="0" w:space="0" w:color="auto"/>
            <w:right w:val="none" w:sz="0" w:space="0" w:color="auto"/>
          </w:divBdr>
        </w:div>
        <w:div w:id="1319729542">
          <w:marLeft w:val="0"/>
          <w:marRight w:val="0"/>
          <w:marTop w:val="0"/>
          <w:marBottom w:val="0"/>
          <w:divBdr>
            <w:top w:val="none" w:sz="0" w:space="0" w:color="auto"/>
            <w:left w:val="none" w:sz="0" w:space="0" w:color="auto"/>
            <w:bottom w:val="none" w:sz="0" w:space="0" w:color="auto"/>
            <w:right w:val="none" w:sz="0" w:space="0" w:color="auto"/>
          </w:divBdr>
        </w:div>
        <w:div w:id="1906377638">
          <w:marLeft w:val="0"/>
          <w:marRight w:val="0"/>
          <w:marTop w:val="0"/>
          <w:marBottom w:val="0"/>
          <w:divBdr>
            <w:top w:val="none" w:sz="0" w:space="0" w:color="auto"/>
            <w:left w:val="none" w:sz="0" w:space="0" w:color="auto"/>
            <w:bottom w:val="none" w:sz="0" w:space="0" w:color="auto"/>
            <w:right w:val="none" w:sz="0" w:space="0" w:color="auto"/>
          </w:divBdr>
        </w:div>
        <w:div w:id="1972860221">
          <w:marLeft w:val="0"/>
          <w:marRight w:val="0"/>
          <w:marTop w:val="0"/>
          <w:marBottom w:val="0"/>
          <w:divBdr>
            <w:top w:val="none" w:sz="0" w:space="0" w:color="auto"/>
            <w:left w:val="none" w:sz="0" w:space="0" w:color="auto"/>
            <w:bottom w:val="none" w:sz="0" w:space="0" w:color="auto"/>
            <w:right w:val="none" w:sz="0" w:space="0" w:color="auto"/>
          </w:divBdr>
        </w:div>
        <w:div w:id="2110657499">
          <w:marLeft w:val="0"/>
          <w:marRight w:val="0"/>
          <w:marTop w:val="0"/>
          <w:marBottom w:val="0"/>
          <w:divBdr>
            <w:top w:val="none" w:sz="0" w:space="0" w:color="auto"/>
            <w:left w:val="none" w:sz="0" w:space="0" w:color="auto"/>
            <w:bottom w:val="none" w:sz="0" w:space="0" w:color="auto"/>
            <w:right w:val="none" w:sz="0" w:space="0" w:color="auto"/>
          </w:divBdr>
        </w:div>
      </w:divsChild>
    </w:div>
    <w:div w:id="455293867">
      <w:bodyDiv w:val="1"/>
      <w:marLeft w:val="0"/>
      <w:marRight w:val="0"/>
      <w:marTop w:val="0"/>
      <w:marBottom w:val="0"/>
      <w:divBdr>
        <w:top w:val="none" w:sz="0" w:space="0" w:color="auto"/>
        <w:left w:val="none" w:sz="0" w:space="0" w:color="auto"/>
        <w:bottom w:val="none" w:sz="0" w:space="0" w:color="auto"/>
        <w:right w:val="none" w:sz="0" w:space="0" w:color="auto"/>
      </w:divBdr>
      <w:divsChild>
        <w:div w:id="53822797">
          <w:marLeft w:val="0"/>
          <w:marRight w:val="0"/>
          <w:marTop w:val="0"/>
          <w:marBottom w:val="0"/>
          <w:divBdr>
            <w:top w:val="none" w:sz="0" w:space="0" w:color="auto"/>
            <w:left w:val="none" w:sz="0" w:space="0" w:color="auto"/>
            <w:bottom w:val="none" w:sz="0" w:space="0" w:color="auto"/>
            <w:right w:val="none" w:sz="0" w:space="0" w:color="auto"/>
          </w:divBdr>
        </w:div>
        <w:div w:id="1011252285">
          <w:marLeft w:val="0"/>
          <w:marRight w:val="0"/>
          <w:marTop w:val="0"/>
          <w:marBottom w:val="0"/>
          <w:divBdr>
            <w:top w:val="none" w:sz="0" w:space="0" w:color="auto"/>
            <w:left w:val="none" w:sz="0" w:space="0" w:color="auto"/>
            <w:bottom w:val="none" w:sz="0" w:space="0" w:color="auto"/>
            <w:right w:val="none" w:sz="0" w:space="0" w:color="auto"/>
          </w:divBdr>
        </w:div>
        <w:div w:id="1539127757">
          <w:marLeft w:val="0"/>
          <w:marRight w:val="0"/>
          <w:marTop w:val="0"/>
          <w:marBottom w:val="0"/>
          <w:divBdr>
            <w:top w:val="none" w:sz="0" w:space="0" w:color="auto"/>
            <w:left w:val="none" w:sz="0" w:space="0" w:color="auto"/>
            <w:bottom w:val="none" w:sz="0" w:space="0" w:color="auto"/>
            <w:right w:val="none" w:sz="0" w:space="0" w:color="auto"/>
          </w:divBdr>
        </w:div>
        <w:div w:id="1771008229">
          <w:marLeft w:val="0"/>
          <w:marRight w:val="0"/>
          <w:marTop w:val="0"/>
          <w:marBottom w:val="0"/>
          <w:divBdr>
            <w:top w:val="none" w:sz="0" w:space="0" w:color="auto"/>
            <w:left w:val="none" w:sz="0" w:space="0" w:color="auto"/>
            <w:bottom w:val="none" w:sz="0" w:space="0" w:color="auto"/>
            <w:right w:val="none" w:sz="0" w:space="0" w:color="auto"/>
          </w:divBdr>
        </w:div>
        <w:div w:id="2069768931">
          <w:marLeft w:val="0"/>
          <w:marRight w:val="0"/>
          <w:marTop w:val="0"/>
          <w:marBottom w:val="0"/>
          <w:divBdr>
            <w:top w:val="none" w:sz="0" w:space="0" w:color="auto"/>
            <w:left w:val="none" w:sz="0" w:space="0" w:color="auto"/>
            <w:bottom w:val="none" w:sz="0" w:space="0" w:color="auto"/>
            <w:right w:val="none" w:sz="0" w:space="0" w:color="auto"/>
          </w:divBdr>
        </w:div>
      </w:divsChild>
    </w:div>
    <w:div w:id="508758073">
      <w:bodyDiv w:val="1"/>
      <w:marLeft w:val="0"/>
      <w:marRight w:val="0"/>
      <w:marTop w:val="0"/>
      <w:marBottom w:val="0"/>
      <w:divBdr>
        <w:top w:val="none" w:sz="0" w:space="0" w:color="auto"/>
        <w:left w:val="none" w:sz="0" w:space="0" w:color="auto"/>
        <w:bottom w:val="none" w:sz="0" w:space="0" w:color="auto"/>
        <w:right w:val="none" w:sz="0" w:space="0" w:color="auto"/>
      </w:divBdr>
      <w:divsChild>
        <w:div w:id="49232651">
          <w:marLeft w:val="0"/>
          <w:marRight w:val="0"/>
          <w:marTop w:val="0"/>
          <w:marBottom w:val="0"/>
          <w:divBdr>
            <w:top w:val="none" w:sz="0" w:space="0" w:color="auto"/>
            <w:left w:val="none" w:sz="0" w:space="0" w:color="auto"/>
            <w:bottom w:val="none" w:sz="0" w:space="0" w:color="auto"/>
            <w:right w:val="none" w:sz="0" w:space="0" w:color="auto"/>
          </w:divBdr>
        </w:div>
        <w:div w:id="606155749">
          <w:marLeft w:val="0"/>
          <w:marRight w:val="0"/>
          <w:marTop w:val="0"/>
          <w:marBottom w:val="0"/>
          <w:divBdr>
            <w:top w:val="none" w:sz="0" w:space="0" w:color="auto"/>
            <w:left w:val="none" w:sz="0" w:space="0" w:color="auto"/>
            <w:bottom w:val="none" w:sz="0" w:space="0" w:color="auto"/>
            <w:right w:val="none" w:sz="0" w:space="0" w:color="auto"/>
          </w:divBdr>
        </w:div>
        <w:div w:id="1053431698">
          <w:marLeft w:val="0"/>
          <w:marRight w:val="0"/>
          <w:marTop w:val="0"/>
          <w:marBottom w:val="0"/>
          <w:divBdr>
            <w:top w:val="none" w:sz="0" w:space="0" w:color="auto"/>
            <w:left w:val="none" w:sz="0" w:space="0" w:color="auto"/>
            <w:bottom w:val="none" w:sz="0" w:space="0" w:color="auto"/>
            <w:right w:val="none" w:sz="0" w:space="0" w:color="auto"/>
          </w:divBdr>
        </w:div>
        <w:div w:id="1236667259">
          <w:marLeft w:val="0"/>
          <w:marRight w:val="0"/>
          <w:marTop w:val="0"/>
          <w:marBottom w:val="0"/>
          <w:divBdr>
            <w:top w:val="none" w:sz="0" w:space="0" w:color="auto"/>
            <w:left w:val="none" w:sz="0" w:space="0" w:color="auto"/>
            <w:bottom w:val="none" w:sz="0" w:space="0" w:color="auto"/>
            <w:right w:val="none" w:sz="0" w:space="0" w:color="auto"/>
          </w:divBdr>
        </w:div>
        <w:div w:id="1274938591">
          <w:marLeft w:val="0"/>
          <w:marRight w:val="0"/>
          <w:marTop w:val="0"/>
          <w:marBottom w:val="0"/>
          <w:divBdr>
            <w:top w:val="none" w:sz="0" w:space="0" w:color="auto"/>
            <w:left w:val="none" w:sz="0" w:space="0" w:color="auto"/>
            <w:bottom w:val="none" w:sz="0" w:space="0" w:color="auto"/>
            <w:right w:val="none" w:sz="0" w:space="0" w:color="auto"/>
          </w:divBdr>
        </w:div>
        <w:div w:id="1342010543">
          <w:marLeft w:val="0"/>
          <w:marRight w:val="0"/>
          <w:marTop w:val="0"/>
          <w:marBottom w:val="0"/>
          <w:divBdr>
            <w:top w:val="none" w:sz="0" w:space="0" w:color="auto"/>
            <w:left w:val="none" w:sz="0" w:space="0" w:color="auto"/>
            <w:bottom w:val="none" w:sz="0" w:space="0" w:color="auto"/>
            <w:right w:val="none" w:sz="0" w:space="0" w:color="auto"/>
          </w:divBdr>
        </w:div>
        <w:div w:id="1410347221">
          <w:marLeft w:val="0"/>
          <w:marRight w:val="0"/>
          <w:marTop w:val="0"/>
          <w:marBottom w:val="0"/>
          <w:divBdr>
            <w:top w:val="none" w:sz="0" w:space="0" w:color="auto"/>
            <w:left w:val="none" w:sz="0" w:space="0" w:color="auto"/>
            <w:bottom w:val="none" w:sz="0" w:space="0" w:color="auto"/>
            <w:right w:val="none" w:sz="0" w:space="0" w:color="auto"/>
          </w:divBdr>
        </w:div>
        <w:div w:id="1424718662">
          <w:marLeft w:val="0"/>
          <w:marRight w:val="0"/>
          <w:marTop w:val="0"/>
          <w:marBottom w:val="0"/>
          <w:divBdr>
            <w:top w:val="none" w:sz="0" w:space="0" w:color="auto"/>
            <w:left w:val="none" w:sz="0" w:space="0" w:color="auto"/>
            <w:bottom w:val="none" w:sz="0" w:space="0" w:color="auto"/>
            <w:right w:val="none" w:sz="0" w:space="0" w:color="auto"/>
          </w:divBdr>
        </w:div>
        <w:div w:id="1506439635">
          <w:marLeft w:val="0"/>
          <w:marRight w:val="0"/>
          <w:marTop w:val="0"/>
          <w:marBottom w:val="0"/>
          <w:divBdr>
            <w:top w:val="none" w:sz="0" w:space="0" w:color="auto"/>
            <w:left w:val="none" w:sz="0" w:space="0" w:color="auto"/>
            <w:bottom w:val="none" w:sz="0" w:space="0" w:color="auto"/>
            <w:right w:val="none" w:sz="0" w:space="0" w:color="auto"/>
          </w:divBdr>
        </w:div>
        <w:div w:id="1635678562">
          <w:marLeft w:val="0"/>
          <w:marRight w:val="0"/>
          <w:marTop w:val="0"/>
          <w:marBottom w:val="0"/>
          <w:divBdr>
            <w:top w:val="none" w:sz="0" w:space="0" w:color="auto"/>
            <w:left w:val="none" w:sz="0" w:space="0" w:color="auto"/>
            <w:bottom w:val="none" w:sz="0" w:space="0" w:color="auto"/>
            <w:right w:val="none" w:sz="0" w:space="0" w:color="auto"/>
          </w:divBdr>
        </w:div>
        <w:div w:id="1840465911">
          <w:marLeft w:val="0"/>
          <w:marRight w:val="0"/>
          <w:marTop w:val="0"/>
          <w:marBottom w:val="0"/>
          <w:divBdr>
            <w:top w:val="none" w:sz="0" w:space="0" w:color="auto"/>
            <w:left w:val="none" w:sz="0" w:space="0" w:color="auto"/>
            <w:bottom w:val="none" w:sz="0" w:space="0" w:color="auto"/>
            <w:right w:val="none" w:sz="0" w:space="0" w:color="auto"/>
          </w:divBdr>
        </w:div>
        <w:div w:id="1853716792">
          <w:marLeft w:val="0"/>
          <w:marRight w:val="0"/>
          <w:marTop w:val="0"/>
          <w:marBottom w:val="0"/>
          <w:divBdr>
            <w:top w:val="none" w:sz="0" w:space="0" w:color="auto"/>
            <w:left w:val="none" w:sz="0" w:space="0" w:color="auto"/>
            <w:bottom w:val="none" w:sz="0" w:space="0" w:color="auto"/>
            <w:right w:val="none" w:sz="0" w:space="0" w:color="auto"/>
          </w:divBdr>
        </w:div>
        <w:div w:id="1982734469">
          <w:marLeft w:val="0"/>
          <w:marRight w:val="0"/>
          <w:marTop w:val="0"/>
          <w:marBottom w:val="0"/>
          <w:divBdr>
            <w:top w:val="none" w:sz="0" w:space="0" w:color="auto"/>
            <w:left w:val="none" w:sz="0" w:space="0" w:color="auto"/>
            <w:bottom w:val="none" w:sz="0" w:space="0" w:color="auto"/>
            <w:right w:val="none" w:sz="0" w:space="0" w:color="auto"/>
          </w:divBdr>
        </w:div>
        <w:div w:id="2029288012">
          <w:marLeft w:val="0"/>
          <w:marRight w:val="0"/>
          <w:marTop w:val="0"/>
          <w:marBottom w:val="0"/>
          <w:divBdr>
            <w:top w:val="none" w:sz="0" w:space="0" w:color="auto"/>
            <w:left w:val="none" w:sz="0" w:space="0" w:color="auto"/>
            <w:bottom w:val="none" w:sz="0" w:space="0" w:color="auto"/>
            <w:right w:val="none" w:sz="0" w:space="0" w:color="auto"/>
          </w:divBdr>
        </w:div>
        <w:div w:id="2063825648">
          <w:marLeft w:val="0"/>
          <w:marRight w:val="0"/>
          <w:marTop w:val="0"/>
          <w:marBottom w:val="0"/>
          <w:divBdr>
            <w:top w:val="none" w:sz="0" w:space="0" w:color="auto"/>
            <w:left w:val="none" w:sz="0" w:space="0" w:color="auto"/>
            <w:bottom w:val="none" w:sz="0" w:space="0" w:color="auto"/>
            <w:right w:val="none" w:sz="0" w:space="0" w:color="auto"/>
          </w:divBdr>
        </w:div>
      </w:divsChild>
    </w:div>
    <w:div w:id="524441482">
      <w:bodyDiv w:val="1"/>
      <w:marLeft w:val="0"/>
      <w:marRight w:val="0"/>
      <w:marTop w:val="0"/>
      <w:marBottom w:val="0"/>
      <w:divBdr>
        <w:top w:val="none" w:sz="0" w:space="0" w:color="auto"/>
        <w:left w:val="none" w:sz="0" w:space="0" w:color="auto"/>
        <w:bottom w:val="none" w:sz="0" w:space="0" w:color="auto"/>
        <w:right w:val="none" w:sz="0" w:space="0" w:color="auto"/>
      </w:divBdr>
      <w:divsChild>
        <w:div w:id="1861426692">
          <w:marLeft w:val="0"/>
          <w:marRight w:val="0"/>
          <w:marTop w:val="0"/>
          <w:marBottom w:val="0"/>
          <w:divBdr>
            <w:top w:val="none" w:sz="0" w:space="0" w:color="auto"/>
            <w:left w:val="none" w:sz="0" w:space="0" w:color="auto"/>
            <w:bottom w:val="none" w:sz="0" w:space="0" w:color="auto"/>
            <w:right w:val="none" w:sz="0" w:space="0" w:color="auto"/>
          </w:divBdr>
        </w:div>
        <w:div w:id="2102296187">
          <w:marLeft w:val="0"/>
          <w:marRight w:val="0"/>
          <w:marTop w:val="0"/>
          <w:marBottom w:val="0"/>
          <w:divBdr>
            <w:top w:val="none" w:sz="0" w:space="0" w:color="auto"/>
            <w:left w:val="none" w:sz="0" w:space="0" w:color="auto"/>
            <w:bottom w:val="none" w:sz="0" w:space="0" w:color="auto"/>
            <w:right w:val="none" w:sz="0" w:space="0" w:color="auto"/>
          </w:divBdr>
        </w:div>
      </w:divsChild>
    </w:div>
    <w:div w:id="541484364">
      <w:bodyDiv w:val="1"/>
      <w:marLeft w:val="0"/>
      <w:marRight w:val="0"/>
      <w:marTop w:val="0"/>
      <w:marBottom w:val="0"/>
      <w:divBdr>
        <w:top w:val="none" w:sz="0" w:space="0" w:color="auto"/>
        <w:left w:val="none" w:sz="0" w:space="0" w:color="auto"/>
        <w:bottom w:val="none" w:sz="0" w:space="0" w:color="auto"/>
        <w:right w:val="none" w:sz="0" w:space="0" w:color="auto"/>
      </w:divBdr>
      <w:divsChild>
        <w:div w:id="25758582">
          <w:marLeft w:val="0"/>
          <w:marRight w:val="0"/>
          <w:marTop w:val="0"/>
          <w:marBottom w:val="0"/>
          <w:divBdr>
            <w:top w:val="none" w:sz="0" w:space="0" w:color="auto"/>
            <w:left w:val="none" w:sz="0" w:space="0" w:color="auto"/>
            <w:bottom w:val="none" w:sz="0" w:space="0" w:color="auto"/>
            <w:right w:val="none" w:sz="0" w:space="0" w:color="auto"/>
          </w:divBdr>
        </w:div>
        <w:div w:id="300162388">
          <w:marLeft w:val="0"/>
          <w:marRight w:val="0"/>
          <w:marTop w:val="0"/>
          <w:marBottom w:val="0"/>
          <w:divBdr>
            <w:top w:val="none" w:sz="0" w:space="0" w:color="auto"/>
            <w:left w:val="none" w:sz="0" w:space="0" w:color="auto"/>
            <w:bottom w:val="none" w:sz="0" w:space="0" w:color="auto"/>
            <w:right w:val="none" w:sz="0" w:space="0" w:color="auto"/>
          </w:divBdr>
        </w:div>
        <w:div w:id="532421741">
          <w:marLeft w:val="0"/>
          <w:marRight w:val="0"/>
          <w:marTop w:val="0"/>
          <w:marBottom w:val="0"/>
          <w:divBdr>
            <w:top w:val="none" w:sz="0" w:space="0" w:color="auto"/>
            <w:left w:val="none" w:sz="0" w:space="0" w:color="auto"/>
            <w:bottom w:val="none" w:sz="0" w:space="0" w:color="auto"/>
            <w:right w:val="none" w:sz="0" w:space="0" w:color="auto"/>
          </w:divBdr>
        </w:div>
        <w:div w:id="734813745">
          <w:marLeft w:val="0"/>
          <w:marRight w:val="0"/>
          <w:marTop w:val="0"/>
          <w:marBottom w:val="0"/>
          <w:divBdr>
            <w:top w:val="none" w:sz="0" w:space="0" w:color="auto"/>
            <w:left w:val="none" w:sz="0" w:space="0" w:color="auto"/>
            <w:bottom w:val="none" w:sz="0" w:space="0" w:color="auto"/>
            <w:right w:val="none" w:sz="0" w:space="0" w:color="auto"/>
          </w:divBdr>
        </w:div>
        <w:div w:id="825780159">
          <w:marLeft w:val="0"/>
          <w:marRight w:val="0"/>
          <w:marTop w:val="0"/>
          <w:marBottom w:val="0"/>
          <w:divBdr>
            <w:top w:val="none" w:sz="0" w:space="0" w:color="auto"/>
            <w:left w:val="none" w:sz="0" w:space="0" w:color="auto"/>
            <w:bottom w:val="none" w:sz="0" w:space="0" w:color="auto"/>
            <w:right w:val="none" w:sz="0" w:space="0" w:color="auto"/>
          </w:divBdr>
        </w:div>
        <w:div w:id="935400530">
          <w:marLeft w:val="0"/>
          <w:marRight w:val="0"/>
          <w:marTop w:val="0"/>
          <w:marBottom w:val="0"/>
          <w:divBdr>
            <w:top w:val="none" w:sz="0" w:space="0" w:color="auto"/>
            <w:left w:val="none" w:sz="0" w:space="0" w:color="auto"/>
            <w:bottom w:val="none" w:sz="0" w:space="0" w:color="auto"/>
            <w:right w:val="none" w:sz="0" w:space="0" w:color="auto"/>
          </w:divBdr>
        </w:div>
      </w:divsChild>
    </w:div>
    <w:div w:id="544484920">
      <w:bodyDiv w:val="1"/>
      <w:marLeft w:val="0"/>
      <w:marRight w:val="0"/>
      <w:marTop w:val="0"/>
      <w:marBottom w:val="0"/>
      <w:divBdr>
        <w:top w:val="none" w:sz="0" w:space="0" w:color="auto"/>
        <w:left w:val="none" w:sz="0" w:space="0" w:color="auto"/>
        <w:bottom w:val="none" w:sz="0" w:space="0" w:color="auto"/>
        <w:right w:val="none" w:sz="0" w:space="0" w:color="auto"/>
      </w:divBdr>
      <w:divsChild>
        <w:div w:id="163984515">
          <w:marLeft w:val="0"/>
          <w:marRight w:val="0"/>
          <w:marTop w:val="0"/>
          <w:marBottom w:val="0"/>
          <w:divBdr>
            <w:top w:val="none" w:sz="0" w:space="0" w:color="auto"/>
            <w:left w:val="none" w:sz="0" w:space="0" w:color="auto"/>
            <w:bottom w:val="none" w:sz="0" w:space="0" w:color="auto"/>
            <w:right w:val="none" w:sz="0" w:space="0" w:color="auto"/>
          </w:divBdr>
        </w:div>
        <w:div w:id="204217799">
          <w:marLeft w:val="0"/>
          <w:marRight w:val="0"/>
          <w:marTop w:val="0"/>
          <w:marBottom w:val="0"/>
          <w:divBdr>
            <w:top w:val="none" w:sz="0" w:space="0" w:color="auto"/>
            <w:left w:val="none" w:sz="0" w:space="0" w:color="auto"/>
            <w:bottom w:val="none" w:sz="0" w:space="0" w:color="auto"/>
            <w:right w:val="none" w:sz="0" w:space="0" w:color="auto"/>
          </w:divBdr>
        </w:div>
        <w:div w:id="784232986">
          <w:marLeft w:val="0"/>
          <w:marRight w:val="0"/>
          <w:marTop w:val="0"/>
          <w:marBottom w:val="0"/>
          <w:divBdr>
            <w:top w:val="none" w:sz="0" w:space="0" w:color="auto"/>
            <w:left w:val="none" w:sz="0" w:space="0" w:color="auto"/>
            <w:bottom w:val="none" w:sz="0" w:space="0" w:color="auto"/>
            <w:right w:val="none" w:sz="0" w:space="0" w:color="auto"/>
          </w:divBdr>
        </w:div>
        <w:div w:id="1138037211">
          <w:marLeft w:val="0"/>
          <w:marRight w:val="0"/>
          <w:marTop w:val="0"/>
          <w:marBottom w:val="0"/>
          <w:divBdr>
            <w:top w:val="none" w:sz="0" w:space="0" w:color="auto"/>
            <w:left w:val="none" w:sz="0" w:space="0" w:color="auto"/>
            <w:bottom w:val="none" w:sz="0" w:space="0" w:color="auto"/>
            <w:right w:val="none" w:sz="0" w:space="0" w:color="auto"/>
          </w:divBdr>
        </w:div>
        <w:div w:id="1473401069">
          <w:marLeft w:val="0"/>
          <w:marRight w:val="0"/>
          <w:marTop w:val="0"/>
          <w:marBottom w:val="0"/>
          <w:divBdr>
            <w:top w:val="none" w:sz="0" w:space="0" w:color="auto"/>
            <w:left w:val="none" w:sz="0" w:space="0" w:color="auto"/>
            <w:bottom w:val="none" w:sz="0" w:space="0" w:color="auto"/>
            <w:right w:val="none" w:sz="0" w:space="0" w:color="auto"/>
          </w:divBdr>
        </w:div>
        <w:div w:id="1823546442">
          <w:marLeft w:val="0"/>
          <w:marRight w:val="0"/>
          <w:marTop w:val="0"/>
          <w:marBottom w:val="0"/>
          <w:divBdr>
            <w:top w:val="none" w:sz="0" w:space="0" w:color="auto"/>
            <w:left w:val="none" w:sz="0" w:space="0" w:color="auto"/>
            <w:bottom w:val="none" w:sz="0" w:space="0" w:color="auto"/>
            <w:right w:val="none" w:sz="0" w:space="0" w:color="auto"/>
          </w:divBdr>
        </w:div>
      </w:divsChild>
    </w:div>
    <w:div w:id="572349400">
      <w:bodyDiv w:val="1"/>
      <w:marLeft w:val="0"/>
      <w:marRight w:val="0"/>
      <w:marTop w:val="0"/>
      <w:marBottom w:val="0"/>
      <w:divBdr>
        <w:top w:val="none" w:sz="0" w:space="0" w:color="auto"/>
        <w:left w:val="none" w:sz="0" w:space="0" w:color="auto"/>
        <w:bottom w:val="none" w:sz="0" w:space="0" w:color="auto"/>
        <w:right w:val="none" w:sz="0" w:space="0" w:color="auto"/>
      </w:divBdr>
      <w:divsChild>
        <w:div w:id="595404038">
          <w:marLeft w:val="0"/>
          <w:marRight w:val="0"/>
          <w:marTop w:val="0"/>
          <w:marBottom w:val="0"/>
          <w:divBdr>
            <w:top w:val="none" w:sz="0" w:space="0" w:color="auto"/>
            <w:left w:val="none" w:sz="0" w:space="0" w:color="auto"/>
            <w:bottom w:val="none" w:sz="0" w:space="0" w:color="auto"/>
            <w:right w:val="none" w:sz="0" w:space="0" w:color="auto"/>
          </w:divBdr>
        </w:div>
        <w:div w:id="719355590">
          <w:marLeft w:val="0"/>
          <w:marRight w:val="0"/>
          <w:marTop w:val="0"/>
          <w:marBottom w:val="0"/>
          <w:divBdr>
            <w:top w:val="none" w:sz="0" w:space="0" w:color="auto"/>
            <w:left w:val="none" w:sz="0" w:space="0" w:color="auto"/>
            <w:bottom w:val="none" w:sz="0" w:space="0" w:color="auto"/>
            <w:right w:val="none" w:sz="0" w:space="0" w:color="auto"/>
          </w:divBdr>
        </w:div>
        <w:div w:id="1229418492">
          <w:marLeft w:val="0"/>
          <w:marRight w:val="0"/>
          <w:marTop w:val="0"/>
          <w:marBottom w:val="0"/>
          <w:divBdr>
            <w:top w:val="none" w:sz="0" w:space="0" w:color="auto"/>
            <w:left w:val="none" w:sz="0" w:space="0" w:color="auto"/>
            <w:bottom w:val="none" w:sz="0" w:space="0" w:color="auto"/>
            <w:right w:val="none" w:sz="0" w:space="0" w:color="auto"/>
          </w:divBdr>
        </w:div>
        <w:div w:id="1277908368">
          <w:marLeft w:val="0"/>
          <w:marRight w:val="0"/>
          <w:marTop w:val="0"/>
          <w:marBottom w:val="0"/>
          <w:divBdr>
            <w:top w:val="none" w:sz="0" w:space="0" w:color="auto"/>
            <w:left w:val="none" w:sz="0" w:space="0" w:color="auto"/>
            <w:bottom w:val="none" w:sz="0" w:space="0" w:color="auto"/>
            <w:right w:val="none" w:sz="0" w:space="0" w:color="auto"/>
          </w:divBdr>
        </w:div>
        <w:div w:id="1463885490">
          <w:marLeft w:val="0"/>
          <w:marRight w:val="0"/>
          <w:marTop w:val="0"/>
          <w:marBottom w:val="0"/>
          <w:divBdr>
            <w:top w:val="none" w:sz="0" w:space="0" w:color="auto"/>
            <w:left w:val="none" w:sz="0" w:space="0" w:color="auto"/>
            <w:bottom w:val="none" w:sz="0" w:space="0" w:color="auto"/>
            <w:right w:val="none" w:sz="0" w:space="0" w:color="auto"/>
          </w:divBdr>
        </w:div>
        <w:div w:id="1726374047">
          <w:marLeft w:val="0"/>
          <w:marRight w:val="0"/>
          <w:marTop w:val="0"/>
          <w:marBottom w:val="0"/>
          <w:divBdr>
            <w:top w:val="none" w:sz="0" w:space="0" w:color="auto"/>
            <w:left w:val="none" w:sz="0" w:space="0" w:color="auto"/>
            <w:bottom w:val="none" w:sz="0" w:space="0" w:color="auto"/>
            <w:right w:val="none" w:sz="0" w:space="0" w:color="auto"/>
          </w:divBdr>
        </w:div>
      </w:divsChild>
    </w:div>
    <w:div w:id="576984501">
      <w:bodyDiv w:val="1"/>
      <w:marLeft w:val="0"/>
      <w:marRight w:val="0"/>
      <w:marTop w:val="0"/>
      <w:marBottom w:val="0"/>
      <w:divBdr>
        <w:top w:val="none" w:sz="0" w:space="0" w:color="auto"/>
        <w:left w:val="none" w:sz="0" w:space="0" w:color="auto"/>
        <w:bottom w:val="none" w:sz="0" w:space="0" w:color="auto"/>
        <w:right w:val="none" w:sz="0" w:space="0" w:color="auto"/>
      </w:divBdr>
      <w:divsChild>
        <w:div w:id="360939088">
          <w:marLeft w:val="0"/>
          <w:marRight w:val="0"/>
          <w:marTop w:val="0"/>
          <w:marBottom w:val="0"/>
          <w:divBdr>
            <w:top w:val="none" w:sz="0" w:space="0" w:color="auto"/>
            <w:left w:val="none" w:sz="0" w:space="0" w:color="auto"/>
            <w:bottom w:val="none" w:sz="0" w:space="0" w:color="auto"/>
            <w:right w:val="none" w:sz="0" w:space="0" w:color="auto"/>
          </w:divBdr>
        </w:div>
        <w:div w:id="1316445694">
          <w:marLeft w:val="0"/>
          <w:marRight w:val="0"/>
          <w:marTop w:val="0"/>
          <w:marBottom w:val="0"/>
          <w:divBdr>
            <w:top w:val="none" w:sz="0" w:space="0" w:color="auto"/>
            <w:left w:val="none" w:sz="0" w:space="0" w:color="auto"/>
            <w:bottom w:val="none" w:sz="0" w:space="0" w:color="auto"/>
            <w:right w:val="none" w:sz="0" w:space="0" w:color="auto"/>
          </w:divBdr>
        </w:div>
        <w:div w:id="1863663878">
          <w:marLeft w:val="0"/>
          <w:marRight w:val="0"/>
          <w:marTop w:val="0"/>
          <w:marBottom w:val="0"/>
          <w:divBdr>
            <w:top w:val="none" w:sz="0" w:space="0" w:color="auto"/>
            <w:left w:val="none" w:sz="0" w:space="0" w:color="auto"/>
            <w:bottom w:val="none" w:sz="0" w:space="0" w:color="auto"/>
            <w:right w:val="none" w:sz="0" w:space="0" w:color="auto"/>
          </w:divBdr>
        </w:div>
        <w:div w:id="1950623532">
          <w:marLeft w:val="0"/>
          <w:marRight w:val="0"/>
          <w:marTop w:val="0"/>
          <w:marBottom w:val="0"/>
          <w:divBdr>
            <w:top w:val="none" w:sz="0" w:space="0" w:color="auto"/>
            <w:left w:val="none" w:sz="0" w:space="0" w:color="auto"/>
            <w:bottom w:val="none" w:sz="0" w:space="0" w:color="auto"/>
            <w:right w:val="none" w:sz="0" w:space="0" w:color="auto"/>
          </w:divBdr>
        </w:div>
      </w:divsChild>
    </w:div>
    <w:div w:id="612443792">
      <w:bodyDiv w:val="1"/>
      <w:marLeft w:val="0"/>
      <w:marRight w:val="0"/>
      <w:marTop w:val="0"/>
      <w:marBottom w:val="0"/>
      <w:divBdr>
        <w:top w:val="none" w:sz="0" w:space="0" w:color="auto"/>
        <w:left w:val="none" w:sz="0" w:space="0" w:color="auto"/>
        <w:bottom w:val="none" w:sz="0" w:space="0" w:color="auto"/>
        <w:right w:val="none" w:sz="0" w:space="0" w:color="auto"/>
      </w:divBdr>
      <w:divsChild>
        <w:div w:id="67459478">
          <w:marLeft w:val="0"/>
          <w:marRight w:val="0"/>
          <w:marTop w:val="0"/>
          <w:marBottom w:val="0"/>
          <w:divBdr>
            <w:top w:val="none" w:sz="0" w:space="0" w:color="auto"/>
            <w:left w:val="none" w:sz="0" w:space="0" w:color="auto"/>
            <w:bottom w:val="none" w:sz="0" w:space="0" w:color="auto"/>
            <w:right w:val="none" w:sz="0" w:space="0" w:color="auto"/>
          </w:divBdr>
        </w:div>
        <w:div w:id="282809090">
          <w:marLeft w:val="0"/>
          <w:marRight w:val="0"/>
          <w:marTop w:val="0"/>
          <w:marBottom w:val="0"/>
          <w:divBdr>
            <w:top w:val="none" w:sz="0" w:space="0" w:color="auto"/>
            <w:left w:val="none" w:sz="0" w:space="0" w:color="auto"/>
            <w:bottom w:val="none" w:sz="0" w:space="0" w:color="auto"/>
            <w:right w:val="none" w:sz="0" w:space="0" w:color="auto"/>
          </w:divBdr>
        </w:div>
        <w:div w:id="378167382">
          <w:marLeft w:val="0"/>
          <w:marRight w:val="0"/>
          <w:marTop w:val="0"/>
          <w:marBottom w:val="0"/>
          <w:divBdr>
            <w:top w:val="none" w:sz="0" w:space="0" w:color="auto"/>
            <w:left w:val="none" w:sz="0" w:space="0" w:color="auto"/>
            <w:bottom w:val="none" w:sz="0" w:space="0" w:color="auto"/>
            <w:right w:val="none" w:sz="0" w:space="0" w:color="auto"/>
          </w:divBdr>
        </w:div>
        <w:div w:id="1899320790">
          <w:marLeft w:val="0"/>
          <w:marRight w:val="0"/>
          <w:marTop w:val="0"/>
          <w:marBottom w:val="0"/>
          <w:divBdr>
            <w:top w:val="none" w:sz="0" w:space="0" w:color="auto"/>
            <w:left w:val="none" w:sz="0" w:space="0" w:color="auto"/>
            <w:bottom w:val="none" w:sz="0" w:space="0" w:color="auto"/>
            <w:right w:val="none" w:sz="0" w:space="0" w:color="auto"/>
          </w:divBdr>
        </w:div>
        <w:div w:id="1910647341">
          <w:marLeft w:val="0"/>
          <w:marRight w:val="0"/>
          <w:marTop w:val="0"/>
          <w:marBottom w:val="0"/>
          <w:divBdr>
            <w:top w:val="none" w:sz="0" w:space="0" w:color="auto"/>
            <w:left w:val="none" w:sz="0" w:space="0" w:color="auto"/>
            <w:bottom w:val="none" w:sz="0" w:space="0" w:color="auto"/>
            <w:right w:val="none" w:sz="0" w:space="0" w:color="auto"/>
          </w:divBdr>
        </w:div>
        <w:div w:id="1993945054">
          <w:marLeft w:val="0"/>
          <w:marRight w:val="0"/>
          <w:marTop w:val="0"/>
          <w:marBottom w:val="0"/>
          <w:divBdr>
            <w:top w:val="none" w:sz="0" w:space="0" w:color="auto"/>
            <w:left w:val="none" w:sz="0" w:space="0" w:color="auto"/>
            <w:bottom w:val="none" w:sz="0" w:space="0" w:color="auto"/>
            <w:right w:val="none" w:sz="0" w:space="0" w:color="auto"/>
          </w:divBdr>
        </w:div>
      </w:divsChild>
    </w:div>
    <w:div w:id="742025865">
      <w:bodyDiv w:val="1"/>
      <w:marLeft w:val="0"/>
      <w:marRight w:val="0"/>
      <w:marTop w:val="0"/>
      <w:marBottom w:val="0"/>
      <w:divBdr>
        <w:top w:val="none" w:sz="0" w:space="0" w:color="auto"/>
        <w:left w:val="none" w:sz="0" w:space="0" w:color="auto"/>
        <w:bottom w:val="none" w:sz="0" w:space="0" w:color="auto"/>
        <w:right w:val="none" w:sz="0" w:space="0" w:color="auto"/>
      </w:divBdr>
      <w:divsChild>
        <w:div w:id="465389307">
          <w:marLeft w:val="0"/>
          <w:marRight w:val="0"/>
          <w:marTop w:val="0"/>
          <w:marBottom w:val="0"/>
          <w:divBdr>
            <w:top w:val="none" w:sz="0" w:space="0" w:color="auto"/>
            <w:left w:val="none" w:sz="0" w:space="0" w:color="auto"/>
            <w:bottom w:val="none" w:sz="0" w:space="0" w:color="auto"/>
            <w:right w:val="none" w:sz="0" w:space="0" w:color="auto"/>
          </w:divBdr>
        </w:div>
        <w:div w:id="880823110">
          <w:marLeft w:val="0"/>
          <w:marRight w:val="0"/>
          <w:marTop w:val="0"/>
          <w:marBottom w:val="0"/>
          <w:divBdr>
            <w:top w:val="none" w:sz="0" w:space="0" w:color="auto"/>
            <w:left w:val="none" w:sz="0" w:space="0" w:color="auto"/>
            <w:bottom w:val="none" w:sz="0" w:space="0" w:color="auto"/>
            <w:right w:val="none" w:sz="0" w:space="0" w:color="auto"/>
          </w:divBdr>
        </w:div>
        <w:div w:id="947203203">
          <w:marLeft w:val="0"/>
          <w:marRight w:val="0"/>
          <w:marTop w:val="0"/>
          <w:marBottom w:val="0"/>
          <w:divBdr>
            <w:top w:val="none" w:sz="0" w:space="0" w:color="auto"/>
            <w:left w:val="none" w:sz="0" w:space="0" w:color="auto"/>
            <w:bottom w:val="none" w:sz="0" w:space="0" w:color="auto"/>
            <w:right w:val="none" w:sz="0" w:space="0" w:color="auto"/>
          </w:divBdr>
        </w:div>
        <w:div w:id="1232732878">
          <w:marLeft w:val="0"/>
          <w:marRight w:val="0"/>
          <w:marTop w:val="0"/>
          <w:marBottom w:val="0"/>
          <w:divBdr>
            <w:top w:val="none" w:sz="0" w:space="0" w:color="auto"/>
            <w:left w:val="none" w:sz="0" w:space="0" w:color="auto"/>
            <w:bottom w:val="none" w:sz="0" w:space="0" w:color="auto"/>
            <w:right w:val="none" w:sz="0" w:space="0" w:color="auto"/>
          </w:divBdr>
        </w:div>
        <w:div w:id="1358659368">
          <w:marLeft w:val="0"/>
          <w:marRight w:val="0"/>
          <w:marTop w:val="0"/>
          <w:marBottom w:val="0"/>
          <w:divBdr>
            <w:top w:val="none" w:sz="0" w:space="0" w:color="auto"/>
            <w:left w:val="none" w:sz="0" w:space="0" w:color="auto"/>
            <w:bottom w:val="none" w:sz="0" w:space="0" w:color="auto"/>
            <w:right w:val="none" w:sz="0" w:space="0" w:color="auto"/>
          </w:divBdr>
        </w:div>
        <w:div w:id="1626496989">
          <w:marLeft w:val="0"/>
          <w:marRight w:val="0"/>
          <w:marTop w:val="0"/>
          <w:marBottom w:val="0"/>
          <w:divBdr>
            <w:top w:val="none" w:sz="0" w:space="0" w:color="auto"/>
            <w:left w:val="none" w:sz="0" w:space="0" w:color="auto"/>
            <w:bottom w:val="none" w:sz="0" w:space="0" w:color="auto"/>
            <w:right w:val="none" w:sz="0" w:space="0" w:color="auto"/>
          </w:divBdr>
        </w:div>
      </w:divsChild>
    </w:div>
    <w:div w:id="841286871">
      <w:bodyDiv w:val="1"/>
      <w:marLeft w:val="0"/>
      <w:marRight w:val="0"/>
      <w:marTop w:val="0"/>
      <w:marBottom w:val="0"/>
      <w:divBdr>
        <w:top w:val="none" w:sz="0" w:space="0" w:color="auto"/>
        <w:left w:val="none" w:sz="0" w:space="0" w:color="auto"/>
        <w:bottom w:val="none" w:sz="0" w:space="0" w:color="auto"/>
        <w:right w:val="none" w:sz="0" w:space="0" w:color="auto"/>
      </w:divBdr>
      <w:divsChild>
        <w:div w:id="18316833">
          <w:marLeft w:val="0"/>
          <w:marRight w:val="0"/>
          <w:marTop w:val="0"/>
          <w:marBottom w:val="0"/>
          <w:divBdr>
            <w:top w:val="none" w:sz="0" w:space="0" w:color="auto"/>
            <w:left w:val="none" w:sz="0" w:space="0" w:color="auto"/>
            <w:bottom w:val="none" w:sz="0" w:space="0" w:color="auto"/>
            <w:right w:val="none" w:sz="0" w:space="0" w:color="auto"/>
          </w:divBdr>
        </w:div>
        <w:div w:id="341008145">
          <w:marLeft w:val="0"/>
          <w:marRight w:val="0"/>
          <w:marTop w:val="0"/>
          <w:marBottom w:val="0"/>
          <w:divBdr>
            <w:top w:val="none" w:sz="0" w:space="0" w:color="auto"/>
            <w:left w:val="none" w:sz="0" w:space="0" w:color="auto"/>
            <w:bottom w:val="none" w:sz="0" w:space="0" w:color="auto"/>
            <w:right w:val="none" w:sz="0" w:space="0" w:color="auto"/>
          </w:divBdr>
        </w:div>
        <w:div w:id="1858274798">
          <w:marLeft w:val="0"/>
          <w:marRight w:val="0"/>
          <w:marTop w:val="0"/>
          <w:marBottom w:val="0"/>
          <w:divBdr>
            <w:top w:val="none" w:sz="0" w:space="0" w:color="auto"/>
            <w:left w:val="none" w:sz="0" w:space="0" w:color="auto"/>
            <w:bottom w:val="none" w:sz="0" w:space="0" w:color="auto"/>
            <w:right w:val="none" w:sz="0" w:space="0" w:color="auto"/>
          </w:divBdr>
        </w:div>
      </w:divsChild>
    </w:div>
    <w:div w:id="890119547">
      <w:bodyDiv w:val="1"/>
      <w:marLeft w:val="0"/>
      <w:marRight w:val="0"/>
      <w:marTop w:val="0"/>
      <w:marBottom w:val="0"/>
      <w:divBdr>
        <w:top w:val="none" w:sz="0" w:space="0" w:color="auto"/>
        <w:left w:val="none" w:sz="0" w:space="0" w:color="auto"/>
        <w:bottom w:val="none" w:sz="0" w:space="0" w:color="auto"/>
        <w:right w:val="none" w:sz="0" w:space="0" w:color="auto"/>
      </w:divBdr>
      <w:divsChild>
        <w:div w:id="200358713">
          <w:marLeft w:val="0"/>
          <w:marRight w:val="0"/>
          <w:marTop w:val="0"/>
          <w:marBottom w:val="0"/>
          <w:divBdr>
            <w:top w:val="none" w:sz="0" w:space="0" w:color="auto"/>
            <w:left w:val="none" w:sz="0" w:space="0" w:color="auto"/>
            <w:bottom w:val="none" w:sz="0" w:space="0" w:color="auto"/>
            <w:right w:val="none" w:sz="0" w:space="0" w:color="auto"/>
          </w:divBdr>
        </w:div>
        <w:div w:id="230892916">
          <w:marLeft w:val="0"/>
          <w:marRight w:val="0"/>
          <w:marTop w:val="0"/>
          <w:marBottom w:val="0"/>
          <w:divBdr>
            <w:top w:val="none" w:sz="0" w:space="0" w:color="auto"/>
            <w:left w:val="none" w:sz="0" w:space="0" w:color="auto"/>
            <w:bottom w:val="none" w:sz="0" w:space="0" w:color="auto"/>
            <w:right w:val="none" w:sz="0" w:space="0" w:color="auto"/>
          </w:divBdr>
        </w:div>
        <w:div w:id="684096465">
          <w:marLeft w:val="0"/>
          <w:marRight w:val="0"/>
          <w:marTop w:val="0"/>
          <w:marBottom w:val="0"/>
          <w:divBdr>
            <w:top w:val="none" w:sz="0" w:space="0" w:color="auto"/>
            <w:left w:val="none" w:sz="0" w:space="0" w:color="auto"/>
            <w:bottom w:val="none" w:sz="0" w:space="0" w:color="auto"/>
            <w:right w:val="none" w:sz="0" w:space="0" w:color="auto"/>
          </w:divBdr>
        </w:div>
        <w:div w:id="746271587">
          <w:marLeft w:val="0"/>
          <w:marRight w:val="0"/>
          <w:marTop w:val="0"/>
          <w:marBottom w:val="0"/>
          <w:divBdr>
            <w:top w:val="none" w:sz="0" w:space="0" w:color="auto"/>
            <w:left w:val="none" w:sz="0" w:space="0" w:color="auto"/>
            <w:bottom w:val="none" w:sz="0" w:space="0" w:color="auto"/>
            <w:right w:val="none" w:sz="0" w:space="0" w:color="auto"/>
          </w:divBdr>
        </w:div>
        <w:div w:id="778992254">
          <w:marLeft w:val="0"/>
          <w:marRight w:val="0"/>
          <w:marTop w:val="0"/>
          <w:marBottom w:val="0"/>
          <w:divBdr>
            <w:top w:val="none" w:sz="0" w:space="0" w:color="auto"/>
            <w:left w:val="none" w:sz="0" w:space="0" w:color="auto"/>
            <w:bottom w:val="none" w:sz="0" w:space="0" w:color="auto"/>
            <w:right w:val="none" w:sz="0" w:space="0" w:color="auto"/>
          </w:divBdr>
        </w:div>
        <w:div w:id="950357515">
          <w:marLeft w:val="0"/>
          <w:marRight w:val="0"/>
          <w:marTop w:val="0"/>
          <w:marBottom w:val="0"/>
          <w:divBdr>
            <w:top w:val="none" w:sz="0" w:space="0" w:color="auto"/>
            <w:left w:val="none" w:sz="0" w:space="0" w:color="auto"/>
            <w:bottom w:val="none" w:sz="0" w:space="0" w:color="auto"/>
            <w:right w:val="none" w:sz="0" w:space="0" w:color="auto"/>
          </w:divBdr>
        </w:div>
        <w:div w:id="1131747096">
          <w:marLeft w:val="0"/>
          <w:marRight w:val="0"/>
          <w:marTop w:val="0"/>
          <w:marBottom w:val="0"/>
          <w:divBdr>
            <w:top w:val="none" w:sz="0" w:space="0" w:color="auto"/>
            <w:left w:val="none" w:sz="0" w:space="0" w:color="auto"/>
            <w:bottom w:val="none" w:sz="0" w:space="0" w:color="auto"/>
            <w:right w:val="none" w:sz="0" w:space="0" w:color="auto"/>
          </w:divBdr>
        </w:div>
        <w:div w:id="1279993431">
          <w:marLeft w:val="0"/>
          <w:marRight w:val="0"/>
          <w:marTop w:val="0"/>
          <w:marBottom w:val="0"/>
          <w:divBdr>
            <w:top w:val="none" w:sz="0" w:space="0" w:color="auto"/>
            <w:left w:val="none" w:sz="0" w:space="0" w:color="auto"/>
            <w:bottom w:val="none" w:sz="0" w:space="0" w:color="auto"/>
            <w:right w:val="none" w:sz="0" w:space="0" w:color="auto"/>
          </w:divBdr>
        </w:div>
        <w:div w:id="1857577610">
          <w:marLeft w:val="0"/>
          <w:marRight w:val="0"/>
          <w:marTop w:val="0"/>
          <w:marBottom w:val="0"/>
          <w:divBdr>
            <w:top w:val="none" w:sz="0" w:space="0" w:color="auto"/>
            <w:left w:val="none" w:sz="0" w:space="0" w:color="auto"/>
            <w:bottom w:val="none" w:sz="0" w:space="0" w:color="auto"/>
            <w:right w:val="none" w:sz="0" w:space="0" w:color="auto"/>
          </w:divBdr>
        </w:div>
        <w:div w:id="1871724649">
          <w:marLeft w:val="0"/>
          <w:marRight w:val="0"/>
          <w:marTop w:val="0"/>
          <w:marBottom w:val="0"/>
          <w:divBdr>
            <w:top w:val="none" w:sz="0" w:space="0" w:color="auto"/>
            <w:left w:val="none" w:sz="0" w:space="0" w:color="auto"/>
            <w:bottom w:val="none" w:sz="0" w:space="0" w:color="auto"/>
            <w:right w:val="none" w:sz="0" w:space="0" w:color="auto"/>
          </w:divBdr>
        </w:div>
        <w:div w:id="1875999250">
          <w:marLeft w:val="0"/>
          <w:marRight w:val="0"/>
          <w:marTop w:val="0"/>
          <w:marBottom w:val="0"/>
          <w:divBdr>
            <w:top w:val="none" w:sz="0" w:space="0" w:color="auto"/>
            <w:left w:val="none" w:sz="0" w:space="0" w:color="auto"/>
            <w:bottom w:val="none" w:sz="0" w:space="0" w:color="auto"/>
            <w:right w:val="none" w:sz="0" w:space="0" w:color="auto"/>
          </w:divBdr>
        </w:div>
        <w:div w:id="1888833215">
          <w:marLeft w:val="0"/>
          <w:marRight w:val="0"/>
          <w:marTop w:val="0"/>
          <w:marBottom w:val="0"/>
          <w:divBdr>
            <w:top w:val="none" w:sz="0" w:space="0" w:color="auto"/>
            <w:left w:val="none" w:sz="0" w:space="0" w:color="auto"/>
            <w:bottom w:val="none" w:sz="0" w:space="0" w:color="auto"/>
            <w:right w:val="none" w:sz="0" w:space="0" w:color="auto"/>
          </w:divBdr>
        </w:div>
        <w:div w:id="1961035729">
          <w:marLeft w:val="0"/>
          <w:marRight w:val="0"/>
          <w:marTop w:val="0"/>
          <w:marBottom w:val="0"/>
          <w:divBdr>
            <w:top w:val="none" w:sz="0" w:space="0" w:color="auto"/>
            <w:left w:val="none" w:sz="0" w:space="0" w:color="auto"/>
            <w:bottom w:val="none" w:sz="0" w:space="0" w:color="auto"/>
            <w:right w:val="none" w:sz="0" w:space="0" w:color="auto"/>
          </w:divBdr>
        </w:div>
        <w:div w:id="2002007001">
          <w:marLeft w:val="0"/>
          <w:marRight w:val="0"/>
          <w:marTop w:val="0"/>
          <w:marBottom w:val="0"/>
          <w:divBdr>
            <w:top w:val="none" w:sz="0" w:space="0" w:color="auto"/>
            <w:left w:val="none" w:sz="0" w:space="0" w:color="auto"/>
            <w:bottom w:val="none" w:sz="0" w:space="0" w:color="auto"/>
            <w:right w:val="none" w:sz="0" w:space="0" w:color="auto"/>
          </w:divBdr>
        </w:div>
      </w:divsChild>
    </w:div>
    <w:div w:id="894043049">
      <w:bodyDiv w:val="1"/>
      <w:marLeft w:val="0"/>
      <w:marRight w:val="0"/>
      <w:marTop w:val="0"/>
      <w:marBottom w:val="0"/>
      <w:divBdr>
        <w:top w:val="none" w:sz="0" w:space="0" w:color="auto"/>
        <w:left w:val="none" w:sz="0" w:space="0" w:color="auto"/>
        <w:bottom w:val="none" w:sz="0" w:space="0" w:color="auto"/>
        <w:right w:val="none" w:sz="0" w:space="0" w:color="auto"/>
      </w:divBdr>
      <w:divsChild>
        <w:div w:id="366176879">
          <w:marLeft w:val="0"/>
          <w:marRight w:val="0"/>
          <w:marTop w:val="0"/>
          <w:marBottom w:val="0"/>
          <w:divBdr>
            <w:top w:val="none" w:sz="0" w:space="0" w:color="auto"/>
            <w:left w:val="none" w:sz="0" w:space="0" w:color="auto"/>
            <w:bottom w:val="none" w:sz="0" w:space="0" w:color="auto"/>
            <w:right w:val="none" w:sz="0" w:space="0" w:color="auto"/>
          </w:divBdr>
        </w:div>
        <w:div w:id="1195463524">
          <w:marLeft w:val="0"/>
          <w:marRight w:val="0"/>
          <w:marTop w:val="0"/>
          <w:marBottom w:val="0"/>
          <w:divBdr>
            <w:top w:val="none" w:sz="0" w:space="0" w:color="auto"/>
            <w:left w:val="none" w:sz="0" w:space="0" w:color="auto"/>
            <w:bottom w:val="none" w:sz="0" w:space="0" w:color="auto"/>
            <w:right w:val="none" w:sz="0" w:space="0" w:color="auto"/>
          </w:divBdr>
        </w:div>
        <w:div w:id="1436944530">
          <w:marLeft w:val="0"/>
          <w:marRight w:val="0"/>
          <w:marTop w:val="0"/>
          <w:marBottom w:val="0"/>
          <w:divBdr>
            <w:top w:val="none" w:sz="0" w:space="0" w:color="auto"/>
            <w:left w:val="none" w:sz="0" w:space="0" w:color="auto"/>
            <w:bottom w:val="none" w:sz="0" w:space="0" w:color="auto"/>
            <w:right w:val="none" w:sz="0" w:space="0" w:color="auto"/>
          </w:divBdr>
        </w:div>
        <w:div w:id="1821072731">
          <w:marLeft w:val="0"/>
          <w:marRight w:val="0"/>
          <w:marTop w:val="0"/>
          <w:marBottom w:val="0"/>
          <w:divBdr>
            <w:top w:val="none" w:sz="0" w:space="0" w:color="auto"/>
            <w:left w:val="none" w:sz="0" w:space="0" w:color="auto"/>
            <w:bottom w:val="none" w:sz="0" w:space="0" w:color="auto"/>
            <w:right w:val="none" w:sz="0" w:space="0" w:color="auto"/>
          </w:divBdr>
        </w:div>
      </w:divsChild>
    </w:div>
    <w:div w:id="966274475">
      <w:bodyDiv w:val="1"/>
      <w:marLeft w:val="0"/>
      <w:marRight w:val="0"/>
      <w:marTop w:val="0"/>
      <w:marBottom w:val="0"/>
      <w:divBdr>
        <w:top w:val="none" w:sz="0" w:space="0" w:color="auto"/>
        <w:left w:val="none" w:sz="0" w:space="0" w:color="auto"/>
        <w:bottom w:val="none" w:sz="0" w:space="0" w:color="auto"/>
        <w:right w:val="none" w:sz="0" w:space="0" w:color="auto"/>
      </w:divBdr>
      <w:divsChild>
        <w:div w:id="908079861">
          <w:marLeft w:val="0"/>
          <w:marRight w:val="0"/>
          <w:marTop w:val="0"/>
          <w:marBottom w:val="0"/>
          <w:divBdr>
            <w:top w:val="none" w:sz="0" w:space="0" w:color="auto"/>
            <w:left w:val="none" w:sz="0" w:space="0" w:color="auto"/>
            <w:bottom w:val="none" w:sz="0" w:space="0" w:color="auto"/>
            <w:right w:val="none" w:sz="0" w:space="0" w:color="auto"/>
          </w:divBdr>
        </w:div>
        <w:div w:id="1222016994">
          <w:marLeft w:val="0"/>
          <w:marRight w:val="0"/>
          <w:marTop w:val="0"/>
          <w:marBottom w:val="0"/>
          <w:divBdr>
            <w:top w:val="none" w:sz="0" w:space="0" w:color="auto"/>
            <w:left w:val="none" w:sz="0" w:space="0" w:color="auto"/>
            <w:bottom w:val="none" w:sz="0" w:space="0" w:color="auto"/>
            <w:right w:val="none" w:sz="0" w:space="0" w:color="auto"/>
          </w:divBdr>
        </w:div>
        <w:div w:id="1240210559">
          <w:marLeft w:val="0"/>
          <w:marRight w:val="0"/>
          <w:marTop w:val="0"/>
          <w:marBottom w:val="0"/>
          <w:divBdr>
            <w:top w:val="none" w:sz="0" w:space="0" w:color="auto"/>
            <w:left w:val="none" w:sz="0" w:space="0" w:color="auto"/>
            <w:bottom w:val="none" w:sz="0" w:space="0" w:color="auto"/>
            <w:right w:val="none" w:sz="0" w:space="0" w:color="auto"/>
          </w:divBdr>
        </w:div>
        <w:div w:id="1817641307">
          <w:marLeft w:val="0"/>
          <w:marRight w:val="0"/>
          <w:marTop w:val="0"/>
          <w:marBottom w:val="0"/>
          <w:divBdr>
            <w:top w:val="none" w:sz="0" w:space="0" w:color="auto"/>
            <w:left w:val="none" w:sz="0" w:space="0" w:color="auto"/>
            <w:bottom w:val="none" w:sz="0" w:space="0" w:color="auto"/>
            <w:right w:val="none" w:sz="0" w:space="0" w:color="auto"/>
          </w:divBdr>
        </w:div>
        <w:div w:id="2004316093">
          <w:marLeft w:val="0"/>
          <w:marRight w:val="0"/>
          <w:marTop w:val="0"/>
          <w:marBottom w:val="0"/>
          <w:divBdr>
            <w:top w:val="none" w:sz="0" w:space="0" w:color="auto"/>
            <w:left w:val="none" w:sz="0" w:space="0" w:color="auto"/>
            <w:bottom w:val="none" w:sz="0" w:space="0" w:color="auto"/>
            <w:right w:val="none" w:sz="0" w:space="0" w:color="auto"/>
          </w:divBdr>
        </w:div>
      </w:divsChild>
    </w:div>
    <w:div w:id="992635877">
      <w:bodyDiv w:val="1"/>
      <w:marLeft w:val="0"/>
      <w:marRight w:val="0"/>
      <w:marTop w:val="0"/>
      <w:marBottom w:val="0"/>
      <w:divBdr>
        <w:top w:val="none" w:sz="0" w:space="0" w:color="auto"/>
        <w:left w:val="none" w:sz="0" w:space="0" w:color="auto"/>
        <w:bottom w:val="none" w:sz="0" w:space="0" w:color="auto"/>
        <w:right w:val="none" w:sz="0" w:space="0" w:color="auto"/>
      </w:divBdr>
      <w:divsChild>
        <w:div w:id="37709783">
          <w:marLeft w:val="0"/>
          <w:marRight w:val="0"/>
          <w:marTop w:val="0"/>
          <w:marBottom w:val="0"/>
          <w:divBdr>
            <w:top w:val="none" w:sz="0" w:space="0" w:color="auto"/>
            <w:left w:val="none" w:sz="0" w:space="0" w:color="auto"/>
            <w:bottom w:val="none" w:sz="0" w:space="0" w:color="auto"/>
            <w:right w:val="none" w:sz="0" w:space="0" w:color="auto"/>
          </w:divBdr>
        </w:div>
        <w:div w:id="929392853">
          <w:marLeft w:val="0"/>
          <w:marRight w:val="0"/>
          <w:marTop w:val="0"/>
          <w:marBottom w:val="0"/>
          <w:divBdr>
            <w:top w:val="none" w:sz="0" w:space="0" w:color="auto"/>
            <w:left w:val="none" w:sz="0" w:space="0" w:color="auto"/>
            <w:bottom w:val="none" w:sz="0" w:space="0" w:color="auto"/>
            <w:right w:val="none" w:sz="0" w:space="0" w:color="auto"/>
          </w:divBdr>
        </w:div>
        <w:div w:id="1026979425">
          <w:marLeft w:val="0"/>
          <w:marRight w:val="0"/>
          <w:marTop w:val="0"/>
          <w:marBottom w:val="0"/>
          <w:divBdr>
            <w:top w:val="none" w:sz="0" w:space="0" w:color="auto"/>
            <w:left w:val="none" w:sz="0" w:space="0" w:color="auto"/>
            <w:bottom w:val="none" w:sz="0" w:space="0" w:color="auto"/>
            <w:right w:val="none" w:sz="0" w:space="0" w:color="auto"/>
          </w:divBdr>
        </w:div>
        <w:div w:id="1387876544">
          <w:marLeft w:val="0"/>
          <w:marRight w:val="0"/>
          <w:marTop w:val="0"/>
          <w:marBottom w:val="0"/>
          <w:divBdr>
            <w:top w:val="none" w:sz="0" w:space="0" w:color="auto"/>
            <w:left w:val="none" w:sz="0" w:space="0" w:color="auto"/>
            <w:bottom w:val="none" w:sz="0" w:space="0" w:color="auto"/>
            <w:right w:val="none" w:sz="0" w:space="0" w:color="auto"/>
          </w:divBdr>
        </w:div>
        <w:div w:id="2035496315">
          <w:marLeft w:val="0"/>
          <w:marRight w:val="0"/>
          <w:marTop w:val="0"/>
          <w:marBottom w:val="0"/>
          <w:divBdr>
            <w:top w:val="none" w:sz="0" w:space="0" w:color="auto"/>
            <w:left w:val="none" w:sz="0" w:space="0" w:color="auto"/>
            <w:bottom w:val="none" w:sz="0" w:space="0" w:color="auto"/>
            <w:right w:val="none" w:sz="0" w:space="0" w:color="auto"/>
          </w:divBdr>
        </w:div>
        <w:div w:id="2073650999">
          <w:marLeft w:val="0"/>
          <w:marRight w:val="0"/>
          <w:marTop w:val="0"/>
          <w:marBottom w:val="0"/>
          <w:divBdr>
            <w:top w:val="none" w:sz="0" w:space="0" w:color="auto"/>
            <w:left w:val="none" w:sz="0" w:space="0" w:color="auto"/>
            <w:bottom w:val="none" w:sz="0" w:space="0" w:color="auto"/>
            <w:right w:val="none" w:sz="0" w:space="0" w:color="auto"/>
          </w:divBdr>
        </w:div>
      </w:divsChild>
    </w:div>
    <w:div w:id="1033845798">
      <w:bodyDiv w:val="1"/>
      <w:marLeft w:val="0"/>
      <w:marRight w:val="0"/>
      <w:marTop w:val="0"/>
      <w:marBottom w:val="0"/>
      <w:divBdr>
        <w:top w:val="none" w:sz="0" w:space="0" w:color="auto"/>
        <w:left w:val="none" w:sz="0" w:space="0" w:color="auto"/>
        <w:bottom w:val="none" w:sz="0" w:space="0" w:color="auto"/>
        <w:right w:val="none" w:sz="0" w:space="0" w:color="auto"/>
      </w:divBdr>
      <w:divsChild>
        <w:div w:id="608780640">
          <w:marLeft w:val="0"/>
          <w:marRight w:val="0"/>
          <w:marTop w:val="0"/>
          <w:marBottom w:val="0"/>
          <w:divBdr>
            <w:top w:val="none" w:sz="0" w:space="0" w:color="auto"/>
            <w:left w:val="none" w:sz="0" w:space="0" w:color="auto"/>
            <w:bottom w:val="none" w:sz="0" w:space="0" w:color="auto"/>
            <w:right w:val="none" w:sz="0" w:space="0" w:color="auto"/>
          </w:divBdr>
        </w:div>
        <w:div w:id="755596952">
          <w:marLeft w:val="0"/>
          <w:marRight w:val="0"/>
          <w:marTop w:val="0"/>
          <w:marBottom w:val="0"/>
          <w:divBdr>
            <w:top w:val="none" w:sz="0" w:space="0" w:color="auto"/>
            <w:left w:val="none" w:sz="0" w:space="0" w:color="auto"/>
            <w:bottom w:val="none" w:sz="0" w:space="0" w:color="auto"/>
            <w:right w:val="none" w:sz="0" w:space="0" w:color="auto"/>
          </w:divBdr>
        </w:div>
        <w:div w:id="1102843966">
          <w:marLeft w:val="0"/>
          <w:marRight w:val="0"/>
          <w:marTop w:val="0"/>
          <w:marBottom w:val="0"/>
          <w:divBdr>
            <w:top w:val="none" w:sz="0" w:space="0" w:color="auto"/>
            <w:left w:val="none" w:sz="0" w:space="0" w:color="auto"/>
            <w:bottom w:val="none" w:sz="0" w:space="0" w:color="auto"/>
            <w:right w:val="none" w:sz="0" w:space="0" w:color="auto"/>
          </w:divBdr>
        </w:div>
        <w:div w:id="2013220894">
          <w:marLeft w:val="0"/>
          <w:marRight w:val="0"/>
          <w:marTop w:val="0"/>
          <w:marBottom w:val="0"/>
          <w:divBdr>
            <w:top w:val="none" w:sz="0" w:space="0" w:color="auto"/>
            <w:left w:val="none" w:sz="0" w:space="0" w:color="auto"/>
            <w:bottom w:val="none" w:sz="0" w:space="0" w:color="auto"/>
            <w:right w:val="none" w:sz="0" w:space="0" w:color="auto"/>
          </w:divBdr>
        </w:div>
      </w:divsChild>
    </w:div>
    <w:div w:id="1049650186">
      <w:bodyDiv w:val="1"/>
      <w:marLeft w:val="0"/>
      <w:marRight w:val="0"/>
      <w:marTop w:val="0"/>
      <w:marBottom w:val="0"/>
      <w:divBdr>
        <w:top w:val="none" w:sz="0" w:space="0" w:color="auto"/>
        <w:left w:val="none" w:sz="0" w:space="0" w:color="auto"/>
        <w:bottom w:val="none" w:sz="0" w:space="0" w:color="auto"/>
        <w:right w:val="none" w:sz="0" w:space="0" w:color="auto"/>
      </w:divBdr>
      <w:divsChild>
        <w:div w:id="701370151">
          <w:marLeft w:val="0"/>
          <w:marRight w:val="0"/>
          <w:marTop w:val="0"/>
          <w:marBottom w:val="0"/>
          <w:divBdr>
            <w:top w:val="none" w:sz="0" w:space="0" w:color="auto"/>
            <w:left w:val="none" w:sz="0" w:space="0" w:color="auto"/>
            <w:bottom w:val="none" w:sz="0" w:space="0" w:color="auto"/>
            <w:right w:val="none" w:sz="0" w:space="0" w:color="auto"/>
          </w:divBdr>
        </w:div>
        <w:div w:id="1148597021">
          <w:marLeft w:val="0"/>
          <w:marRight w:val="0"/>
          <w:marTop w:val="0"/>
          <w:marBottom w:val="0"/>
          <w:divBdr>
            <w:top w:val="none" w:sz="0" w:space="0" w:color="auto"/>
            <w:left w:val="none" w:sz="0" w:space="0" w:color="auto"/>
            <w:bottom w:val="none" w:sz="0" w:space="0" w:color="auto"/>
            <w:right w:val="none" w:sz="0" w:space="0" w:color="auto"/>
          </w:divBdr>
        </w:div>
        <w:div w:id="1644238101">
          <w:marLeft w:val="0"/>
          <w:marRight w:val="0"/>
          <w:marTop w:val="0"/>
          <w:marBottom w:val="0"/>
          <w:divBdr>
            <w:top w:val="none" w:sz="0" w:space="0" w:color="auto"/>
            <w:left w:val="none" w:sz="0" w:space="0" w:color="auto"/>
            <w:bottom w:val="none" w:sz="0" w:space="0" w:color="auto"/>
            <w:right w:val="none" w:sz="0" w:space="0" w:color="auto"/>
          </w:divBdr>
        </w:div>
        <w:div w:id="1646466618">
          <w:marLeft w:val="0"/>
          <w:marRight w:val="0"/>
          <w:marTop w:val="0"/>
          <w:marBottom w:val="0"/>
          <w:divBdr>
            <w:top w:val="none" w:sz="0" w:space="0" w:color="auto"/>
            <w:left w:val="none" w:sz="0" w:space="0" w:color="auto"/>
            <w:bottom w:val="none" w:sz="0" w:space="0" w:color="auto"/>
            <w:right w:val="none" w:sz="0" w:space="0" w:color="auto"/>
          </w:divBdr>
        </w:div>
        <w:div w:id="1675574317">
          <w:marLeft w:val="0"/>
          <w:marRight w:val="0"/>
          <w:marTop w:val="0"/>
          <w:marBottom w:val="0"/>
          <w:divBdr>
            <w:top w:val="none" w:sz="0" w:space="0" w:color="auto"/>
            <w:left w:val="none" w:sz="0" w:space="0" w:color="auto"/>
            <w:bottom w:val="none" w:sz="0" w:space="0" w:color="auto"/>
            <w:right w:val="none" w:sz="0" w:space="0" w:color="auto"/>
          </w:divBdr>
        </w:div>
        <w:div w:id="2096323148">
          <w:marLeft w:val="0"/>
          <w:marRight w:val="0"/>
          <w:marTop w:val="0"/>
          <w:marBottom w:val="0"/>
          <w:divBdr>
            <w:top w:val="none" w:sz="0" w:space="0" w:color="auto"/>
            <w:left w:val="none" w:sz="0" w:space="0" w:color="auto"/>
            <w:bottom w:val="none" w:sz="0" w:space="0" w:color="auto"/>
            <w:right w:val="none" w:sz="0" w:space="0" w:color="auto"/>
          </w:divBdr>
        </w:div>
      </w:divsChild>
    </w:div>
    <w:div w:id="1064647767">
      <w:bodyDiv w:val="1"/>
      <w:marLeft w:val="0"/>
      <w:marRight w:val="0"/>
      <w:marTop w:val="0"/>
      <w:marBottom w:val="0"/>
      <w:divBdr>
        <w:top w:val="none" w:sz="0" w:space="0" w:color="auto"/>
        <w:left w:val="none" w:sz="0" w:space="0" w:color="auto"/>
        <w:bottom w:val="none" w:sz="0" w:space="0" w:color="auto"/>
        <w:right w:val="none" w:sz="0" w:space="0" w:color="auto"/>
      </w:divBdr>
      <w:divsChild>
        <w:div w:id="83310637">
          <w:marLeft w:val="0"/>
          <w:marRight w:val="0"/>
          <w:marTop w:val="0"/>
          <w:marBottom w:val="0"/>
          <w:divBdr>
            <w:top w:val="none" w:sz="0" w:space="0" w:color="auto"/>
            <w:left w:val="none" w:sz="0" w:space="0" w:color="auto"/>
            <w:bottom w:val="none" w:sz="0" w:space="0" w:color="auto"/>
            <w:right w:val="none" w:sz="0" w:space="0" w:color="auto"/>
          </w:divBdr>
        </w:div>
        <w:div w:id="306663783">
          <w:marLeft w:val="0"/>
          <w:marRight w:val="0"/>
          <w:marTop w:val="0"/>
          <w:marBottom w:val="0"/>
          <w:divBdr>
            <w:top w:val="none" w:sz="0" w:space="0" w:color="auto"/>
            <w:left w:val="none" w:sz="0" w:space="0" w:color="auto"/>
            <w:bottom w:val="none" w:sz="0" w:space="0" w:color="auto"/>
            <w:right w:val="none" w:sz="0" w:space="0" w:color="auto"/>
          </w:divBdr>
        </w:div>
        <w:div w:id="739789549">
          <w:marLeft w:val="0"/>
          <w:marRight w:val="0"/>
          <w:marTop w:val="0"/>
          <w:marBottom w:val="0"/>
          <w:divBdr>
            <w:top w:val="none" w:sz="0" w:space="0" w:color="auto"/>
            <w:left w:val="none" w:sz="0" w:space="0" w:color="auto"/>
            <w:bottom w:val="none" w:sz="0" w:space="0" w:color="auto"/>
            <w:right w:val="none" w:sz="0" w:space="0" w:color="auto"/>
          </w:divBdr>
        </w:div>
        <w:div w:id="780300030">
          <w:marLeft w:val="0"/>
          <w:marRight w:val="0"/>
          <w:marTop w:val="0"/>
          <w:marBottom w:val="0"/>
          <w:divBdr>
            <w:top w:val="none" w:sz="0" w:space="0" w:color="auto"/>
            <w:left w:val="none" w:sz="0" w:space="0" w:color="auto"/>
            <w:bottom w:val="none" w:sz="0" w:space="0" w:color="auto"/>
            <w:right w:val="none" w:sz="0" w:space="0" w:color="auto"/>
          </w:divBdr>
        </w:div>
        <w:div w:id="1372729938">
          <w:marLeft w:val="0"/>
          <w:marRight w:val="0"/>
          <w:marTop w:val="0"/>
          <w:marBottom w:val="0"/>
          <w:divBdr>
            <w:top w:val="none" w:sz="0" w:space="0" w:color="auto"/>
            <w:left w:val="none" w:sz="0" w:space="0" w:color="auto"/>
            <w:bottom w:val="none" w:sz="0" w:space="0" w:color="auto"/>
            <w:right w:val="none" w:sz="0" w:space="0" w:color="auto"/>
          </w:divBdr>
        </w:div>
        <w:div w:id="2132939562">
          <w:marLeft w:val="0"/>
          <w:marRight w:val="0"/>
          <w:marTop w:val="0"/>
          <w:marBottom w:val="0"/>
          <w:divBdr>
            <w:top w:val="none" w:sz="0" w:space="0" w:color="auto"/>
            <w:left w:val="none" w:sz="0" w:space="0" w:color="auto"/>
            <w:bottom w:val="none" w:sz="0" w:space="0" w:color="auto"/>
            <w:right w:val="none" w:sz="0" w:space="0" w:color="auto"/>
          </w:divBdr>
        </w:div>
      </w:divsChild>
    </w:div>
    <w:div w:id="1082723905">
      <w:bodyDiv w:val="1"/>
      <w:marLeft w:val="0"/>
      <w:marRight w:val="0"/>
      <w:marTop w:val="0"/>
      <w:marBottom w:val="0"/>
      <w:divBdr>
        <w:top w:val="none" w:sz="0" w:space="0" w:color="auto"/>
        <w:left w:val="none" w:sz="0" w:space="0" w:color="auto"/>
        <w:bottom w:val="none" w:sz="0" w:space="0" w:color="auto"/>
        <w:right w:val="none" w:sz="0" w:space="0" w:color="auto"/>
      </w:divBdr>
      <w:divsChild>
        <w:div w:id="2514615">
          <w:marLeft w:val="0"/>
          <w:marRight w:val="0"/>
          <w:marTop w:val="0"/>
          <w:marBottom w:val="0"/>
          <w:divBdr>
            <w:top w:val="none" w:sz="0" w:space="0" w:color="auto"/>
            <w:left w:val="none" w:sz="0" w:space="0" w:color="auto"/>
            <w:bottom w:val="none" w:sz="0" w:space="0" w:color="auto"/>
            <w:right w:val="none" w:sz="0" w:space="0" w:color="auto"/>
          </w:divBdr>
        </w:div>
        <w:div w:id="429938617">
          <w:marLeft w:val="0"/>
          <w:marRight w:val="0"/>
          <w:marTop w:val="0"/>
          <w:marBottom w:val="0"/>
          <w:divBdr>
            <w:top w:val="none" w:sz="0" w:space="0" w:color="auto"/>
            <w:left w:val="none" w:sz="0" w:space="0" w:color="auto"/>
            <w:bottom w:val="none" w:sz="0" w:space="0" w:color="auto"/>
            <w:right w:val="none" w:sz="0" w:space="0" w:color="auto"/>
          </w:divBdr>
        </w:div>
        <w:div w:id="508565874">
          <w:marLeft w:val="0"/>
          <w:marRight w:val="0"/>
          <w:marTop w:val="0"/>
          <w:marBottom w:val="0"/>
          <w:divBdr>
            <w:top w:val="none" w:sz="0" w:space="0" w:color="auto"/>
            <w:left w:val="none" w:sz="0" w:space="0" w:color="auto"/>
            <w:bottom w:val="none" w:sz="0" w:space="0" w:color="auto"/>
            <w:right w:val="none" w:sz="0" w:space="0" w:color="auto"/>
          </w:divBdr>
        </w:div>
        <w:div w:id="1142580435">
          <w:marLeft w:val="0"/>
          <w:marRight w:val="0"/>
          <w:marTop w:val="0"/>
          <w:marBottom w:val="0"/>
          <w:divBdr>
            <w:top w:val="none" w:sz="0" w:space="0" w:color="auto"/>
            <w:left w:val="none" w:sz="0" w:space="0" w:color="auto"/>
            <w:bottom w:val="none" w:sz="0" w:space="0" w:color="auto"/>
            <w:right w:val="none" w:sz="0" w:space="0" w:color="auto"/>
          </w:divBdr>
        </w:div>
        <w:div w:id="1818571296">
          <w:marLeft w:val="0"/>
          <w:marRight w:val="0"/>
          <w:marTop w:val="0"/>
          <w:marBottom w:val="0"/>
          <w:divBdr>
            <w:top w:val="none" w:sz="0" w:space="0" w:color="auto"/>
            <w:left w:val="none" w:sz="0" w:space="0" w:color="auto"/>
            <w:bottom w:val="none" w:sz="0" w:space="0" w:color="auto"/>
            <w:right w:val="none" w:sz="0" w:space="0" w:color="auto"/>
          </w:divBdr>
        </w:div>
        <w:div w:id="1915430574">
          <w:marLeft w:val="0"/>
          <w:marRight w:val="0"/>
          <w:marTop w:val="0"/>
          <w:marBottom w:val="0"/>
          <w:divBdr>
            <w:top w:val="none" w:sz="0" w:space="0" w:color="auto"/>
            <w:left w:val="none" w:sz="0" w:space="0" w:color="auto"/>
            <w:bottom w:val="none" w:sz="0" w:space="0" w:color="auto"/>
            <w:right w:val="none" w:sz="0" w:space="0" w:color="auto"/>
          </w:divBdr>
        </w:div>
      </w:divsChild>
    </w:div>
    <w:div w:id="1097210646">
      <w:bodyDiv w:val="1"/>
      <w:marLeft w:val="0"/>
      <w:marRight w:val="0"/>
      <w:marTop w:val="0"/>
      <w:marBottom w:val="0"/>
      <w:divBdr>
        <w:top w:val="none" w:sz="0" w:space="0" w:color="auto"/>
        <w:left w:val="none" w:sz="0" w:space="0" w:color="auto"/>
        <w:bottom w:val="none" w:sz="0" w:space="0" w:color="auto"/>
        <w:right w:val="none" w:sz="0" w:space="0" w:color="auto"/>
      </w:divBdr>
      <w:divsChild>
        <w:div w:id="315495494">
          <w:marLeft w:val="0"/>
          <w:marRight w:val="0"/>
          <w:marTop w:val="0"/>
          <w:marBottom w:val="0"/>
          <w:divBdr>
            <w:top w:val="none" w:sz="0" w:space="0" w:color="auto"/>
            <w:left w:val="none" w:sz="0" w:space="0" w:color="auto"/>
            <w:bottom w:val="none" w:sz="0" w:space="0" w:color="auto"/>
            <w:right w:val="none" w:sz="0" w:space="0" w:color="auto"/>
          </w:divBdr>
        </w:div>
        <w:div w:id="425929989">
          <w:marLeft w:val="0"/>
          <w:marRight w:val="0"/>
          <w:marTop w:val="0"/>
          <w:marBottom w:val="0"/>
          <w:divBdr>
            <w:top w:val="none" w:sz="0" w:space="0" w:color="auto"/>
            <w:left w:val="none" w:sz="0" w:space="0" w:color="auto"/>
            <w:bottom w:val="none" w:sz="0" w:space="0" w:color="auto"/>
            <w:right w:val="none" w:sz="0" w:space="0" w:color="auto"/>
          </w:divBdr>
        </w:div>
        <w:div w:id="866140989">
          <w:marLeft w:val="0"/>
          <w:marRight w:val="0"/>
          <w:marTop w:val="0"/>
          <w:marBottom w:val="0"/>
          <w:divBdr>
            <w:top w:val="none" w:sz="0" w:space="0" w:color="auto"/>
            <w:left w:val="none" w:sz="0" w:space="0" w:color="auto"/>
            <w:bottom w:val="none" w:sz="0" w:space="0" w:color="auto"/>
            <w:right w:val="none" w:sz="0" w:space="0" w:color="auto"/>
          </w:divBdr>
        </w:div>
        <w:div w:id="1152327414">
          <w:marLeft w:val="0"/>
          <w:marRight w:val="0"/>
          <w:marTop w:val="0"/>
          <w:marBottom w:val="0"/>
          <w:divBdr>
            <w:top w:val="none" w:sz="0" w:space="0" w:color="auto"/>
            <w:left w:val="none" w:sz="0" w:space="0" w:color="auto"/>
            <w:bottom w:val="none" w:sz="0" w:space="0" w:color="auto"/>
            <w:right w:val="none" w:sz="0" w:space="0" w:color="auto"/>
          </w:divBdr>
        </w:div>
        <w:div w:id="1200046179">
          <w:marLeft w:val="0"/>
          <w:marRight w:val="0"/>
          <w:marTop w:val="0"/>
          <w:marBottom w:val="0"/>
          <w:divBdr>
            <w:top w:val="none" w:sz="0" w:space="0" w:color="auto"/>
            <w:left w:val="none" w:sz="0" w:space="0" w:color="auto"/>
            <w:bottom w:val="none" w:sz="0" w:space="0" w:color="auto"/>
            <w:right w:val="none" w:sz="0" w:space="0" w:color="auto"/>
          </w:divBdr>
        </w:div>
        <w:div w:id="1257667450">
          <w:marLeft w:val="0"/>
          <w:marRight w:val="0"/>
          <w:marTop w:val="0"/>
          <w:marBottom w:val="0"/>
          <w:divBdr>
            <w:top w:val="none" w:sz="0" w:space="0" w:color="auto"/>
            <w:left w:val="none" w:sz="0" w:space="0" w:color="auto"/>
            <w:bottom w:val="none" w:sz="0" w:space="0" w:color="auto"/>
            <w:right w:val="none" w:sz="0" w:space="0" w:color="auto"/>
          </w:divBdr>
        </w:div>
        <w:div w:id="1270897602">
          <w:marLeft w:val="0"/>
          <w:marRight w:val="0"/>
          <w:marTop w:val="0"/>
          <w:marBottom w:val="0"/>
          <w:divBdr>
            <w:top w:val="none" w:sz="0" w:space="0" w:color="auto"/>
            <w:left w:val="none" w:sz="0" w:space="0" w:color="auto"/>
            <w:bottom w:val="none" w:sz="0" w:space="0" w:color="auto"/>
            <w:right w:val="none" w:sz="0" w:space="0" w:color="auto"/>
          </w:divBdr>
        </w:div>
        <w:div w:id="1455293837">
          <w:marLeft w:val="0"/>
          <w:marRight w:val="0"/>
          <w:marTop w:val="0"/>
          <w:marBottom w:val="0"/>
          <w:divBdr>
            <w:top w:val="none" w:sz="0" w:space="0" w:color="auto"/>
            <w:left w:val="none" w:sz="0" w:space="0" w:color="auto"/>
            <w:bottom w:val="none" w:sz="0" w:space="0" w:color="auto"/>
            <w:right w:val="none" w:sz="0" w:space="0" w:color="auto"/>
          </w:divBdr>
        </w:div>
        <w:div w:id="1475221547">
          <w:marLeft w:val="0"/>
          <w:marRight w:val="0"/>
          <w:marTop w:val="0"/>
          <w:marBottom w:val="0"/>
          <w:divBdr>
            <w:top w:val="none" w:sz="0" w:space="0" w:color="auto"/>
            <w:left w:val="none" w:sz="0" w:space="0" w:color="auto"/>
            <w:bottom w:val="none" w:sz="0" w:space="0" w:color="auto"/>
            <w:right w:val="none" w:sz="0" w:space="0" w:color="auto"/>
          </w:divBdr>
        </w:div>
        <w:div w:id="1530290605">
          <w:marLeft w:val="0"/>
          <w:marRight w:val="0"/>
          <w:marTop w:val="0"/>
          <w:marBottom w:val="0"/>
          <w:divBdr>
            <w:top w:val="none" w:sz="0" w:space="0" w:color="auto"/>
            <w:left w:val="none" w:sz="0" w:space="0" w:color="auto"/>
            <w:bottom w:val="none" w:sz="0" w:space="0" w:color="auto"/>
            <w:right w:val="none" w:sz="0" w:space="0" w:color="auto"/>
          </w:divBdr>
        </w:div>
        <w:div w:id="2091078420">
          <w:marLeft w:val="0"/>
          <w:marRight w:val="0"/>
          <w:marTop w:val="0"/>
          <w:marBottom w:val="0"/>
          <w:divBdr>
            <w:top w:val="none" w:sz="0" w:space="0" w:color="auto"/>
            <w:left w:val="none" w:sz="0" w:space="0" w:color="auto"/>
            <w:bottom w:val="none" w:sz="0" w:space="0" w:color="auto"/>
            <w:right w:val="none" w:sz="0" w:space="0" w:color="auto"/>
          </w:divBdr>
        </w:div>
        <w:div w:id="2130510625">
          <w:marLeft w:val="0"/>
          <w:marRight w:val="0"/>
          <w:marTop w:val="0"/>
          <w:marBottom w:val="0"/>
          <w:divBdr>
            <w:top w:val="none" w:sz="0" w:space="0" w:color="auto"/>
            <w:left w:val="none" w:sz="0" w:space="0" w:color="auto"/>
            <w:bottom w:val="none" w:sz="0" w:space="0" w:color="auto"/>
            <w:right w:val="none" w:sz="0" w:space="0" w:color="auto"/>
          </w:divBdr>
        </w:div>
      </w:divsChild>
    </w:div>
    <w:div w:id="1144810237">
      <w:bodyDiv w:val="1"/>
      <w:marLeft w:val="0"/>
      <w:marRight w:val="0"/>
      <w:marTop w:val="0"/>
      <w:marBottom w:val="0"/>
      <w:divBdr>
        <w:top w:val="none" w:sz="0" w:space="0" w:color="auto"/>
        <w:left w:val="none" w:sz="0" w:space="0" w:color="auto"/>
        <w:bottom w:val="none" w:sz="0" w:space="0" w:color="auto"/>
        <w:right w:val="none" w:sz="0" w:space="0" w:color="auto"/>
      </w:divBdr>
      <w:divsChild>
        <w:div w:id="636959851">
          <w:marLeft w:val="0"/>
          <w:marRight w:val="0"/>
          <w:marTop w:val="0"/>
          <w:marBottom w:val="0"/>
          <w:divBdr>
            <w:top w:val="none" w:sz="0" w:space="0" w:color="auto"/>
            <w:left w:val="none" w:sz="0" w:space="0" w:color="auto"/>
            <w:bottom w:val="none" w:sz="0" w:space="0" w:color="auto"/>
            <w:right w:val="none" w:sz="0" w:space="0" w:color="auto"/>
          </w:divBdr>
        </w:div>
        <w:div w:id="1068769481">
          <w:marLeft w:val="0"/>
          <w:marRight w:val="0"/>
          <w:marTop w:val="0"/>
          <w:marBottom w:val="0"/>
          <w:divBdr>
            <w:top w:val="none" w:sz="0" w:space="0" w:color="auto"/>
            <w:left w:val="none" w:sz="0" w:space="0" w:color="auto"/>
            <w:bottom w:val="none" w:sz="0" w:space="0" w:color="auto"/>
            <w:right w:val="none" w:sz="0" w:space="0" w:color="auto"/>
          </w:divBdr>
        </w:div>
        <w:div w:id="1968781134">
          <w:marLeft w:val="0"/>
          <w:marRight w:val="0"/>
          <w:marTop w:val="0"/>
          <w:marBottom w:val="0"/>
          <w:divBdr>
            <w:top w:val="none" w:sz="0" w:space="0" w:color="auto"/>
            <w:left w:val="none" w:sz="0" w:space="0" w:color="auto"/>
            <w:bottom w:val="none" w:sz="0" w:space="0" w:color="auto"/>
            <w:right w:val="none" w:sz="0" w:space="0" w:color="auto"/>
          </w:divBdr>
        </w:div>
        <w:div w:id="2041468687">
          <w:marLeft w:val="0"/>
          <w:marRight w:val="0"/>
          <w:marTop w:val="0"/>
          <w:marBottom w:val="0"/>
          <w:divBdr>
            <w:top w:val="none" w:sz="0" w:space="0" w:color="auto"/>
            <w:left w:val="none" w:sz="0" w:space="0" w:color="auto"/>
            <w:bottom w:val="none" w:sz="0" w:space="0" w:color="auto"/>
            <w:right w:val="none" w:sz="0" w:space="0" w:color="auto"/>
          </w:divBdr>
        </w:div>
      </w:divsChild>
    </w:div>
    <w:div w:id="1190602715">
      <w:bodyDiv w:val="1"/>
      <w:marLeft w:val="0"/>
      <w:marRight w:val="0"/>
      <w:marTop w:val="0"/>
      <w:marBottom w:val="0"/>
      <w:divBdr>
        <w:top w:val="none" w:sz="0" w:space="0" w:color="auto"/>
        <w:left w:val="none" w:sz="0" w:space="0" w:color="auto"/>
        <w:bottom w:val="none" w:sz="0" w:space="0" w:color="auto"/>
        <w:right w:val="none" w:sz="0" w:space="0" w:color="auto"/>
      </w:divBdr>
      <w:divsChild>
        <w:div w:id="239027500">
          <w:marLeft w:val="0"/>
          <w:marRight w:val="0"/>
          <w:marTop w:val="0"/>
          <w:marBottom w:val="0"/>
          <w:divBdr>
            <w:top w:val="none" w:sz="0" w:space="0" w:color="auto"/>
            <w:left w:val="none" w:sz="0" w:space="0" w:color="auto"/>
            <w:bottom w:val="none" w:sz="0" w:space="0" w:color="auto"/>
            <w:right w:val="none" w:sz="0" w:space="0" w:color="auto"/>
          </w:divBdr>
        </w:div>
        <w:div w:id="1188757833">
          <w:marLeft w:val="0"/>
          <w:marRight w:val="0"/>
          <w:marTop w:val="0"/>
          <w:marBottom w:val="0"/>
          <w:divBdr>
            <w:top w:val="none" w:sz="0" w:space="0" w:color="auto"/>
            <w:left w:val="none" w:sz="0" w:space="0" w:color="auto"/>
            <w:bottom w:val="none" w:sz="0" w:space="0" w:color="auto"/>
            <w:right w:val="none" w:sz="0" w:space="0" w:color="auto"/>
          </w:divBdr>
        </w:div>
        <w:div w:id="1322662417">
          <w:marLeft w:val="0"/>
          <w:marRight w:val="0"/>
          <w:marTop w:val="0"/>
          <w:marBottom w:val="0"/>
          <w:divBdr>
            <w:top w:val="none" w:sz="0" w:space="0" w:color="auto"/>
            <w:left w:val="none" w:sz="0" w:space="0" w:color="auto"/>
            <w:bottom w:val="none" w:sz="0" w:space="0" w:color="auto"/>
            <w:right w:val="none" w:sz="0" w:space="0" w:color="auto"/>
          </w:divBdr>
        </w:div>
      </w:divsChild>
    </w:div>
    <w:div w:id="1216114487">
      <w:bodyDiv w:val="1"/>
      <w:marLeft w:val="0"/>
      <w:marRight w:val="0"/>
      <w:marTop w:val="0"/>
      <w:marBottom w:val="0"/>
      <w:divBdr>
        <w:top w:val="none" w:sz="0" w:space="0" w:color="auto"/>
        <w:left w:val="none" w:sz="0" w:space="0" w:color="auto"/>
        <w:bottom w:val="none" w:sz="0" w:space="0" w:color="auto"/>
        <w:right w:val="none" w:sz="0" w:space="0" w:color="auto"/>
      </w:divBdr>
      <w:divsChild>
        <w:div w:id="39063889">
          <w:marLeft w:val="0"/>
          <w:marRight w:val="0"/>
          <w:marTop w:val="0"/>
          <w:marBottom w:val="0"/>
          <w:divBdr>
            <w:top w:val="none" w:sz="0" w:space="0" w:color="auto"/>
            <w:left w:val="none" w:sz="0" w:space="0" w:color="auto"/>
            <w:bottom w:val="none" w:sz="0" w:space="0" w:color="auto"/>
            <w:right w:val="none" w:sz="0" w:space="0" w:color="auto"/>
          </w:divBdr>
        </w:div>
        <w:div w:id="159515579">
          <w:marLeft w:val="0"/>
          <w:marRight w:val="0"/>
          <w:marTop w:val="0"/>
          <w:marBottom w:val="0"/>
          <w:divBdr>
            <w:top w:val="none" w:sz="0" w:space="0" w:color="auto"/>
            <w:left w:val="none" w:sz="0" w:space="0" w:color="auto"/>
            <w:bottom w:val="none" w:sz="0" w:space="0" w:color="auto"/>
            <w:right w:val="none" w:sz="0" w:space="0" w:color="auto"/>
          </w:divBdr>
        </w:div>
        <w:div w:id="534276419">
          <w:marLeft w:val="0"/>
          <w:marRight w:val="0"/>
          <w:marTop w:val="0"/>
          <w:marBottom w:val="0"/>
          <w:divBdr>
            <w:top w:val="none" w:sz="0" w:space="0" w:color="auto"/>
            <w:left w:val="none" w:sz="0" w:space="0" w:color="auto"/>
            <w:bottom w:val="none" w:sz="0" w:space="0" w:color="auto"/>
            <w:right w:val="none" w:sz="0" w:space="0" w:color="auto"/>
          </w:divBdr>
        </w:div>
        <w:div w:id="768963211">
          <w:marLeft w:val="0"/>
          <w:marRight w:val="0"/>
          <w:marTop w:val="0"/>
          <w:marBottom w:val="0"/>
          <w:divBdr>
            <w:top w:val="none" w:sz="0" w:space="0" w:color="auto"/>
            <w:left w:val="none" w:sz="0" w:space="0" w:color="auto"/>
            <w:bottom w:val="none" w:sz="0" w:space="0" w:color="auto"/>
            <w:right w:val="none" w:sz="0" w:space="0" w:color="auto"/>
          </w:divBdr>
        </w:div>
        <w:div w:id="913785196">
          <w:marLeft w:val="0"/>
          <w:marRight w:val="0"/>
          <w:marTop w:val="0"/>
          <w:marBottom w:val="0"/>
          <w:divBdr>
            <w:top w:val="none" w:sz="0" w:space="0" w:color="auto"/>
            <w:left w:val="none" w:sz="0" w:space="0" w:color="auto"/>
            <w:bottom w:val="none" w:sz="0" w:space="0" w:color="auto"/>
            <w:right w:val="none" w:sz="0" w:space="0" w:color="auto"/>
          </w:divBdr>
        </w:div>
        <w:div w:id="1409499716">
          <w:marLeft w:val="0"/>
          <w:marRight w:val="0"/>
          <w:marTop w:val="0"/>
          <w:marBottom w:val="0"/>
          <w:divBdr>
            <w:top w:val="none" w:sz="0" w:space="0" w:color="auto"/>
            <w:left w:val="none" w:sz="0" w:space="0" w:color="auto"/>
            <w:bottom w:val="none" w:sz="0" w:space="0" w:color="auto"/>
            <w:right w:val="none" w:sz="0" w:space="0" w:color="auto"/>
          </w:divBdr>
        </w:div>
        <w:div w:id="1421943994">
          <w:marLeft w:val="0"/>
          <w:marRight w:val="0"/>
          <w:marTop w:val="0"/>
          <w:marBottom w:val="0"/>
          <w:divBdr>
            <w:top w:val="none" w:sz="0" w:space="0" w:color="auto"/>
            <w:left w:val="none" w:sz="0" w:space="0" w:color="auto"/>
            <w:bottom w:val="none" w:sz="0" w:space="0" w:color="auto"/>
            <w:right w:val="none" w:sz="0" w:space="0" w:color="auto"/>
          </w:divBdr>
        </w:div>
        <w:div w:id="1694914553">
          <w:marLeft w:val="0"/>
          <w:marRight w:val="0"/>
          <w:marTop w:val="0"/>
          <w:marBottom w:val="0"/>
          <w:divBdr>
            <w:top w:val="none" w:sz="0" w:space="0" w:color="auto"/>
            <w:left w:val="none" w:sz="0" w:space="0" w:color="auto"/>
            <w:bottom w:val="none" w:sz="0" w:space="0" w:color="auto"/>
            <w:right w:val="none" w:sz="0" w:space="0" w:color="auto"/>
          </w:divBdr>
        </w:div>
        <w:div w:id="1870364619">
          <w:marLeft w:val="0"/>
          <w:marRight w:val="0"/>
          <w:marTop w:val="0"/>
          <w:marBottom w:val="0"/>
          <w:divBdr>
            <w:top w:val="none" w:sz="0" w:space="0" w:color="auto"/>
            <w:left w:val="none" w:sz="0" w:space="0" w:color="auto"/>
            <w:bottom w:val="none" w:sz="0" w:space="0" w:color="auto"/>
            <w:right w:val="none" w:sz="0" w:space="0" w:color="auto"/>
          </w:divBdr>
        </w:div>
        <w:div w:id="2017149342">
          <w:marLeft w:val="0"/>
          <w:marRight w:val="0"/>
          <w:marTop w:val="0"/>
          <w:marBottom w:val="0"/>
          <w:divBdr>
            <w:top w:val="none" w:sz="0" w:space="0" w:color="auto"/>
            <w:left w:val="none" w:sz="0" w:space="0" w:color="auto"/>
            <w:bottom w:val="none" w:sz="0" w:space="0" w:color="auto"/>
            <w:right w:val="none" w:sz="0" w:space="0" w:color="auto"/>
          </w:divBdr>
        </w:div>
      </w:divsChild>
    </w:div>
    <w:div w:id="1216510396">
      <w:bodyDiv w:val="1"/>
      <w:marLeft w:val="0"/>
      <w:marRight w:val="0"/>
      <w:marTop w:val="0"/>
      <w:marBottom w:val="0"/>
      <w:divBdr>
        <w:top w:val="none" w:sz="0" w:space="0" w:color="auto"/>
        <w:left w:val="none" w:sz="0" w:space="0" w:color="auto"/>
        <w:bottom w:val="none" w:sz="0" w:space="0" w:color="auto"/>
        <w:right w:val="none" w:sz="0" w:space="0" w:color="auto"/>
      </w:divBdr>
      <w:divsChild>
        <w:div w:id="339165409">
          <w:marLeft w:val="0"/>
          <w:marRight w:val="0"/>
          <w:marTop w:val="0"/>
          <w:marBottom w:val="0"/>
          <w:divBdr>
            <w:top w:val="none" w:sz="0" w:space="0" w:color="auto"/>
            <w:left w:val="none" w:sz="0" w:space="0" w:color="auto"/>
            <w:bottom w:val="none" w:sz="0" w:space="0" w:color="auto"/>
            <w:right w:val="none" w:sz="0" w:space="0" w:color="auto"/>
          </w:divBdr>
        </w:div>
        <w:div w:id="392823643">
          <w:marLeft w:val="0"/>
          <w:marRight w:val="0"/>
          <w:marTop w:val="0"/>
          <w:marBottom w:val="0"/>
          <w:divBdr>
            <w:top w:val="none" w:sz="0" w:space="0" w:color="auto"/>
            <w:left w:val="none" w:sz="0" w:space="0" w:color="auto"/>
            <w:bottom w:val="none" w:sz="0" w:space="0" w:color="auto"/>
            <w:right w:val="none" w:sz="0" w:space="0" w:color="auto"/>
          </w:divBdr>
        </w:div>
        <w:div w:id="596445614">
          <w:marLeft w:val="0"/>
          <w:marRight w:val="0"/>
          <w:marTop w:val="0"/>
          <w:marBottom w:val="0"/>
          <w:divBdr>
            <w:top w:val="none" w:sz="0" w:space="0" w:color="auto"/>
            <w:left w:val="none" w:sz="0" w:space="0" w:color="auto"/>
            <w:bottom w:val="none" w:sz="0" w:space="0" w:color="auto"/>
            <w:right w:val="none" w:sz="0" w:space="0" w:color="auto"/>
          </w:divBdr>
        </w:div>
        <w:div w:id="1840120009">
          <w:marLeft w:val="0"/>
          <w:marRight w:val="0"/>
          <w:marTop w:val="0"/>
          <w:marBottom w:val="0"/>
          <w:divBdr>
            <w:top w:val="none" w:sz="0" w:space="0" w:color="auto"/>
            <w:left w:val="none" w:sz="0" w:space="0" w:color="auto"/>
            <w:bottom w:val="none" w:sz="0" w:space="0" w:color="auto"/>
            <w:right w:val="none" w:sz="0" w:space="0" w:color="auto"/>
          </w:divBdr>
        </w:div>
        <w:div w:id="1956516488">
          <w:marLeft w:val="0"/>
          <w:marRight w:val="0"/>
          <w:marTop w:val="0"/>
          <w:marBottom w:val="0"/>
          <w:divBdr>
            <w:top w:val="none" w:sz="0" w:space="0" w:color="auto"/>
            <w:left w:val="none" w:sz="0" w:space="0" w:color="auto"/>
            <w:bottom w:val="none" w:sz="0" w:space="0" w:color="auto"/>
            <w:right w:val="none" w:sz="0" w:space="0" w:color="auto"/>
          </w:divBdr>
        </w:div>
      </w:divsChild>
    </w:div>
    <w:div w:id="1254389588">
      <w:bodyDiv w:val="1"/>
      <w:marLeft w:val="0"/>
      <w:marRight w:val="0"/>
      <w:marTop w:val="0"/>
      <w:marBottom w:val="0"/>
      <w:divBdr>
        <w:top w:val="none" w:sz="0" w:space="0" w:color="auto"/>
        <w:left w:val="none" w:sz="0" w:space="0" w:color="auto"/>
        <w:bottom w:val="none" w:sz="0" w:space="0" w:color="auto"/>
        <w:right w:val="none" w:sz="0" w:space="0" w:color="auto"/>
      </w:divBdr>
      <w:divsChild>
        <w:div w:id="1065760494">
          <w:marLeft w:val="0"/>
          <w:marRight w:val="0"/>
          <w:marTop w:val="0"/>
          <w:marBottom w:val="0"/>
          <w:divBdr>
            <w:top w:val="none" w:sz="0" w:space="0" w:color="auto"/>
            <w:left w:val="none" w:sz="0" w:space="0" w:color="auto"/>
            <w:bottom w:val="none" w:sz="0" w:space="0" w:color="auto"/>
            <w:right w:val="none" w:sz="0" w:space="0" w:color="auto"/>
          </w:divBdr>
        </w:div>
        <w:div w:id="1261065758">
          <w:marLeft w:val="0"/>
          <w:marRight w:val="0"/>
          <w:marTop w:val="0"/>
          <w:marBottom w:val="0"/>
          <w:divBdr>
            <w:top w:val="none" w:sz="0" w:space="0" w:color="auto"/>
            <w:left w:val="none" w:sz="0" w:space="0" w:color="auto"/>
            <w:bottom w:val="none" w:sz="0" w:space="0" w:color="auto"/>
            <w:right w:val="none" w:sz="0" w:space="0" w:color="auto"/>
          </w:divBdr>
        </w:div>
        <w:div w:id="1398627981">
          <w:marLeft w:val="0"/>
          <w:marRight w:val="0"/>
          <w:marTop w:val="0"/>
          <w:marBottom w:val="0"/>
          <w:divBdr>
            <w:top w:val="none" w:sz="0" w:space="0" w:color="auto"/>
            <w:left w:val="none" w:sz="0" w:space="0" w:color="auto"/>
            <w:bottom w:val="none" w:sz="0" w:space="0" w:color="auto"/>
            <w:right w:val="none" w:sz="0" w:space="0" w:color="auto"/>
          </w:divBdr>
        </w:div>
        <w:div w:id="1606884406">
          <w:marLeft w:val="0"/>
          <w:marRight w:val="0"/>
          <w:marTop w:val="0"/>
          <w:marBottom w:val="0"/>
          <w:divBdr>
            <w:top w:val="none" w:sz="0" w:space="0" w:color="auto"/>
            <w:left w:val="none" w:sz="0" w:space="0" w:color="auto"/>
            <w:bottom w:val="none" w:sz="0" w:space="0" w:color="auto"/>
            <w:right w:val="none" w:sz="0" w:space="0" w:color="auto"/>
          </w:divBdr>
        </w:div>
        <w:div w:id="1743793034">
          <w:marLeft w:val="0"/>
          <w:marRight w:val="0"/>
          <w:marTop w:val="0"/>
          <w:marBottom w:val="0"/>
          <w:divBdr>
            <w:top w:val="none" w:sz="0" w:space="0" w:color="auto"/>
            <w:left w:val="none" w:sz="0" w:space="0" w:color="auto"/>
            <w:bottom w:val="none" w:sz="0" w:space="0" w:color="auto"/>
            <w:right w:val="none" w:sz="0" w:space="0" w:color="auto"/>
          </w:divBdr>
        </w:div>
        <w:div w:id="2044939368">
          <w:marLeft w:val="0"/>
          <w:marRight w:val="0"/>
          <w:marTop w:val="0"/>
          <w:marBottom w:val="0"/>
          <w:divBdr>
            <w:top w:val="none" w:sz="0" w:space="0" w:color="auto"/>
            <w:left w:val="none" w:sz="0" w:space="0" w:color="auto"/>
            <w:bottom w:val="none" w:sz="0" w:space="0" w:color="auto"/>
            <w:right w:val="none" w:sz="0" w:space="0" w:color="auto"/>
          </w:divBdr>
        </w:div>
      </w:divsChild>
    </w:div>
    <w:div w:id="1350642515">
      <w:bodyDiv w:val="1"/>
      <w:marLeft w:val="0"/>
      <w:marRight w:val="0"/>
      <w:marTop w:val="0"/>
      <w:marBottom w:val="0"/>
      <w:divBdr>
        <w:top w:val="none" w:sz="0" w:space="0" w:color="auto"/>
        <w:left w:val="none" w:sz="0" w:space="0" w:color="auto"/>
        <w:bottom w:val="none" w:sz="0" w:space="0" w:color="auto"/>
        <w:right w:val="none" w:sz="0" w:space="0" w:color="auto"/>
      </w:divBdr>
      <w:divsChild>
        <w:div w:id="40177773">
          <w:marLeft w:val="0"/>
          <w:marRight w:val="0"/>
          <w:marTop w:val="0"/>
          <w:marBottom w:val="0"/>
          <w:divBdr>
            <w:top w:val="none" w:sz="0" w:space="0" w:color="auto"/>
            <w:left w:val="none" w:sz="0" w:space="0" w:color="auto"/>
            <w:bottom w:val="none" w:sz="0" w:space="0" w:color="auto"/>
            <w:right w:val="none" w:sz="0" w:space="0" w:color="auto"/>
          </w:divBdr>
        </w:div>
        <w:div w:id="41296225">
          <w:marLeft w:val="0"/>
          <w:marRight w:val="0"/>
          <w:marTop w:val="0"/>
          <w:marBottom w:val="0"/>
          <w:divBdr>
            <w:top w:val="none" w:sz="0" w:space="0" w:color="auto"/>
            <w:left w:val="none" w:sz="0" w:space="0" w:color="auto"/>
            <w:bottom w:val="none" w:sz="0" w:space="0" w:color="auto"/>
            <w:right w:val="none" w:sz="0" w:space="0" w:color="auto"/>
          </w:divBdr>
        </w:div>
        <w:div w:id="51002695">
          <w:marLeft w:val="0"/>
          <w:marRight w:val="0"/>
          <w:marTop w:val="0"/>
          <w:marBottom w:val="0"/>
          <w:divBdr>
            <w:top w:val="none" w:sz="0" w:space="0" w:color="auto"/>
            <w:left w:val="none" w:sz="0" w:space="0" w:color="auto"/>
            <w:bottom w:val="none" w:sz="0" w:space="0" w:color="auto"/>
            <w:right w:val="none" w:sz="0" w:space="0" w:color="auto"/>
          </w:divBdr>
        </w:div>
        <w:div w:id="396905875">
          <w:marLeft w:val="0"/>
          <w:marRight w:val="0"/>
          <w:marTop w:val="0"/>
          <w:marBottom w:val="0"/>
          <w:divBdr>
            <w:top w:val="none" w:sz="0" w:space="0" w:color="auto"/>
            <w:left w:val="none" w:sz="0" w:space="0" w:color="auto"/>
            <w:bottom w:val="none" w:sz="0" w:space="0" w:color="auto"/>
            <w:right w:val="none" w:sz="0" w:space="0" w:color="auto"/>
          </w:divBdr>
        </w:div>
        <w:div w:id="403989353">
          <w:marLeft w:val="0"/>
          <w:marRight w:val="0"/>
          <w:marTop w:val="0"/>
          <w:marBottom w:val="0"/>
          <w:divBdr>
            <w:top w:val="none" w:sz="0" w:space="0" w:color="auto"/>
            <w:left w:val="none" w:sz="0" w:space="0" w:color="auto"/>
            <w:bottom w:val="none" w:sz="0" w:space="0" w:color="auto"/>
            <w:right w:val="none" w:sz="0" w:space="0" w:color="auto"/>
          </w:divBdr>
        </w:div>
        <w:div w:id="428044812">
          <w:marLeft w:val="0"/>
          <w:marRight w:val="0"/>
          <w:marTop w:val="0"/>
          <w:marBottom w:val="0"/>
          <w:divBdr>
            <w:top w:val="none" w:sz="0" w:space="0" w:color="auto"/>
            <w:left w:val="none" w:sz="0" w:space="0" w:color="auto"/>
            <w:bottom w:val="none" w:sz="0" w:space="0" w:color="auto"/>
            <w:right w:val="none" w:sz="0" w:space="0" w:color="auto"/>
          </w:divBdr>
        </w:div>
        <w:div w:id="742683329">
          <w:marLeft w:val="0"/>
          <w:marRight w:val="0"/>
          <w:marTop w:val="0"/>
          <w:marBottom w:val="0"/>
          <w:divBdr>
            <w:top w:val="none" w:sz="0" w:space="0" w:color="auto"/>
            <w:left w:val="none" w:sz="0" w:space="0" w:color="auto"/>
            <w:bottom w:val="none" w:sz="0" w:space="0" w:color="auto"/>
            <w:right w:val="none" w:sz="0" w:space="0" w:color="auto"/>
          </w:divBdr>
        </w:div>
        <w:div w:id="763696733">
          <w:marLeft w:val="0"/>
          <w:marRight w:val="0"/>
          <w:marTop w:val="0"/>
          <w:marBottom w:val="0"/>
          <w:divBdr>
            <w:top w:val="none" w:sz="0" w:space="0" w:color="auto"/>
            <w:left w:val="none" w:sz="0" w:space="0" w:color="auto"/>
            <w:bottom w:val="none" w:sz="0" w:space="0" w:color="auto"/>
            <w:right w:val="none" w:sz="0" w:space="0" w:color="auto"/>
          </w:divBdr>
        </w:div>
        <w:div w:id="844977188">
          <w:marLeft w:val="0"/>
          <w:marRight w:val="0"/>
          <w:marTop w:val="0"/>
          <w:marBottom w:val="0"/>
          <w:divBdr>
            <w:top w:val="none" w:sz="0" w:space="0" w:color="auto"/>
            <w:left w:val="none" w:sz="0" w:space="0" w:color="auto"/>
            <w:bottom w:val="none" w:sz="0" w:space="0" w:color="auto"/>
            <w:right w:val="none" w:sz="0" w:space="0" w:color="auto"/>
          </w:divBdr>
        </w:div>
        <w:div w:id="1202864316">
          <w:marLeft w:val="0"/>
          <w:marRight w:val="0"/>
          <w:marTop w:val="0"/>
          <w:marBottom w:val="0"/>
          <w:divBdr>
            <w:top w:val="none" w:sz="0" w:space="0" w:color="auto"/>
            <w:left w:val="none" w:sz="0" w:space="0" w:color="auto"/>
            <w:bottom w:val="none" w:sz="0" w:space="0" w:color="auto"/>
            <w:right w:val="none" w:sz="0" w:space="0" w:color="auto"/>
          </w:divBdr>
        </w:div>
        <w:div w:id="1302534957">
          <w:marLeft w:val="0"/>
          <w:marRight w:val="0"/>
          <w:marTop w:val="0"/>
          <w:marBottom w:val="0"/>
          <w:divBdr>
            <w:top w:val="none" w:sz="0" w:space="0" w:color="auto"/>
            <w:left w:val="none" w:sz="0" w:space="0" w:color="auto"/>
            <w:bottom w:val="none" w:sz="0" w:space="0" w:color="auto"/>
            <w:right w:val="none" w:sz="0" w:space="0" w:color="auto"/>
          </w:divBdr>
        </w:div>
        <w:div w:id="1620989404">
          <w:marLeft w:val="0"/>
          <w:marRight w:val="0"/>
          <w:marTop w:val="0"/>
          <w:marBottom w:val="0"/>
          <w:divBdr>
            <w:top w:val="none" w:sz="0" w:space="0" w:color="auto"/>
            <w:left w:val="none" w:sz="0" w:space="0" w:color="auto"/>
            <w:bottom w:val="none" w:sz="0" w:space="0" w:color="auto"/>
            <w:right w:val="none" w:sz="0" w:space="0" w:color="auto"/>
          </w:divBdr>
        </w:div>
        <w:div w:id="2050260195">
          <w:marLeft w:val="0"/>
          <w:marRight w:val="0"/>
          <w:marTop w:val="0"/>
          <w:marBottom w:val="0"/>
          <w:divBdr>
            <w:top w:val="none" w:sz="0" w:space="0" w:color="auto"/>
            <w:left w:val="none" w:sz="0" w:space="0" w:color="auto"/>
            <w:bottom w:val="none" w:sz="0" w:space="0" w:color="auto"/>
            <w:right w:val="none" w:sz="0" w:space="0" w:color="auto"/>
          </w:divBdr>
        </w:div>
      </w:divsChild>
    </w:div>
    <w:div w:id="1397364521">
      <w:bodyDiv w:val="1"/>
      <w:marLeft w:val="0"/>
      <w:marRight w:val="0"/>
      <w:marTop w:val="0"/>
      <w:marBottom w:val="0"/>
      <w:divBdr>
        <w:top w:val="none" w:sz="0" w:space="0" w:color="auto"/>
        <w:left w:val="none" w:sz="0" w:space="0" w:color="auto"/>
        <w:bottom w:val="none" w:sz="0" w:space="0" w:color="auto"/>
        <w:right w:val="none" w:sz="0" w:space="0" w:color="auto"/>
      </w:divBdr>
      <w:divsChild>
        <w:div w:id="103811554">
          <w:marLeft w:val="0"/>
          <w:marRight w:val="0"/>
          <w:marTop w:val="0"/>
          <w:marBottom w:val="0"/>
          <w:divBdr>
            <w:top w:val="none" w:sz="0" w:space="0" w:color="auto"/>
            <w:left w:val="none" w:sz="0" w:space="0" w:color="auto"/>
            <w:bottom w:val="none" w:sz="0" w:space="0" w:color="auto"/>
            <w:right w:val="none" w:sz="0" w:space="0" w:color="auto"/>
          </w:divBdr>
        </w:div>
        <w:div w:id="166293264">
          <w:marLeft w:val="0"/>
          <w:marRight w:val="0"/>
          <w:marTop w:val="0"/>
          <w:marBottom w:val="0"/>
          <w:divBdr>
            <w:top w:val="none" w:sz="0" w:space="0" w:color="auto"/>
            <w:left w:val="none" w:sz="0" w:space="0" w:color="auto"/>
            <w:bottom w:val="none" w:sz="0" w:space="0" w:color="auto"/>
            <w:right w:val="none" w:sz="0" w:space="0" w:color="auto"/>
          </w:divBdr>
        </w:div>
        <w:div w:id="718213296">
          <w:marLeft w:val="0"/>
          <w:marRight w:val="0"/>
          <w:marTop w:val="0"/>
          <w:marBottom w:val="0"/>
          <w:divBdr>
            <w:top w:val="none" w:sz="0" w:space="0" w:color="auto"/>
            <w:left w:val="none" w:sz="0" w:space="0" w:color="auto"/>
            <w:bottom w:val="none" w:sz="0" w:space="0" w:color="auto"/>
            <w:right w:val="none" w:sz="0" w:space="0" w:color="auto"/>
          </w:divBdr>
        </w:div>
        <w:div w:id="1034385653">
          <w:marLeft w:val="0"/>
          <w:marRight w:val="0"/>
          <w:marTop w:val="0"/>
          <w:marBottom w:val="0"/>
          <w:divBdr>
            <w:top w:val="none" w:sz="0" w:space="0" w:color="auto"/>
            <w:left w:val="none" w:sz="0" w:space="0" w:color="auto"/>
            <w:bottom w:val="none" w:sz="0" w:space="0" w:color="auto"/>
            <w:right w:val="none" w:sz="0" w:space="0" w:color="auto"/>
          </w:divBdr>
        </w:div>
      </w:divsChild>
    </w:div>
    <w:div w:id="1424109499">
      <w:bodyDiv w:val="1"/>
      <w:marLeft w:val="0"/>
      <w:marRight w:val="0"/>
      <w:marTop w:val="0"/>
      <w:marBottom w:val="0"/>
      <w:divBdr>
        <w:top w:val="none" w:sz="0" w:space="0" w:color="auto"/>
        <w:left w:val="none" w:sz="0" w:space="0" w:color="auto"/>
        <w:bottom w:val="none" w:sz="0" w:space="0" w:color="auto"/>
        <w:right w:val="none" w:sz="0" w:space="0" w:color="auto"/>
      </w:divBdr>
      <w:divsChild>
        <w:div w:id="318508971">
          <w:marLeft w:val="0"/>
          <w:marRight w:val="0"/>
          <w:marTop w:val="0"/>
          <w:marBottom w:val="0"/>
          <w:divBdr>
            <w:top w:val="none" w:sz="0" w:space="0" w:color="auto"/>
            <w:left w:val="none" w:sz="0" w:space="0" w:color="auto"/>
            <w:bottom w:val="none" w:sz="0" w:space="0" w:color="auto"/>
            <w:right w:val="none" w:sz="0" w:space="0" w:color="auto"/>
          </w:divBdr>
        </w:div>
        <w:div w:id="824512078">
          <w:marLeft w:val="0"/>
          <w:marRight w:val="0"/>
          <w:marTop w:val="0"/>
          <w:marBottom w:val="0"/>
          <w:divBdr>
            <w:top w:val="none" w:sz="0" w:space="0" w:color="auto"/>
            <w:left w:val="none" w:sz="0" w:space="0" w:color="auto"/>
            <w:bottom w:val="none" w:sz="0" w:space="0" w:color="auto"/>
            <w:right w:val="none" w:sz="0" w:space="0" w:color="auto"/>
          </w:divBdr>
        </w:div>
        <w:div w:id="1031800378">
          <w:marLeft w:val="0"/>
          <w:marRight w:val="0"/>
          <w:marTop w:val="0"/>
          <w:marBottom w:val="0"/>
          <w:divBdr>
            <w:top w:val="none" w:sz="0" w:space="0" w:color="auto"/>
            <w:left w:val="none" w:sz="0" w:space="0" w:color="auto"/>
            <w:bottom w:val="none" w:sz="0" w:space="0" w:color="auto"/>
            <w:right w:val="none" w:sz="0" w:space="0" w:color="auto"/>
          </w:divBdr>
        </w:div>
        <w:div w:id="1622834635">
          <w:marLeft w:val="0"/>
          <w:marRight w:val="0"/>
          <w:marTop w:val="0"/>
          <w:marBottom w:val="0"/>
          <w:divBdr>
            <w:top w:val="none" w:sz="0" w:space="0" w:color="auto"/>
            <w:left w:val="none" w:sz="0" w:space="0" w:color="auto"/>
            <w:bottom w:val="none" w:sz="0" w:space="0" w:color="auto"/>
            <w:right w:val="none" w:sz="0" w:space="0" w:color="auto"/>
          </w:divBdr>
        </w:div>
        <w:div w:id="2101414496">
          <w:marLeft w:val="0"/>
          <w:marRight w:val="0"/>
          <w:marTop w:val="0"/>
          <w:marBottom w:val="0"/>
          <w:divBdr>
            <w:top w:val="none" w:sz="0" w:space="0" w:color="auto"/>
            <w:left w:val="none" w:sz="0" w:space="0" w:color="auto"/>
            <w:bottom w:val="none" w:sz="0" w:space="0" w:color="auto"/>
            <w:right w:val="none" w:sz="0" w:space="0" w:color="auto"/>
          </w:divBdr>
        </w:div>
      </w:divsChild>
    </w:div>
    <w:div w:id="1427186144">
      <w:bodyDiv w:val="1"/>
      <w:marLeft w:val="0"/>
      <w:marRight w:val="0"/>
      <w:marTop w:val="0"/>
      <w:marBottom w:val="0"/>
      <w:divBdr>
        <w:top w:val="none" w:sz="0" w:space="0" w:color="auto"/>
        <w:left w:val="none" w:sz="0" w:space="0" w:color="auto"/>
        <w:bottom w:val="none" w:sz="0" w:space="0" w:color="auto"/>
        <w:right w:val="none" w:sz="0" w:space="0" w:color="auto"/>
      </w:divBdr>
      <w:divsChild>
        <w:div w:id="388305900">
          <w:marLeft w:val="0"/>
          <w:marRight w:val="0"/>
          <w:marTop w:val="0"/>
          <w:marBottom w:val="0"/>
          <w:divBdr>
            <w:top w:val="none" w:sz="0" w:space="0" w:color="auto"/>
            <w:left w:val="none" w:sz="0" w:space="0" w:color="auto"/>
            <w:bottom w:val="none" w:sz="0" w:space="0" w:color="auto"/>
            <w:right w:val="none" w:sz="0" w:space="0" w:color="auto"/>
          </w:divBdr>
        </w:div>
        <w:div w:id="1227717097">
          <w:marLeft w:val="0"/>
          <w:marRight w:val="0"/>
          <w:marTop w:val="0"/>
          <w:marBottom w:val="0"/>
          <w:divBdr>
            <w:top w:val="none" w:sz="0" w:space="0" w:color="auto"/>
            <w:left w:val="none" w:sz="0" w:space="0" w:color="auto"/>
            <w:bottom w:val="none" w:sz="0" w:space="0" w:color="auto"/>
            <w:right w:val="none" w:sz="0" w:space="0" w:color="auto"/>
          </w:divBdr>
        </w:div>
        <w:div w:id="1462529989">
          <w:marLeft w:val="0"/>
          <w:marRight w:val="0"/>
          <w:marTop w:val="0"/>
          <w:marBottom w:val="0"/>
          <w:divBdr>
            <w:top w:val="none" w:sz="0" w:space="0" w:color="auto"/>
            <w:left w:val="none" w:sz="0" w:space="0" w:color="auto"/>
            <w:bottom w:val="none" w:sz="0" w:space="0" w:color="auto"/>
            <w:right w:val="none" w:sz="0" w:space="0" w:color="auto"/>
          </w:divBdr>
        </w:div>
        <w:div w:id="2045713081">
          <w:marLeft w:val="0"/>
          <w:marRight w:val="0"/>
          <w:marTop w:val="0"/>
          <w:marBottom w:val="0"/>
          <w:divBdr>
            <w:top w:val="none" w:sz="0" w:space="0" w:color="auto"/>
            <w:left w:val="none" w:sz="0" w:space="0" w:color="auto"/>
            <w:bottom w:val="none" w:sz="0" w:space="0" w:color="auto"/>
            <w:right w:val="none" w:sz="0" w:space="0" w:color="auto"/>
          </w:divBdr>
        </w:div>
        <w:div w:id="2094819834">
          <w:marLeft w:val="0"/>
          <w:marRight w:val="0"/>
          <w:marTop w:val="0"/>
          <w:marBottom w:val="0"/>
          <w:divBdr>
            <w:top w:val="none" w:sz="0" w:space="0" w:color="auto"/>
            <w:left w:val="none" w:sz="0" w:space="0" w:color="auto"/>
            <w:bottom w:val="none" w:sz="0" w:space="0" w:color="auto"/>
            <w:right w:val="none" w:sz="0" w:space="0" w:color="auto"/>
          </w:divBdr>
        </w:div>
        <w:div w:id="2140881862">
          <w:marLeft w:val="0"/>
          <w:marRight w:val="0"/>
          <w:marTop w:val="0"/>
          <w:marBottom w:val="0"/>
          <w:divBdr>
            <w:top w:val="none" w:sz="0" w:space="0" w:color="auto"/>
            <w:left w:val="none" w:sz="0" w:space="0" w:color="auto"/>
            <w:bottom w:val="none" w:sz="0" w:space="0" w:color="auto"/>
            <w:right w:val="none" w:sz="0" w:space="0" w:color="auto"/>
          </w:divBdr>
        </w:div>
      </w:divsChild>
    </w:div>
    <w:div w:id="1459108902">
      <w:bodyDiv w:val="1"/>
      <w:marLeft w:val="0"/>
      <w:marRight w:val="0"/>
      <w:marTop w:val="0"/>
      <w:marBottom w:val="0"/>
      <w:divBdr>
        <w:top w:val="none" w:sz="0" w:space="0" w:color="auto"/>
        <w:left w:val="none" w:sz="0" w:space="0" w:color="auto"/>
        <w:bottom w:val="none" w:sz="0" w:space="0" w:color="auto"/>
        <w:right w:val="none" w:sz="0" w:space="0" w:color="auto"/>
      </w:divBdr>
      <w:divsChild>
        <w:div w:id="21590682">
          <w:marLeft w:val="0"/>
          <w:marRight w:val="0"/>
          <w:marTop w:val="0"/>
          <w:marBottom w:val="0"/>
          <w:divBdr>
            <w:top w:val="none" w:sz="0" w:space="0" w:color="auto"/>
            <w:left w:val="none" w:sz="0" w:space="0" w:color="auto"/>
            <w:bottom w:val="none" w:sz="0" w:space="0" w:color="auto"/>
            <w:right w:val="none" w:sz="0" w:space="0" w:color="auto"/>
          </w:divBdr>
        </w:div>
        <w:div w:id="48496915">
          <w:marLeft w:val="0"/>
          <w:marRight w:val="0"/>
          <w:marTop w:val="0"/>
          <w:marBottom w:val="0"/>
          <w:divBdr>
            <w:top w:val="none" w:sz="0" w:space="0" w:color="auto"/>
            <w:left w:val="none" w:sz="0" w:space="0" w:color="auto"/>
            <w:bottom w:val="none" w:sz="0" w:space="0" w:color="auto"/>
            <w:right w:val="none" w:sz="0" w:space="0" w:color="auto"/>
          </w:divBdr>
        </w:div>
        <w:div w:id="325129980">
          <w:marLeft w:val="0"/>
          <w:marRight w:val="0"/>
          <w:marTop w:val="0"/>
          <w:marBottom w:val="0"/>
          <w:divBdr>
            <w:top w:val="none" w:sz="0" w:space="0" w:color="auto"/>
            <w:left w:val="none" w:sz="0" w:space="0" w:color="auto"/>
            <w:bottom w:val="none" w:sz="0" w:space="0" w:color="auto"/>
            <w:right w:val="none" w:sz="0" w:space="0" w:color="auto"/>
          </w:divBdr>
        </w:div>
      </w:divsChild>
    </w:div>
    <w:div w:id="1519273447">
      <w:bodyDiv w:val="1"/>
      <w:marLeft w:val="0"/>
      <w:marRight w:val="0"/>
      <w:marTop w:val="0"/>
      <w:marBottom w:val="0"/>
      <w:divBdr>
        <w:top w:val="none" w:sz="0" w:space="0" w:color="auto"/>
        <w:left w:val="none" w:sz="0" w:space="0" w:color="auto"/>
        <w:bottom w:val="none" w:sz="0" w:space="0" w:color="auto"/>
        <w:right w:val="none" w:sz="0" w:space="0" w:color="auto"/>
      </w:divBdr>
      <w:divsChild>
        <w:div w:id="417363674">
          <w:marLeft w:val="0"/>
          <w:marRight w:val="0"/>
          <w:marTop w:val="0"/>
          <w:marBottom w:val="0"/>
          <w:divBdr>
            <w:top w:val="none" w:sz="0" w:space="0" w:color="auto"/>
            <w:left w:val="none" w:sz="0" w:space="0" w:color="auto"/>
            <w:bottom w:val="none" w:sz="0" w:space="0" w:color="auto"/>
            <w:right w:val="none" w:sz="0" w:space="0" w:color="auto"/>
          </w:divBdr>
        </w:div>
        <w:div w:id="754976152">
          <w:marLeft w:val="0"/>
          <w:marRight w:val="0"/>
          <w:marTop w:val="0"/>
          <w:marBottom w:val="0"/>
          <w:divBdr>
            <w:top w:val="none" w:sz="0" w:space="0" w:color="auto"/>
            <w:left w:val="none" w:sz="0" w:space="0" w:color="auto"/>
            <w:bottom w:val="none" w:sz="0" w:space="0" w:color="auto"/>
            <w:right w:val="none" w:sz="0" w:space="0" w:color="auto"/>
          </w:divBdr>
        </w:div>
        <w:div w:id="866715705">
          <w:marLeft w:val="0"/>
          <w:marRight w:val="0"/>
          <w:marTop w:val="0"/>
          <w:marBottom w:val="0"/>
          <w:divBdr>
            <w:top w:val="none" w:sz="0" w:space="0" w:color="auto"/>
            <w:left w:val="none" w:sz="0" w:space="0" w:color="auto"/>
            <w:bottom w:val="none" w:sz="0" w:space="0" w:color="auto"/>
            <w:right w:val="none" w:sz="0" w:space="0" w:color="auto"/>
          </w:divBdr>
        </w:div>
        <w:div w:id="984045705">
          <w:marLeft w:val="0"/>
          <w:marRight w:val="0"/>
          <w:marTop w:val="0"/>
          <w:marBottom w:val="0"/>
          <w:divBdr>
            <w:top w:val="none" w:sz="0" w:space="0" w:color="auto"/>
            <w:left w:val="none" w:sz="0" w:space="0" w:color="auto"/>
            <w:bottom w:val="none" w:sz="0" w:space="0" w:color="auto"/>
            <w:right w:val="none" w:sz="0" w:space="0" w:color="auto"/>
          </w:divBdr>
        </w:div>
        <w:div w:id="1883209249">
          <w:marLeft w:val="0"/>
          <w:marRight w:val="0"/>
          <w:marTop w:val="0"/>
          <w:marBottom w:val="0"/>
          <w:divBdr>
            <w:top w:val="none" w:sz="0" w:space="0" w:color="auto"/>
            <w:left w:val="none" w:sz="0" w:space="0" w:color="auto"/>
            <w:bottom w:val="none" w:sz="0" w:space="0" w:color="auto"/>
            <w:right w:val="none" w:sz="0" w:space="0" w:color="auto"/>
          </w:divBdr>
        </w:div>
        <w:div w:id="1920629908">
          <w:marLeft w:val="0"/>
          <w:marRight w:val="0"/>
          <w:marTop w:val="0"/>
          <w:marBottom w:val="0"/>
          <w:divBdr>
            <w:top w:val="none" w:sz="0" w:space="0" w:color="auto"/>
            <w:left w:val="none" w:sz="0" w:space="0" w:color="auto"/>
            <w:bottom w:val="none" w:sz="0" w:space="0" w:color="auto"/>
            <w:right w:val="none" w:sz="0" w:space="0" w:color="auto"/>
          </w:divBdr>
        </w:div>
      </w:divsChild>
    </w:div>
    <w:div w:id="1624194152">
      <w:bodyDiv w:val="1"/>
      <w:marLeft w:val="0"/>
      <w:marRight w:val="0"/>
      <w:marTop w:val="0"/>
      <w:marBottom w:val="0"/>
      <w:divBdr>
        <w:top w:val="none" w:sz="0" w:space="0" w:color="auto"/>
        <w:left w:val="none" w:sz="0" w:space="0" w:color="auto"/>
        <w:bottom w:val="none" w:sz="0" w:space="0" w:color="auto"/>
        <w:right w:val="none" w:sz="0" w:space="0" w:color="auto"/>
      </w:divBdr>
      <w:divsChild>
        <w:div w:id="112946837">
          <w:marLeft w:val="0"/>
          <w:marRight w:val="0"/>
          <w:marTop w:val="0"/>
          <w:marBottom w:val="0"/>
          <w:divBdr>
            <w:top w:val="none" w:sz="0" w:space="0" w:color="auto"/>
            <w:left w:val="none" w:sz="0" w:space="0" w:color="auto"/>
            <w:bottom w:val="none" w:sz="0" w:space="0" w:color="auto"/>
            <w:right w:val="none" w:sz="0" w:space="0" w:color="auto"/>
          </w:divBdr>
        </w:div>
        <w:div w:id="503011561">
          <w:marLeft w:val="0"/>
          <w:marRight w:val="0"/>
          <w:marTop w:val="0"/>
          <w:marBottom w:val="0"/>
          <w:divBdr>
            <w:top w:val="none" w:sz="0" w:space="0" w:color="auto"/>
            <w:left w:val="none" w:sz="0" w:space="0" w:color="auto"/>
            <w:bottom w:val="none" w:sz="0" w:space="0" w:color="auto"/>
            <w:right w:val="none" w:sz="0" w:space="0" w:color="auto"/>
          </w:divBdr>
        </w:div>
        <w:div w:id="680276643">
          <w:marLeft w:val="0"/>
          <w:marRight w:val="0"/>
          <w:marTop w:val="0"/>
          <w:marBottom w:val="0"/>
          <w:divBdr>
            <w:top w:val="none" w:sz="0" w:space="0" w:color="auto"/>
            <w:left w:val="none" w:sz="0" w:space="0" w:color="auto"/>
            <w:bottom w:val="none" w:sz="0" w:space="0" w:color="auto"/>
            <w:right w:val="none" w:sz="0" w:space="0" w:color="auto"/>
          </w:divBdr>
        </w:div>
        <w:div w:id="900755179">
          <w:marLeft w:val="0"/>
          <w:marRight w:val="0"/>
          <w:marTop w:val="0"/>
          <w:marBottom w:val="0"/>
          <w:divBdr>
            <w:top w:val="none" w:sz="0" w:space="0" w:color="auto"/>
            <w:left w:val="none" w:sz="0" w:space="0" w:color="auto"/>
            <w:bottom w:val="none" w:sz="0" w:space="0" w:color="auto"/>
            <w:right w:val="none" w:sz="0" w:space="0" w:color="auto"/>
          </w:divBdr>
        </w:div>
        <w:div w:id="1198660919">
          <w:marLeft w:val="0"/>
          <w:marRight w:val="0"/>
          <w:marTop w:val="0"/>
          <w:marBottom w:val="0"/>
          <w:divBdr>
            <w:top w:val="none" w:sz="0" w:space="0" w:color="auto"/>
            <w:left w:val="none" w:sz="0" w:space="0" w:color="auto"/>
            <w:bottom w:val="none" w:sz="0" w:space="0" w:color="auto"/>
            <w:right w:val="none" w:sz="0" w:space="0" w:color="auto"/>
          </w:divBdr>
        </w:div>
        <w:div w:id="1674339913">
          <w:marLeft w:val="0"/>
          <w:marRight w:val="0"/>
          <w:marTop w:val="0"/>
          <w:marBottom w:val="0"/>
          <w:divBdr>
            <w:top w:val="none" w:sz="0" w:space="0" w:color="auto"/>
            <w:left w:val="none" w:sz="0" w:space="0" w:color="auto"/>
            <w:bottom w:val="none" w:sz="0" w:space="0" w:color="auto"/>
            <w:right w:val="none" w:sz="0" w:space="0" w:color="auto"/>
          </w:divBdr>
        </w:div>
      </w:divsChild>
    </w:div>
    <w:div w:id="1654677024">
      <w:bodyDiv w:val="1"/>
      <w:marLeft w:val="0"/>
      <w:marRight w:val="0"/>
      <w:marTop w:val="0"/>
      <w:marBottom w:val="0"/>
      <w:divBdr>
        <w:top w:val="none" w:sz="0" w:space="0" w:color="auto"/>
        <w:left w:val="none" w:sz="0" w:space="0" w:color="auto"/>
        <w:bottom w:val="none" w:sz="0" w:space="0" w:color="auto"/>
        <w:right w:val="none" w:sz="0" w:space="0" w:color="auto"/>
      </w:divBdr>
      <w:divsChild>
        <w:div w:id="201403666">
          <w:marLeft w:val="0"/>
          <w:marRight w:val="0"/>
          <w:marTop w:val="0"/>
          <w:marBottom w:val="0"/>
          <w:divBdr>
            <w:top w:val="none" w:sz="0" w:space="0" w:color="auto"/>
            <w:left w:val="none" w:sz="0" w:space="0" w:color="auto"/>
            <w:bottom w:val="none" w:sz="0" w:space="0" w:color="auto"/>
            <w:right w:val="none" w:sz="0" w:space="0" w:color="auto"/>
          </w:divBdr>
        </w:div>
        <w:div w:id="654646049">
          <w:marLeft w:val="0"/>
          <w:marRight w:val="0"/>
          <w:marTop w:val="0"/>
          <w:marBottom w:val="0"/>
          <w:divBdr>
            <w:top w:val="none" w:sz="0" w:space="0" w:color="auto"/>
            <w:left w:val="none" w:sz="0" w:space="0" w:color="auto"/>
            <w:bottom w:val="none" w:sz="0" w:space="0" w:color="auto"/>
            <w:right w:val="none" w:sz="0" w:space="0" w:color="auto"/>
          </w:divBdr>
        </w:div>
        <w:div w:id="769932382">
          <w:marLeft w:val="0"/>
          <w:marRight w:val="0"/>
          <w:marTop w:val="0"/>
          <w:marBottom w:val="0"/>
          <w:divBdr>
            <w:top w:val="none" w:sz="0" w:space="0" w:color="auto"/>
            <w:left w:val="none" w:sz="0" w:space="0" w:color="auto"/>
            <w:bottom w:val="none" w:sz="0" w:space="0" w:color="auto"/>
            <w:right w:val="none" w:sz="0" w:space="0" w:color="auto"/>
          </w:divBdr>
        </w:div>
        <w:div w:id="1008943610">
          <w:marLeft w:val="0"/>
          <w:marRight w:val="0"/>
          <w:marTop w:val="0"/>
          <w:marBottom w:val="0"/>
          <w:divBdr>
            <w:top w:val="none" w:sz="0" w:space="0" w:color="auto"/>
            <w:left w:val="none" w:sz="0" w:space="0" w:color="auto"/>
            <w:bottom w:val="none" w:sz="0" w:space="0" w:color="auto"/>
            <w:right w:val="none" w:sz="0" w:space="0" w:color="auto"/>
          </w:divBdr>
        </w:div>
        <w:div w:id="1485776013">
          <w:marLeft w:val="0"/>
          <w:marRight w:val="0"/>
          <w:marTop w:val="0"/>
          <w:marBottom w:val="0"/>
          <w:divBdr>
            <w:top w:val="none" w:sz="0" w:space="0" w:color="auto"/>
            <w:left w:val="none" w:sz="0" w:space="0" w:color="auto"/>
            <w:bottom w:val="none" w:sz="0" w:space="0" w:color="auto"/>
            <w:right w:val="none" w:sz="0" w:space="0" w:color="auto"/>
          </w:divBdr>
        </w:div>
      </w:divsChild>
    </w:div>
    <w:div w:id="1743672203">
      <w:bodyDiv w:val="1"/>
      <w:marLeft w:val="0"/>
      <w:marRight w:val="0"/>
      <w:marTop w:val="0"/>
      <w:marBottom w:val="0"/>
      <w:divBdr>
        <w:top w:val="none" w:sz="0" w:space="0" w:color="auto"/>
        <w:left w:val="none" w:sz="0" w:space="0" w:color="auto"/>
        <w:bottom w:val="none" w:sz="0" w:space="0" w:color="auto"/>
        <w:right w:val="none" w:sz="0" w:space="0" w:color="auto"/>
      </w:divBdr>
      <w:divsChild>
        <w:div w:id="1625456228">
          <w:marLeft w:val="0"/>
          <w:marRight w:val="0"/>
          <w:marTop w:val="0"/>
          <w:marBottom w:val="0"/>
          <w:divBdr>
            <w:top w:val="none" w:sz="0" w:space="0" w:color="auto"/>
            <w:left w:val="none" w:sz="0" w:space="0" w:color="auto"/>
            <w:bottom w:val="none" w:sz="0" w:space="0" w:color="auto"/>
            <w:right w:val="none" w:sz="0" w:space="0" w:color="auto"/>
          </w:divBdr>
        </w:div>
        <w:div w:id="1964310611">
          <w:marLeft w:val="0"/>
          <w:marRight w:val="0"/>
          <w:marTop w:val="0"/>
          <w:marBottom w:val="0"/>
          <w:divBdr>
            <w:top w:val="none" w:sz="0" w:space="0" w:color="auto"/>
            <w:left w:val="none" w:sz="0" w:space="0" w:color="auto"/>
            <w:bottom w:val="none" w:sz="0" w:space="0" w:color="auto"/>
            <w:right w:val="none" w:sz="0" w:space="0" w:color="auto"/>
          </w:divBdr>
        </w:div>
      </w:divsChild>
    </w:div>
    <w:div w:id="1814566348">
      <w:bodyDiv w:val="1"/>
      <w:marLeft w:val="0"/>
      <w:marRight w:val="0"/>
      <w:marTop w:val="0"/>
      <w:marBottom w:val="0"/>
      <w:divBdr>
        <w:top w:val="none" w:sz="0" w:space="0" w:color="auto"/>
        <w:left w:val="none" w:sz="0" w:space="0" w:color="auto"/>
        <w:bottom w:val="none" w:sz="0" w:space="0" w:color="auto"/>
        <w:right w:val="none" w:sz="0" w:space="0" w:color="auto"/>
      </w:divBdr>
    </w:div>
    <w:div w:id="1860657894">
      <w:bodyDiv w:val="1"/>
      <w:marLeft w:val="0"/>
      <w:marRight w:val="0"/>
      <w:marTop w:val="0"/>
      <w:marBottom w:val="0"/>
      <w:divBdr>
        <w:top w:val="none" w:sz="0" w:space="0" w:color="auto"/>
        <w:left w:val="none" w:sz="0" w:space="0" w:color="auto"/>
        <w:bottom w:val="none" w:sz="0" w:space="0" w:color="auto"/>
        <w:right w:val="none" w:sz="0" w:space="0" w:color="auto"/>
      </w:divBdr>
      <w:divsChild>
        <w:div w:id="280843145">
          <w:marLeft w:val="0"/>
          <w:marRight w:val="0"/>
          <w:marTop w:val="0"/>
          <w:marBottom w:val="0"/>
          <w:divBdr>
            <w:top w:val="none" w:sz="0" w:space="0" w:color="auto"/>
            <w:left w:val="none" w:sz="0" w:space="0" w:color="auto"/>
            <w:bottom w:val="none" w:sz="0" w:space="0" w:color="auto"/>
            <w:right w:val="none" w:sz="0" w:space="0" w:color="auto"/>
          </w:divBdr>
        </w:div>
        <w:div w:id="1649364707">
          <w:marLeft w:val="0"/>
          <w:marRight w:val="0"/>
          <w:marTop w:val="0"/>
          <w:marBottom w:val="0"/>
          <w:divBdr>
            <w:top w:val="none" w:sz="0" w:space="0" w:color="auto"/>
            <w:left w:val="none" w:sz="0" w:space="0" w:color="auto"/>
            <w:bottom w:val="none" w:sz="0" w:space="0" w:color="auto"/>
            <w:right w:val="none" w:sz="0" w:space="0" w:color="auto"/>
          </w:divBdr>
        </w:div>
      </w:divsChild>
    </w:div>
    <w:div w:id="1877959357">
      <w:bodyDiv w:val="1"/>
      <w:marLeft w:val="0"/>
      <w:marRight w:val="0"/>
      <w:marTop w:val="0"/>
      <w:marBottom w:val="0"/>
      <w:divBdr>
        <w:top w:val="none" w:sz="0" w:space="0" w:color="auto"/>
        <w:left w:val="none" w:sz="0" w:space="0" w:color="auto"/>
        <w:bottom w:val="none" w:sz="0" w:space="0" w:color="auto"/>
        <w:right w:val="none" w:sz="0" w:space="0" w:color="auto"/>
      </w:divBdr>
    </w:div>
    <w:div w:id="1933590351">
      <w:bodyDiv w:val="1"/>
      <w:marLeft w:val="0"/>
      <w:marRight w:val="0"/>
      <w:marTop w:val="0"/>
      <w:marBottom w:val="0"/>
      <w:divBdr>
        <w:top w:val="none" w:sz="0" w:space="0" w:color="auto"/>
        <w:left w:val="none" w:sz="0" w:space="0" w:color="auto"/>
        <w:bottom w:val="none" w:sz="0" w:space="0" w:color="auto"/>
        <w:right w:val="none" w:sz="0" w:space="0" w:color="auto"/>
      </w:divBdr>
      <w:divsChild>
        <w:div w:id="346256941">
          <w:marLeft w:val="0"/>
          <w:marRight w:val="0"/>
          <w:marTop w:val="0"/>
          <w:marBottom w:val="0"/>
          <w:divBdr>
            <w:top w:val="none" w:sz="0" w:space="0" w:color="auto"/>
            <w:left w:val="none" w:sz="0" w:space="0" w:color="auto"/>
            <w:bottom w:val="none" w:sz="0" w:space="0" w:color="auto"/>
            <w:right w:val="none" w:sz="0" w:space="0" w:color="auto"/>
          </w:divBdr>
        </w:div>
        <w:div w:id="510334165">
          <w:marLeft w:val="0"/>
          <w:marRight w:val="0"/>
          <w:marTop w:val="0"/>
          <w:marBottom w:val="0"/>
          <w:divBdr>
            <w:top w:val="none" w:sz="0" w:space="0" w:color="auto"/>
            <w:left w:val="none" w:sz="0" w:space="0" w:color="auto"/>
            <w:bottom w:val="none" w:sz="0" w:space="0" w:color="auto"/>
            <w:right w:val="none" w:sz="0" w:space="0" w:color="auto"/>
          </w:divBdr>
        </w:div>
        <w:div w:id="904993330">
          <w:marLeft w:val="0"/>
          <w:marRight w:val="0"/>
          <w:marTop w:val="0"/>
          <w:marBottom w:val="0"/>
          <w:divBdr>
            <w:top w:val="none" w:sz="0" w:space="0" w:color="auto"/>
            <w:left w:val="none" w:sz="0" w:space="0" w:color="auto"/>
            <w:bottom w:val="none" w:sz="0" w:space="0" w:color="auto"/>
            <w:right w:val="none" w:sz="0" w:space="0" w:color="auto"/>
          </w:divBdr>
        </w:div>
        <w:div w:id="932518491">
          <w:marLeft w:val="0"/>
          <w:marRight w:val="0"/>
          <w:marTop w:val="0"/>
          <w:marBottom w:val="0"/>
          <w:divBdr>
            <w:top w:val="none" w:sz="0" w:space="0" w:color="auto"/>
            <w:left w:val="none" w:sz="0" w:space="0" w:color="auto"/>
            <w:bottom w:val="none" w:sz="0" w:space="0" w:color="auto"/>
            <w:right w:val="none" w:sz="0" w:space="0" w:color="auto"/>
          </w:divBdr>
        </w:div>
        <w:div w:id="1132677311">
          <w:marLeft w:val="0"/>
          <w:marRight w:val="0"/>
          <w:marTop w:val="0"/>
          <w:marBottom w:val="0"/>
          <w:divBdr>
            <w:top w:val="none" w:sz="0" w:space="0" w:color="auto"/>
            <w:left w:val="none" w:sz="0" w:space="0" w:color="auto"/>
            <w:bottom w:val="none" w:sz="0" w:space="0" w:color="auto"/>
            <w:right w:val="none" w:sz="0" w:space="0" w:color="auto"/>
          </w:divBdr>
        </w:div>
        <w:div w:id="1528056680">
          <w:marLeft w:val="0"/>
          <w:marRight w:val="0"/>
          <w:marTop w:val="0"/>
          <w:marBottom w:val="0"/>
          <w:divBdr>
            <w:top w:val="none" w:sz="0" w:space="0" w:color="auto"/>
            <w:left w:val="none" w:sz="0" w:space="0" w:color="auto"/>
            <w:bottom w:val="none" w:sz="0" w:space="0" w:color="auto"/>
            <w:right w:val="none" w:sz="0" w:space="0" w:color="auto"/>
          </w:divBdr>
        </w:div>
        <w:div w:id="1607692752">
          <w:marLeft w:val="0"/>
          <w:marRight w:val="0"/>
          <w:marTop w:val="0"/>
          <w:marBottom w:val="0"/>
          <w:divBdr>
            <w:top w:val="none" w:sz="0" w:space="0" w:color="auto"/>
            <w:left w:val="none" w:sz="0" w:space="0" w:color="auto"/>
            <w:bottom w:val="none" w:sz="0" w:space="0" w:color="auto"/>
            <w:right w:val="none" w:sz="0" w:space="0" w:color="auto"/>
          </w:divBdr>
        </w:div>
        <w:div w:id="1714191196">
          <w:marLeft w:val="0"/>
          <w:marRight w:val="0"/>
          <w:marTop w:val="0"/>
          <w:marBottom w:val="0"/>
          <w:divBdr>
            <w:top w:val="none" w:sz="0" w:space="0" w:color="auto"/>
            <w:left w:val="none" w:sz="0" w:space="0" w:color="auto"/>
            <w:bottom w:val="none" w:sz="0" w:space="0" w:color="auto"/>
            <w:right w:val="none" w:sz="0" w:space="0" w:color="auto"/>
          </w:divBdr>
        </w:div>
        <w:div w:id="1876040246">
          <w:marLeft w:val="0"/>
          <w:marRight w:val="0"/>
          <w:marTop w:val="0"/>
          <w:marBottom w:val="0"/>
          <w:divBdr>
            <w:top w:val="none" w:sz="0" w:space="0" w:color="auto"/>
            <w:left w:val="none" w:sz="0" w:space="0" w:color="auto"/>
            <w:bottom w:val="none" w:sz="0" w:space="0" w:color="auto"/>
            <w:right w:val="none" w:sz="0" w:space="0" w:color="auto"/>
          </w:divBdr>
        </w:div>
        <w:div w:id="1977107002">
          <w:marLeft w:val="0"/>
          <w:marRight w:val="0"/>
          <w:marTop w:val="0"/>
          <w:marBottom w:val="0"/>
          <w:divBdr>
            <w:top w:val="none" w:sz="0" w:space="0" w:color="auto"/>
            <w:left w:val="none" w:sz="0" w:space="0" w:color="auto"/>
            <w:bottom w:val="none" w:sz="0" w:space="0" w:color="auto"/>
            <w:right w:val="none" w:sz="0" w:space="0" w:color="auto"/>
          </w:divBdr>
        </w:div>
      </w:divsChild>
    </w:div>
    <w:div w:id="1993753092">
      <w:bodyDiv w:val="1"/>
      <w:marLeft w:val="0"/>
      <w:marRight w:val="0"/>
      <w:marTop w:val="0"/>
      <w:marBottom w:val="0"/>
      <w:divBdr>
        <w:top w:val="none" w:sz="0" w:space="0" w:color="auto"/>
        <w:left w:val="none" w:sz="0" w:space="0" w:color="auto"/>
        <w:bottom w:val="none" w:sz="0" w:space="0" w:color="auto"/>
        <w:right w:val="none" w:sz="0" w:space="0" w:color="auto"/>
      </w:divBdr>
      <w:divsChild>
        <w:div w:id="394285065">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627276462">
          <w:marLeft w:val="0"/>
          <w:marRight w:val="0"/>
          <w:marTop w:val="0"/>
          <w:marBottom w:val="0"/>
          <w:divBdr>
            <w:top w:val="none" w:sz="0" w:space="0" w:color="auto"/>
            <w:left w:val="none" w:sz="0" w:space="0" w:color="auto"/>
            <w:bottom w:val="none" w:sz="0" w:space="0" w:color="auto"/>
            <w:right w:val="none" w:sz="0" w:space="0" w:color="auto"/>
          </w:divBdr>
        </w:div>
        <w:div w:id="2137066971">
          <w:marLeft w:val="0"/>
          <w:marRight w:val="0"/>
          <w:marTop w:val="0"/>
          <w:marBottom w:val="0"/>
          <w:divBdr>
            <w:top w:val="none" w:sz="0" w:space="0" w:color="auto"/>
            <w:left w:val="none" w:sz="0" w:space="0" w:color="auto"/>
            <w:bottom w:val="none" w:sz="0" w:space="0" w:color="auto"/>
            <w:right w:val="none" w:sz="0" w:space="0" w:color="auto"/>
          </w:divBdr>
        </w:div>
      </w:divsChild>
    </w:div>
    <w:div w:id="2039578538">
      <w:bodyDiv w:val="1"/>
      <w:marLeft w:val="0"/>
      <w:marRight w:val="0"/>
      <w:marTop w:val="0"/>
      <w:marBottom w:val="0"/>
      <w:divBdr>
        <w:top w:val="none" w:sz="0" w:space="0" w:color="auto"/>
        <w:left w:val="none" w:sz="0" w:space="0" w:color="auto"/>
        <w:bottom w:val="none" w:sz="0" w:space="0" w:color="auto"/>
        <w:right w:val="none" w:sz="0" w:space="0" w:color="auto"/>
      </w:divBdr>
      <w:divsChild>
        <w:div w:id="584341879">
          <w:marLeft w:val="0"/>
          <w:marRight w:val="0"/>
          <w:marTop w:val="0"/>
          <w:marBottom w:val="0"/>
          <w:divBdr>
            <w:top w:val="none" w:sz="0" w:space="0" w:color="auto"/>
            <w:left w:val="none" w:sz="0" w:space="0" w:color="auto"/>
            <w:bottom w:val="none" w:sz="0" w:space="0" w:color="auto"/>
            <w:right w:val="none" w:sz="0" w:space="0" w:color="auto"/>
          </w:divBdr>
        </w:div>
        <w:div w:id="687801526">
          <w:marLeft w:val="0"/>
          <w:marRight w:val="0"/>
          <w:marTop w:val="0"/>
          <w:marBottom w:val="0"/>
          <w:divBdr>
            <w:top w:val="none" w:sz="0" w:space="0" w:color="auto"/>
            <w:left w:val="none" w:sz="0" w:space="0" w:color="auto"/>
            <w:bottom w:val="none" w:sz="0" w:space="0" w:color="auto"/>
            <w:right w:val="none" w:sz="0" w:space="0" w:color="auto"/>
          </w:divBdr>
        </w:div>
        <w:div w:id="1380478053">
          <w:marLeft w:val="0"/>
          <w:marRight w:val="0"/>
          <w:marTop w:val="0"/>
          <w:marBottom w:val="0"/>
          <w:divBdr>
            <w:top w:val="none" w:sz="0" w:space="0" w:color="auto"/>
            <w:left w:val="none" w:sz="0" w:space="0" w:color="auto"/>
            <w:bottom w:val="none" w:sz="0" w:space="0" w:color="auto"/>
            <w:right w:val="none" w:sz="0" w:space="0" w:color="auto"/>
          </w:divBdr>
        </w:div>
        <w:div w:id="1458766422">
          <w:marLeft w:val="0"/>
          <w:marRight w:val="0"/>
          <w:marTop w:val="0"/>
          <w:marBottom w:val="0"/>
          <w:divBdr>
            <w:top w:val="none" w:sz="0" w:space="0" w:color="auto"/>
            <w:left w:val="none" w:sz="0" w:space="0" w:color="auto"/>
            <w:bottom w:val="none" w:sz="0" w:space="0" w:color="auto"/>
            <w:right w:val="none" w:sz="0" w:space="0" w:color="auto"/>
          </w:divBdr>
        </w:div>
      </w:divsChild>
    </w:div>
    <w:div w:id="2085564802">
      <w:bodyDiv w:val="1"/>
      <w:marLeft w:val="0"/>
      <w:marRight w:val="0"/>
      <w:marTop w:val="0"/>
      <w:marBottom w:val="0"/>
      <w:divBdr>
        <w:top w:val="none" w:sz="0" w:space="0" w:color="auto"/>
        <w:left w:val="none" w:sz="0" w:space="0" w:color="auto"/>
        <w:bottom w:val="none" w:sz="0" w:space="0" w:color="auto"/>
        <w:right w:val="none" w:sz="0" w:space="0" w:color="auto"/>
      </w:divBdr>
      <w:divsChild>
        <w:div w:id="154490812">
          <w:marLeft w:val="0"/>
          <w:marRight w:val="0"/>
          <w:marTop w:val="0"/>
          <w:marBottom w:val="0"/>
          <w:divBdr>
            <w:top w:val="none" w:sz="0" w:space="0" w:color="auto"/>
            <w:left w:val="none" w:sz="0" w:space="0" w:color="auto"/>
            <w:bottom w:val="none" w:sz="0" w:space="0" w:color="auto"/>
            <w:right w:val="none" w:sz="0" w:space="0" w:color="auto"/>
          </w:divBdr>
        </w:div>
        <w:div w:id="392044312">
          <w:marLeft w:val="0"/>
          <w:marRight w:val="0"/>
          <w:marTop w:val="0"/>
          <w:marBottom w:val="0"/>
          <w:divBdr>
            <w:top w:val="none" w:sz="0" w:space="0" w:color="auto"/>
            <w:left w:val="none" w:sz="0" w:space="0" w:color="auto"/>
            <w:bottom w:val="none" w:sz="0" w:space="0" w:color="auto"/>
            <w:right w:val="none" w:sz="0" w:space="0" w:color="auto"/>
          </w:divBdr>
        </w:div>
        <w:div w:id="521939594">
          <w:marLeft w:val="0"/>
          <w:marRight w:val="0"/>
          <w:marTop w:val="0"/>
          <w:marBottom w:val="0"/>
          <w:divBdr>
            <w:top w:val="none" w:sz="0" w:space="0" w:color="auto"/>
            <w:left w:val="none" w:sz="0" w:space="0" w:color="auto"/>
            <w:bottom w:val="none" w:sz="0" w:space="0" w:color="auto"/>
            <w:right w:val="none" w:sz="0" w:space="0" w:color="auto"/>
          </w:divBdr>
        </w:div>
        <w:div w:id="589856003">
          <w:marLeft w:val="0"/>
          <w:marRight w:val="0"/>
          <w:marTop w:val="0"/>
          <w:marBottom w:val="0"/>
          <w:divBdr>
            <w:top w:val="none" w:sz="0" w:space="0" w:color="auto"/>
            <w:left w:val="none" w:sz="0" w:space="0" w:color="auto"/>
            <w:bottom w:val="none" w:sz="0" w:space="0" w:color="auto"/>
            <w:right w:val="none" w:sz="0" w:space="0" w:color="auto"/>
          </w:divBdr>
        </w:div>
        <w:div w:id="1261791010">
          <w:marLeft w:val="0"/>
          <w:marRight w:val="0"/>
          <w:marTop w:val="0"/>
          <w:marBottom w:val="0"/>
          <w:divBdr>
            <w:top w:val="none" w:sz="0" w:space="0" w:color="auto"/>
            <w:left w:val="none" w:sz="0" w:space="0" w:color="auto"/>
            <w:bottom w:val="none" w:sz="0" w:space="0" w:color="auto"/>
            <w:right w:val="none" w:sz="0" w:space="0" w:color="auto"/>
          </w:divBdr>
        </w:div>
        <w:div w:id="1611400257">
          <w:marLeft w:val="0"/>
          <w:marRight w:val="0"/>
          <w:marTop w:val="0"/>
          <w:marBottom w:val="0"/>
          <w:divBdr>
            <w:top w:val="none" w:sz="0" w:space="0" w:color="auto"/>
            <w:left w:val="none" w:sz="0" w:space="0" w:color="auto"/>
            <w:bottom w:val="none" w:sz="0" w:space="0" w:color="auto"/>
            <w:right w:val="none" w:sz="0" w:space="0" w:color="auto"/>
          </w:divBdr>
        </w:div>
        <w:div w:id="1957714907">
          <w:marLeft w:val="0"/>
          <w:marRight w:val="0"/>
          <w:marTop w:val="0"/>
          <w:marBottom w:val="0"/>
          <w:divBdr>
            <w:top w:val="none" w:sz="0" w:space="0" w:color="auto"/>
            <w:left w:val="none" w:sz="0" w:space="0" w:color="auto"/>
            <w:bottom w:val="none" w:sz="0" w:space="0" w:color="auto"/>
            <w:right w:val="none" w:sz="0" w:space="0" w:color="auto"/>
          </w:divBdr>
        </w:div>
        <w:div w:id="2001808719">
          <w:marLeft w:val="0"/>
          <w:marRight w:val="0"/>
          <w:marTop w:val="0"/>
          <w:marBottom w:val="0"/>
          <w:divBdr>
            <w:top w:val="none" w:sz="0" w:space="0" w:color="auto"/>
            <w:left w:val="none" w:sz="0" w:space="0" w:color="auto"/>
            <w:bottom w:val="none" w:sz="0" w:space="0" w:color="auto"/>
            <w:right w:val="none" w:sz="0" w:space="0" w:color="auto"/>
          </w:divBdr>
        </w:div>
      </w:divsChild>
    </w:div>
    <w:div w:id="2132432709">
      <w:bodyDiv w:val="1"/>
      <w:marLeft w:val="0"/>
      <w:marRight w:val="0"/>
      <w:marTop w:val="0"/>
      <w:marBottom w:val="0"/>
      <w:divBdr>
        <w:top w:val="none" w:sz="0" w:space="0" w:color="auto"/>
        <w:left w:val="none" w:sz="0" w:space="0" w:color="auto"/>
        <w:bottom w:val="none" w:sz="0" w:space="0" w:color="auto"/>
        <w:right w:val="none" w:sz="0" w:space="0" w:color="auto"/>
      </w:divBdr>
      <w:divsChild>
        <w:div w:id="4593994">
          <w:marLeft w:val="0"/>
          <w:marRight w:val="0"/>
          <w:marTop w:val="0"/>
          <w:marBottom w:val="0"/>
          <w:divBdr>
            <w:top w:val="none" w:sz="0" w:space="0" w:color="auto"/>
            <w:left w:val="none" w:sz="0" w:space="0" w:color="auto"/>
            <w:bottom w:val="none" w:sz="0" w:space="0" w:color="auto"/>
            <w:right w:val="none" w:sz="0" w:space="0" w:color="auto"/>
          </w:divBdr>
        </w:div>
        <w:div w:id="165174149">
          <w:marLeft w:val="0"/>
          <w:marRight w:val="0"/>
          <w:marTop w:val="0"/>
          <w:marBottom w:val="0"/>
          <w:divBdr>
            <w:top w:val="none" w:sz="0" w:space="0" w:color="auto"/>
            <w:left w:val="none" w:sz="0" w:space="0" w:color="auto"/>
            <w:bottom w:val="none" w:sz="0" w:space="0" w:color="auto"/>
            <w:right w:val="none" w:sz="0" w:space="0" w:color="auto"/>
          </w:divBdr>
        </w:div>
        <w:div w:id="420444856">
          <w:marLeft w:val="0"/>
          <w:marRight w:val="0"/>
          <w:marTop w:val="0"/>
          <w:marBottom w:val="0"/>
          <w:divBdr>
            <w:top w:val="none" w:sz="0" w:space="0" w:color="auto"/>
            <w:left w:val="none" w:sz="0" w:space="0" w:color="auto"/>
            <w:bottom w:val="none" w:sz="0" w:space="0" w:color="auto"/>
            <w:right w:val="none" w:sz="0" w:space="0" w:color="auto"/>
          </w:divBdr>
        </w:div>
        <w:div w:id="469248232">
          <w:marLeft w:val="0"/>
          <w:marRight w:val="0"/>
          <w:marTop w:val="0"/>
          <w:marBottom w:val="0"/>
          <w:divBdr>
            <w:top w:val="none" w:sz="0" w:space="0" w:color="auto"/>
            <w:left w:val="none" w:sz="0" w:space="0" w:color="auto"/>
            <w:bottom w:val="none" w:sz="0" w:space="0" w:color="auto"/>
            <w:right w:val="none" w:sz="0" w:space="0" w:color="auto"/>
          </w:divBdr>
        </w:div>
        <w:div w:id="514539018">
          <w:marLeft w:val="0"/>
          <w:marRight w:val="0"/>
          <w:marTop w:val="0"/>
          <w:marBottom w:val="0"/>
          <w:divBdr>
            <w:top w:val="none" w:sz="0" w:space="0" w:color="auto"/>
            <w:left w:val="none" w:sz="0" w:space="0" w:color="auto"/>
            <w:bottom w:val="none" w:sz="0" w:space="0" w:color="auto"/>
            <w:right w:val="none" w:sz="0" w:space="0" w:color="auto"/>
          </w:divBdr>
        </w:div>
        <w:div w:id="723875546">
          <w:marLeft w:val="0"/>
          <w:marRight w:val="0"/>
          <w:marTop w:val="0"/>
          <w:marBottom w:val="0"/>
          <w:divBdr>
            <w:top w:val="none" w:sz="0" w:space="0" w:color="auto"/>
            <w:left w:val="none" w:sz="0" w:space="0" w:color="auto"/>
            <w:bottom w:val="none" w:sz="0" w:space="0" w:color="auto"/>
            <w:right w:val="none" w:sz="0" w:space="0" w:color="auto"/>
          </w:divBdr>
        </w:div>
        <w:div w:id="864441180">
          <w:marLeft w:val="0"/>
          <w:marRight w:val="0"/>
          <w:marTop w:val="0"/>
          <w:marBottom w:val="0"/>
          <w:divBdr>
            <w:top w:val="none" w:sz="0" w:space="0" w:color="auto"/>
            <w:left w:val="none" w:sz="0" w:space="0" w:color="auto"/>
            <w:bottom w:val="none" w:sz="0" w:space="0" w:color="auto"/>
            <w:right w:val="none" w:sz="0" w:space="0" w:color="auto"/>
          </w:divBdr>
        </w:div>
        <w:div w:id="962855849">
          <w:marLeft w:val="0"/>
          <w:marRight w:val="0"/>
          <w:marTop w:val="0"/>
          <w:marBottom w:val="0"/>
          <w:divBdr>
            <w:top w:val="none" w:sz="0" w:space="0" w:color="auto"/>
            <w:left w:val="none" w:sz="0" w:space="0" w:color="auto"/>
            <w:bottom w:val="none" w:sz="0" w:space="0" w:color="auto"/>
            <w:right w:val="none" w:sz="0" w:space="0" w:color="auto"/>
          </w:divBdr>
        </w:div>
        <w:div w:id="1621258705">
          <w:marLeft w:val="0"/>
          <w:marRight w:val="0"/>
          <w:marTop w:val="0"/>
          <w:marBottom w:val="0"/>
          <w:divBdr>
            <w:top w:val="none" w:sz="0" w:space="0" w:color="auto"/>
            <w:left w:val="none" w:sz="0" w:space="0" w:color="auto"/>
            <w:bottom w:val="none" w:sz="0" w:space="0" w:color="auto"/>
            <w:right w:val="none" w:sz="0" w:space="0" w:color="auto"/>
          </w:divBdr>
        </w:div>
        <w:div w:id="180935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21" Type="http://schemas.openxmlformats.org/officeDocument/2006/relationships/control" Target="activeX/activeX6.xml"/><Relationship Id="rId34" Type="http://schemas.openxmlformats.org/officeDocument/2006/relationships/control" Target="activeX/activeX17.xml"/><Relationship Id="rId42" Type="http://schemas.openxmlformats.org/officeDocument/2006/relationships/control" Target="activeX/activeX23.xml"/><Relationship Id="rId47" Type="http://schemas.openxmlformats.org/officeDocument/2006/relationships/control" Target="activeX/activeX26.xml"/><Relationship Id="rId50" Type="http://schemas.openxmlformats.org/officeDocument/2006/relationships/control" Target="activeX/activeX29.xml"/><Relationship Id="rId55" Type="http://schemas.openxmlformats.org/officeDocument/2006/relationships/control" Target="activeX/activeX33.xml"/><Relationship Id="rId63" Type="http://schemas.openxmlformats.org/officeDocument/2006/relationships/control" Target="activeX/activeX40.xml"/><Relationship Id="rId68" Type="http://schemas.openxmlformats.org/officeDocument/2006/relationships/control" Target="activeX/activeX45.xml"/><Relationship Id="rId76" Type="http://schemas.openxmlformats.org/officeDocument/2006/relationships/hyperlink" Target="http://www.tizag.com/htmlT/htmlselect.php" TargetMode="External"/><Relationship Id="rId84" Type="http://schemas.openxmlformats.org/officeDocument/2006/relationships/control" Target="activeX/activeX56.xml"/><Relationship Id="rId89" Type="http://schemas.openxmlformats.org/officeDocument/2006/relationships/image" Target="media/image21.wmf"/><Relationship Id="rId97" Type="http://schemas.openxmlformats.org/officeDocument/2006/relationships/hyperlink" Target="http://www.tizag.com/cssT/internal.php" TargetMode="External"/><Relationship Id="rId7" Type="http://schemas.openxmlformats.org/officeDocument/2006/relationships/image" Target="media/image2.jpeg"/><Relationship Id="rId71" Type="http://schemas.openxmlformats.org/officeDocument/2006/relationships/control" Target="activeX/activeX48.xml"/><Relationship Id="rId92" Type="http://schemas.openxmlformats.org/officeDocument/2006/relationships/control" Target="activeX/activeX60.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control" Target="activeX/activeX12.xml"/><Relationship Id="rId11" Type="http://schemas.openxmlformats.org/officeDocument/2006/relationships/image" Target="media/image4.gif"/><Relationship Id="rId24" Type="http://schemas.openxmlformats.org/officeDocument/2006/relationships/image" Target="media/image8.wmf"/><Relationship Id="rId32" Type="http://schemas.openxmlformats.org/officeDocument/2006/relationships/control" Target="activeX/activeX15.xml"/><Relationship Id="rId37" Type="http://schemas.openxmlformats.org/officeDocument/2006/relationships/control" Target="activeX/activeX20.xml"/><Relationship Id="rId40" Type="http://schemas.openxmlformats.org/officeDocument/2006/relationships/control" Target="activeX/activeX22.xml"/><Relationship Id="rId45" Type="http://schemas.openxmlformats.org/officeDocument/2006/relationships/image" Target="media/image13.wmf"/><Relationship Id="rId53" Type="http://schemas.openxmlformats.org/officeDocument/2006/relationships/control" Target="activeX/activeX31.xml"/><Relationship Id="rId58" Type="http://schemas.openxmlformats.org/officeDocument/2006/relationships/control" Target="activeX/activeX36.xml"/><Relationship Id="rId66" Type="http://schemas.openxmlformats.org/officeDocument/2006/relationships/control" Target="activeX/activeX43.xml"/><Relationship Id="rId74" Type="http://schemas.openxmlformats.org/officeDocument/2006/relationships/control" Target="activeX/activeX50.xml"/><Relationship Id="rId79" Type="http://schemas.openxmlformats.org/officeDocument/2006/relationships/control" Target="activeX/activeX54.xml"/><Relationship Id="rId87" Type="http://schemas.openxmlformats.org/officeDocument/2006/relationships/image" Target="media/image20.wmf"/><Relationship Id="rId5" Type="http://schemas.openxmlformats.org/officeDocument/2006/relationships/image" Target="media/image1.wmf"/><Relationship Id="rId61" Type="http://schemas.openxmlformats.org/officeDocument/2006/relationships/control" Target="activeX/activeX38.xml"/><Relationship Id="rId82" Type="http://schemas.openxmlformats.org/officeDocument/2006/relationships/control" Target="activeX/activeX55.xml"/><Relationship Id="rId90" Type="http://schemas.openxmlformats.org/officeDocument/2006/relationships/control" Target="activeX/activeX59.xml"/><Relationship Id="rId95" Type="http://schemas.openxmlformats.org/officeDocument/2006/relationships/hyperlink" Target="http://www.addthis.com/bookmark.php" TargetMode="External"/><Relationship Id="rId19" Type="http://schemas.openxmlformats.org/officeDocument/2006/relationships/control" Target="activeX/activeX4.xml"/><Relationship Id="rId14" Type="http://schemas.openxmlformats.org/officeDocument/2006/relationships/hyperlink" Target="http://www.tizag.com/cssT/background.php" TargetMode="External"/><Relationship Id="rId22" Type="http://schemas.openxmlformats.org/officeDocument/2006/relationships/control" Target="activeX/activeX7.xml"/><Relationship Id="rId27" Type="http://schemas.openxmlformats.org/officeDocument/2006/relationships/control" Target="activeX/activeX11.xml"/><Relationship Id="rId30" Type="http://schemas.openxmlformats.org/officeDocument/2006/relationships/control" Target="activeX/activeX13.xml"/><Relationship Id="rId35" Type="http://schemas.openxmlformats.org/officeDocument/2006/relationships/control" Target="activeX/activeX18.xml"/><Relationship Id="rId43" Type="http://schemas.openxmlformats.org/officeDocument/2006/relationships/image" Target="media/image12.wmf"/><Relationship Id="rId48" Type="http://schemas.openxmlformats.org/officeDocument/2006/relationships/control" Target="activeX/activeX27.xml"/><Relationship Id="rId56" Type="http://schemas.openxmlformats.org/officeDocument/2006/relationships/control" Target="activeX/activeX34.xml"/><Relationship Id="rId64" Type="http://schemas.openxmlformats.org/officeDocument/2006/relationships/control" Target="activeX/activeX41.xml"/><Relationship Id="rId69" Type="http://schemas.openxmlformats.org/officeDocument/2006/relationships/control" Target="activeX/activeX46.xml"/><Relationship Id="rId77" Type="http://schemas.openxmlformats.org/officeDocument/2006/relationships/control" Target="activeX/activeX52.xml"/><Relationship Id="rId100"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image" Target="media/image14.wmf"/><Relationship Id="rId72" Type="http://schemas.openxmlformats.org/officeDocument/2006/relationships/image" Target="media/image16.wmf"/><Relationship Id="rId80" Type="http://schemas.openxmlformats.org/officeDocument/2006/relationships/hyperlink" Target="http://www.tizag.com/htmlT/htmltextfields.php" TargetMode="External"/><Relationship Id="rId85" Type="http://schemas.openxmlformats.org/officeDocument/2006/relationships/image" Target="media/image19.wmf"/><Relationship Id="rId93" Type="http://schemas.openxmlformats.org/officeDocument/2006/relationships/image" Target="media/image23.wmf"/><Relationship Id="rId98" Type="http://schemas.openxmlformats.org/officeDocument/2006/relationships/hyperlink" Target="http://www.tizag.com/cssT/" TargetMode="External"/><Relationship Id="rId3" Type="http://schemas.openxmlformats.org/officeDocument/2006/relationships/settings" Target="settings.xml"/><Relationship Id="rId12" Type="http://schemas.openxmlformats.org/officeDocument/2006/relationships/hyperlink" Target="http://www.tizag.com/pics/htmlT/sunset.gif" TargetMode="External"/><Relationship Id="rId17" Type="http://schemas.openxmlformats.org/officeDocument/2006/relationships/control" Target="activeX/activeX3.xml"/><Relationship Id="rId25" Type="http://schemas.openxmlformats.org/officeDocument/2006/relationships/control" Target="activeX/activeX9.xml"/><Relationship Id="rId33" Type="http://schemas.openxmlformats.org/officeDocument/2006/relationships/control" Target="activeX/activeX16.xml"/><Relationship Id="rId38" Type="http://schemas.openxmlformats.org/officeDocument/2006/relationships/control" Target="activeX/activeX21.xml"/><Relationship Id="rId46" Type="http://schemas.openxmlformats.org/officeDocument/2006/relationships/control" Target="activeX/activeX25.xml"/><Relationship Id="rId59" Type="http://schemas.openxmlformats.org/officeDocument/2006/relationships/image" Target="media/image15.wmf"/><Relationship Id="rId67" Type="http://schemas.openxmlformats.org/officeDocument/2006/relationships/control" Target="activeX/activeX44.xml"/><Relationship Id="rId20" Type="http://schemas.openxmlformats.org/officeDocument/2006/relationships/control" Target="activeX/activeX5.xml"/><Relationship Id="rId41" Type="http://schemas.openxmlformats.org/officeDocument/2006/relationships/image" Target="media/image11.wmf"/><Relationship Id="rId54" Type="http://schemas.openxmlformats.org/officeDocument/2006/relationships/control" Target="activeX/activeX32.xml"/><Relationship Id="rId62" Type="http://schemas.openxmlformats.org/officeDocument/2006/relationships/control" Target="activeX/activeX39.xml"/><Relationship Id="rId70" Type="http://schemas.openxmlformats.org/officeDocument/2006/relationships/control" Target="activeX/activeX47.xml"/><Relationship Id="rId75" Type="http://schemas.openxmlformats.org/officeDocument/2006/relationships/control" Target="activeX/activeX51.xml"/><Relationship Id="rId83" Type="http://schemas.openxmlformats.org/officeDocument/2006/relationships/image" Target="media/image18.wmf"/><Relationship Id="rId88" Type="http://schemas.openxmlformats.org/officeDocument/2006/relationships/control" Target="activeX/activeX58.xml"/><Relationship Id="rId91" Type="http://schemas.openxmlformats.org/officeDocument/2006/relationships/image" Target="media/image22.wmf"/><Relationship Id="rId96"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www.tizag.com/cssT/background.php" TargetMode="External"/><Relationship Id="rId23" Type="http://schemas.openxmlformats.org/officeDocument/2006/relationships/control" Target="activeX/activeX8.xml"/><Relationship Id="rId28" Type="http://schemas.openxmlformats.org/officeDocument/2006/relationships/image" Target="media/image9.wmf"/><Relationship Id="rId36" Type="http://schemas.openxmlformats.org/officeDocument/2006/relationships/control" Target="activeX/activeX19.xml"/><Relationship Id="rId49" Type="http://schemas.openxmlformats.org/officeDocument/2006/relationships/control" Target="activeX/activeX28.xml"/><Relationship Id="rId57" Type="http://schemas.openxmlformats.org/officeDocument/2006/relationships/control" Target="activeX/activeX35.xml"/><Relationship Id="rId10" Type="http://schemas.openxmlformats.org/officeDocument/2006/relationships/hyperlink" Target="http://www.espn.com/" TargetMode="External"/><Relationship Id="rId31" Type="http://schemas.openxmlformats.org/officeDocument/2006/relationships/control" Target="activeX/activeX14.xml"/><Relationship Id="rId44" Type="http://schemas.openxmlformats.org/officeDocument/2006/relationships/control" Target="activeX/activeX24.xml"/><Relationship Id="rId52" Type="http://schemas.openxmlformats.org/officeDocument/2006/relationships/control" Target="activeX/activeX30.xml"/><Relationship Id="rId60" Type="http://schemas.openxmlformats.org/officeDocument/2006/relationships/control" Target="activeX/activeX37.xml"/><Relationship Id="rId65" Type="http://schemas.openxmlformats.org/officeDocument/2006/relationships/control" Target="activeX/activeX42.xml"/><Relationship Id="rId73" Type="http://schemas.openxmlformats.org/officeDocument/2006/relationships/control" Target="activeX/activeX49.xml"/><Relationship Id="rId78" Type="http://schemas.openxmlformats.org/officeDocument/2006/relationships/control" Target="activeX/activeX53.xml"/><Relationship Id="rId81" Type="http://schemas.openxmlformats.org/officeDocument/2006/relationships/image" Target="media/image17.wmf"/><Relationship Id="rId86" Type="http://schemas.openxmlformats.org/officeDocument/2006/relationships/control" Target="activeX/activeX57.xml"/><Relationship Id="rId94" Type="http://schemas.openxmlformats.org/officeDocument/2006/relationships/control" Target="activeX/activeX61.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3" Type="http://schemas.openxmlformats.org/officeDocument/2006/relationships/image" Target="media/image5.gif"/><Relationship Id="rId18" Type="http://schemas.openxmlformats.org/officeDocument/2006/relationships/image" Target="media/image7.wmf"/><Relationship Id="rId39" Type="http://schemas.openxmlformats.org/officeDocument/2006/relationships/image" Target="media/image10.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E-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E-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E-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81</Pages>
  <Words>19482</Words>
  <Characters>111049</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1</cp:revision>
  <dcterms:created xsi:type="dcterms:W3CDTF">2013-06-05T10:27:00Z</dcterms:created>
  <dcterms:modified xsi:type="dcterms:W3CDTF">2013-06-06T11:24:00Z</dcterms:modified>
</cp:coreProperties>
</file>